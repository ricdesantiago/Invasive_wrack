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1B5D8C44"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w:t>
      </w:r>
      <w:r w:rsidR="00B55D8B">
        <w:rPr>
          <w:rFonts w:ascii="Times New Roman" w:eastAsia="Times New Roman" w:hAnsi="Times New Roman" w:cs="Times New Roman"/>
          <w:sz w:val="24"/>
          <w:szCs w:val="24"/>
        </w:rPr>
        <w:t>, in part because most theories have been based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detritivore populations. Here, we examined the impact of a human-mediated shift in detrital subsidy (native </w:t>
      </w:r>
      <w:commentRangeStart w:id="0"/>
      <w:r w:rsidRPr="00482793">
        <w:rPr>
          <w:rFonts w:ascii="Times New Roman" w:eastAsia="Times New Roman" w:hAnsi="Times New Roman" w:cs="Times New Roman"/>
          <w:sz w:val="24"/>
          <w:szCs w:val="24"/>
        </w:rPr>
        <w:t>Kelp</w:t>
      </w:r>
      <w:commentRangeEnd w:id="0"/>
      <w:r w:rsidR="005C1B97">
        <w:rPr>
          <w:rStyle w:val="CommentReference"/>
        </w:rPr>
        <w:commentReference w:id="0"/>
      </w:r>
      <w:r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i/>
          <w:iCs/>
          <w:sz w:val="24"/>
          <w:szCs w:val="24"/>
        </w:rPr>
        <w:t xml:space="preserve">Macrocystis </w:t>
      </w:r>
      <w:proofErr w:type="spellStart"/>
      <w:r w:rsidRPr="00482793">
        <w:rPr>
          <w:rFonts w:ascii="Times New Roman" w:eastAsia="Times New Roman" w:hAnsi="Times New Roman" w:cs="Times New Roman"/>
          <w:i/>
          <w:iCs/>
          <w:sz w:val="24"/>
          <w:szCs w:val="24"/>
        </w:rPr>
        <w:t>pyrifera</w:t>
      </w:r>
      <w:proofErr w:type="spellEnd"/>
      <w:r w:rsidRPr="00482793">
        <w:rPr>
          <w:rFonts w:ascii="Times New Roman" w:eastAsia="Times New Roman" w:hAnsi="Times New Roman" w:cs="Times New Roman"/>
          <w:i/>
          <w:iCs/>
          <w:sz w:val="24"/>
          <w:szCs w:val="24"/>
        </w:rPr>
        <w:t>,</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w:t>
      </w:r>
      <w:commentRangeStart w:id="1"/>
      <w:r w:rsidRPr="00482793">
        <w:rPr>
          <w:rFonts w:ascii="Times New Roman" w:eastAsia="Times New Roman" w:hAnsi="Times New Roman" w:cs="Times New Roman"/>
          <w:sz w:val="24"/>
          <w:szCs w:val="24"/>
        </w:rPr>
        <w:t>Red</w:t>
      </w:r>
      <w:commentRangeEnd w:id="1"/>
      <w:r w:rsidR="005C1B97">
        <w:rPr>
          <w:rStyle w:val="CommentReference"/>
        </w:rPr>
        <w:commentReference w:id="1"/>
      </w:r>
      <w:r w:rsidRPr="00482793">
        <w:rPr>
          <w:rFonts w:ascii="Times New Roman" w:eastAsia="Times New Roman" w:hAnsi="Times New Roman" w:cs="Times New Roman"/>
          <w:sz w:val="24"/>
          <w:szCs w:val="24"/>
        </w:rPr>
        <w:t xml:space="preserve"> abalone (</w:t>
      </w:r>
      <w:proofErr w:type="spellStart"/>
      <w:r w:rsidRPr="00482793">
        <w:rPr>
          <w:rFonts w:ascii="Times New Roman" w:eastAsia="Times New Roman" w:hAnsi="Times New Roman" w:cs="Times New Roman"/>
          <w:i/>
          <w:iCs/>
          <w:sz w:val="24"/>
          <w:szCs w:val="24"/>
        </w:rPr>
        <w:t>Haliotis</w:t>
      </w:r>
      <w:proofErr w:type="spellEnd"/>
      <w:r w:rsidRPr="00482793">
        <w:rPr>
          <w:rFonts w:ascii="Times New Roman" w:eastAsia="Times New Roman" w:hAnsi="Times New Roman" w:cs="Times New Roman"/>
          <w:i/>
          <w:iCs/>
          <w:sz w:val="24"/>
          <w:szCs w:val="24"/>
        </w:rPr>
        <w:t xml:space="preserve"> </w:t>
      </w:r>
      <w:proofErr w:type="spellStart"/>
      <w:r w:rsidRPr="00482793">
        <w:rPr>
          <w:rFonts w:ascii="Times New Roman" w:eastAsia="Times New Roman" w:hAnsi="Times New Roman" w:cs="Times New Roman"/>
          <w:i/>
          <w:iCs/>
          <w:sz w:val="24"/>
          <w:szCs w:val="24"/>
        </w:rPr>
        <w:t>rufescens</w:t>
      </w:r>
      <w:proofErr w:type="spellEnd"/>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detritivore </w:t>
      </w:r>
      <w:r w:rsidRPr="00482793">
        <w:rPr>
          <w:rFonts w:ascii="Times New Roman" w:eastAsia="Times New Roman" w:hAnsi="Times New Roman" w:cs="Times New Roman"/>
          <w:sz w:val="24"/>
          <w:szCs w:val="24"/>
        </w:rPr>
        <w:lastRenderedPageBreak/>
        <w:t>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 xml:space="preserve">Keywords: Habitat subsidies, detritivores, donor-controlled </w:t>
      </w:r>
      <w:commentRangeStart w:id="2"/>
      <w:r w:rsidRPr="00482793">
        <w:rPr>
          <w:rFonts w:ascii="Times New Roman" w:eastAsia="Times New Roman" w:hAnsi="Times New Roman" w:cs="Times New Roman"/>
          <w:bCs/>
          <w:i/>
          <w:iCs/>
          <w:sz w:val="24"/>
          <w:szCs w:val="24"/>
        </w:rPr>
        <w:t>system</w:t>
      </w:r>
      <w:commentRangeEnd w:id="2"/>
      <w:r w:rsidR="005C1B97">
        <w:rPr>
          <w:rStyle w:val="CommentReference"/>
        </w:rPr>
        <w:commentReference w:id="2"/>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03EEBBE3"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w:t>
      </w:r>
      <w:r w:rsidR="00D13383">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7A58C7F2"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3395D286"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r>
      <w:commentRangeStart w:id="3"/>
      <w:r w:rsidRPr="00482793">
        <w:rPr>
          <w:rFonts w:ascii="Times New Roman" w:eastAsia="Times New Roman" w:hAnsi="Times New Roman" w:cs="Times New Roman"/>
          <w:sz w:val="24"/>
          <w:szCs w:val="24"/>
        </w:rPr>
        <w:t>Such</w:t>
      </w:r>
      <w:commentRangeEnd w:id="3"/>
      <w:r w:rsidR="00A97E68">
        <w:rPr>
          <w:rStyle w:val="CommentReference"/>
        </w:rPr>
        <w:commentReference w:id="3"/>
      </w:r>
      <w:r w:rsidRPr="00482793">
        <w:rPr>
          <w:rFonts w:ascii="Times New Roman" w:eastAsia="Times New Roman" w:hAnsi="Times New Roman" w:cs="Times New Roman"/>
          <w:sz w:val="24"/>
          <w:szCs w:val="24"/>
        </w:rPr>
        <w:t xml:space="preserve">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48C74279" w:rsidR="00777A4F" w:rsidRDefault="00856EC1" w:rsidP="00777A4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Detritivore response to novel resources is challenging to predict given </w:t>
      </w:r>
      <w:r w:rsidR="00136946">
        <w:rPr>
          <w:rFonts w:ascii="Times New Roman" w:eastAsia="Times New Roman" w:hAnsi="Times New Roman" w:cs="Times New Roman"/>
          <w:sz w:val="24"/>
          <w:szCs w:val="24"/>
        </w:rPr>
        <w:t xml:space="preserve">that </w:t>
      </w:r>
      <w:commentRangeStart w:id="4"/>
      <w:r w:rsidR="00136946">
        <w:rPr>
          <w:rFonts w:ascii="Times New Roman" w:eastAsia="Times New Roman" w:hAnsi="Times New Roman" w:cs="Times New Roman"/>
          <w:sz w:val="24"/>
          <w:szCs w:val="24"/>
        </w:rPr>
        <w:t>1</w:t>
      </w:r>
      <w:commentRangeEnd w:id="4"/>
      <w:r w:rsidR="00A97E68">
        <w:rPr>
          <w:rStyle w:val="CommentReference"/>
        </w:rPr>
        <w:commentReference w:id="4"/>
      </w:r>
      <w:r w:rsidR="00136946">
        <w:rPr>
          <w:rFonts w:ascii="Times New Roman" w:eastAsia="Times New Roman" w:hAnsi="Times New Roman" w:cs="Times New Roman"/>
          <w:sz w:val="24"/>
          <w:szCs w:val="24"/>
        </w:rPr>
        <w:t>) most theor</w:t>
      </w:r>
      <w:ins w:id="5" w:author="Matthew Edwards" w:date="2024-01-07T16:09:00Z">
        <w:r w:rsidR="00A97E68">
          <w:rPr>
            <w:rFonts w:ascii="Times New Roman" w:eastAsia="Times New Roman" w:hAnsi="Times New Roman" w:cs="Times New Roman"/>
            <w:sz w:val="24"/>
            <w:szCs w:val="24"/>
          </w:rPr>
          <w:t>ies</w:t>
        </w:r>
      </w:ins>
      <w:del w:id="6" w:author="Matthew Edwards" w:date="2024-01-07T16:09:00Z">
        <w:r w:rsidR="00136946" w:rsidDel="00A97E68">
          <w:rPr>
            <w:rFonts w:ascii="Times New Roman" w:eastAsia="Times New Roman" w:hAnsi="Times New Roman" w:cs="Times New Roman"/>
            <w:sz w:val="24"/>
            <w:szCs w:val="24"/>
          </w:rPr>
          <w:delText>y</w:delText>
        </w:r>
      </w:del>
      <w:r w:rsidR="00136946">
        <w:rPr>
          <w:rFonts w:ascii="Times New Roman" w:eastAsia="Times New Roman" w:hAnsi="Times New Roman" w:cs="Times New Roman"/>
          <w:sz w:val="24"/>
          <w:szCs w:val="24"/>
        </w:rPr>
        <w:t xml:space="preserve"> </w:t>
      </w:r>
      <w:commentRangeStart w:id="7"/>
      <w:del w:id="8" w:author="Matthew Edwards" w:date="2024-01-07T16:09:00Z">
        <w:r w:rsidR="00136946" w:rsidDel="00A97E68">
          <w:rPr>
            <w:rFonts w:ascii="Times New Roman" w:eastAsia="Times New Roman" w:hAnsi="Times New Roman" w:cs="Times New Roman"/>
            <w:sz w:val="24"/>
            <w:szCs w:val="24"/>
          </w:rPr>
          <w:delText xml:space="preserve">has </w:delText>
        </w:r>
      </w:del>
      <w:ins w:id="9" w:author="Matthew Edwards" w:date="2024-01-07T16:09:00Z">
        <w:r w:rsidR="00A97E68">
          <w:rPr>
            <w:rFonts w:ascii="Times New Roman" w:eastAsia="Times New Roman" w:hAnsi="Times New Roman" w:cs="Times New Roman"/>
            <w:sz w:val="24"/>
            <w:szCs w:val="24"/>
          </w:rPr>
          <w:t>have</w:t>
        </w:r>
        <w:commentRangeEnd w:id="7"/>
        <w:r w:rsidR="00A97E68">
          <w:rPr>
            <w:rStyle w:val="CommentReference"/>
          </w:rPr>
          <w:commentReference w:id="7"/>
        </w:r>
        <w:r w:rsidR="00A97E68">
          <w:rPr>
            <w:rFonts w:ascii="Times New Roman" w:eastAsia="Times New Roman" w:hAnsi="Times New Roman" w:cs="Times New Roman"/>
            <w:sz w:val="24"/>
            <w:szCs w:val="24"/>
          </w:rPr>
          <w:t xml:space="preserve"> </w:t>
        </w:r>
      </w:ins>
      <w:r w:rsidR="00136946">
        <w:rPr>
          <w:rFonts w:ascii="Times New Roman" w:eastAsia="Times New Roman" w:hAnsi="Times New Roman" w:cs="Times New Roman"/>
          <w:sz w:val="24"/>
          <w:szCs w:val="24"/>
        </w:rPr>
        <w:t>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he Home-Field Advantage Hypothesis</w:t>
      </w:r>
      <w:ins w:id="10" w:author="Matthew Edwards" w:date="2024-01-07T16:10:00Z">
        <w:r w:rsidR="00A97E68">
          <w:rPr>
            <w:rFonts w:ascii="Times New Roman" w:eastAsia="Times New Roman" w:hAnsi="Times New Roman" w:cs="Times New Roman"/>
            <w:sz w:val="24"/>
            <w:szCs w:val="24"/>
          </w:rPr>
          <w:t>,</w:t>
        </w:r>
      </w:ins>
      <w:r w:rsidR="009942BA"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 xml:space="preserve">which </w:t>
      </w:r>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will underutilize novel resources, primarily because of a lack of evolutionary history.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 xml:space="preserve">wo meta-analyses have been unable to resolve </w:t>
      </w:r>
      <w:r w:rsidR="009942BA" w:rsidRPr="00482793">
        <w:rPr>
          <w:rFonts w:ascii="Times New Roman" w:eastAsia="Times New Roman" w:hAnsi="Times New Roman" w:cs="Times New Roman"/>
          <w:sz w:val="24"/>
          <w:szCs w:val="24"/>
        </w:rPr>
        <w:lastRenderedPageBreak/>
        <w:t>these discrepancies</w:t>
      </w:r>
      <w:r w:rsidR="00BF3E01" w:rsidRPr="00482793">
        <w:rPr>
          <w:rFonts w:ascii="Times New Roman" w:eastAsia="Times New Roman" w:hAnsi="Times New Roman" w:cs="Times New Roman"/>
          <w:sz w:val="24"/>
          <w:szCs w:val="24"/>
        </w:rPr>
        <w:t>. 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The uncertainty about invasion impacts on detritivores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p>
    <w:p w14:paraId="11CF54FE" w14:textId="1514065C"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 xml:space="preserve">California Giant Kelp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including abalone and Black turban snails</w:t>
      </w:r>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Devilweed 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Devilweed as donor Kelp forests are invaded. Thus, it is important to understand how this novel wrack subsidy will impact recipient detritivores and their communities.</w:t>
      </w:r>
    </w:p>
    <w:p w14:paraId="764E39F1" w14:textId="6ABDE38C"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snails </w:t>
      </w:r>
      <w:r w:rsidR="00551FE5" w:rsidRPr="00482793">
        <w:rPr>
          <w:rFonts w:ascii="Times New Roman" w:eastAsia="Times New Roman" w:hAnsi="Times New Roman" w:cs="Times New Roman"/>
          <w:i/>
          <w:iCs/>
          <w:sz w:val="24"/>
          <w:szCs w:val="24"/>
        </w:rPr>
        <w:t xml:space="preserve">Macrocystis pyrifera,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 xml:space="preserve">righting times. To test if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52CA0D93" w14:textId="77777777" w:rsidR="001B0CD2" w:rsidRDefault="001B0CD2" w:rsidP="004628A7">
      <w:pPr>
        <w:spacing w:line="480" w:lineRule="auto"/>
        <w:jc w:val="both"/>
        <w:rPr>
          <w:rFonts w:ascii="Times New Roman" w:eastAsia="Times New Roman" w:hAnsi="Times New Roman" w:cs="Times New Roman"/>
          <w:sz w:val="24"/>
          <w:szCs w:val="24"/>
        </w:rPr>
      </w:pPr>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146C850C" w14:textId="514FE668"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are subsidized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r w:rsidR="00C96AFC" w:rsidRPr="00482793">
        <w:rPr>
          <w:rFonts w:ascii="Times New Roman" w:eastAsia="Times New Roman" w:hAnsi="Times New Roman" w:cs="Times New Roman"/>
          <w:noProof/>
          <w:sz w:val="24"/>
          <w:szCs w:val="24"/>
        </w:rPr>
        <w:t>VanBlaricom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all </w:t>
      </w:r>
      <w:del w:id="11" w:author="Matthew Edwards" w:date="2024-01-07T16:12:00Z">
        <w:r w:rsidRPr="00482793" w:rsidDel="00A97E68">
          <w:rPr>
            <w:rFonts w:ascii="Times New Roman" w:eastAsia="Times New Roman" w:hAnsi="Times New Roman" w:cs="Times New Roman"/>
            <w:sz w:val="24"/>
            <w:szCs w:val="24"/>
          </w:rPr>
          <w:delText xml:space="preserve">of </w:delText>
        </w:r>
      </w:del>
      <w:r w:rsidRPr="00482793">
        <w:rPr>
          <w:rFonts w:ascii="Times New Roman" w:eastAsia="Times New Roman" w:hAnsi="Times New Roman" w:cs="Times New Roman"/>
          <w:sz w:val="24"/>
          <w:szCs w:val="24"/>
        </w:rPr>
        <w:t xml:space="preserve">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encountered along a </w:t>
      </w:r>
      <w:r w:rsidR="001B3A0F" w:rsidRPr="00482793">
        <w:rPr>
          <w:rFonts w:ascii="Times New Roman" w:eastAsia="Times New Roman" w:hAnsi="Times New Roman" w:cs="Times New Roman"/>
          <w:sz w:val="24"/>
          <w:szCs w:val="24"/>
        </w:rPr>
        <w:lastRenderedPageBreak/>
        <w:t>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3F7A50CA"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r w:rsidR="00282127">
        <w:rPr>
          <w:rFonts w:ascii="Times New Roman" w:eastAsia="Times New Roman" w:hAnsi="Times New Roman" w:cs="Times New Roman"/>
          <w:sz w:val="24"/>
          <w:szCs w:val="24"/>
        </w:rPr>
        <w:t>detritivores</w:t>
      </w:r>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used </w:t>
      </w:r>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r w:rsidR="00B11203"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For example, most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r w:rsidR="00282127" w:rsidRPr="00482793">
        <w:rPr>
          <w:rFonts w:ascii="Times New Roman" w:eastAsia="Times New Roman" w:hAnsi="Times New Roman" w:cs="Times New Roman"/>
          <w:sz w:val="24"/>
          <w:szCs w:val="24"/>
        </w:rPr>
        <w:t>For Red abalone, we also recorded self-righting times.</w:t>
      </w:r>
    </w:p>
    <w:p w14:paraId="5B0E9FA0" w14:textId="7EDAFA03"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We collected </w:t>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w:t>
      </w:r>
      <w:commentRangeStart w:id="12"/>
      <w:r w:rsidRPr="00482793">
        <w:rPr>
          <w:rFonts w:ascii="Times New Roman" w:eastAsia="Times New Roman" w:hAnsi="Times New Roman" w:cs="Times New Roman"/>
          <w:sz w:val="24"/>
          <w:szCs w:val="24"/>
        </w:rPr>
        <w:t>Cliffs</w:t>
      </w:r>
      <w:commentRangeEnd w:id="12"/>
      <w:r w:rsidR="00A97E68">
        <w:rPr>
          <w:rStyle w:val="CommentReference"/>
        </w:rPr>
        <w:commentReference w:id="12"/>
      </w:r>
      <w:r w:rsidRPr="00482793">
        <w:rPr>
          <w:rFonts w:ascii="Times New Roman" w:eastAsia="Times New Roman" w:hAnsi="Times New Roman" w:cs="Times New Roman"/>
          <w:sz w:val="24"/>
          <w:szCs w:val="24"/>
        </w:rPr>
        <w:t xml:space="preserve"> Natural Park (shell length = 6-10 mm). We used lab-reared, juvenile Red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w:t>
      </w:r>
      <w:r w:rsidR="00B122D7" w:rsidRPr="00482793">
        <w:rPr>
          <w:rFonts w:ascii="Times New Roman" w:eastAsia="Times New Roman" w:hAnsi="Times New Roman" w:cs="Times New Roman"/>
          <w:sz w:val="24"/>
          <w:szCs w:val="24"/>
        </w:rPr>
        <w:lastRenderedPageBreak/>
        <w:t>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w:t>
      </w:r>
      <w:proofErr w:type="gramStart"/>
      <w:r w:rsidR="00B122D7" w:rsidRPr="00482793">
        <w:rPr>
          <w:rFonts w:ascii="Times New Roman" w:eastAsia="Times New Roman" w:hAnsi="Times New Roman" w:cs="Times New Roman"/>
          <w:sz w:val="24"/>
          <w:szCs w:val="24"/>
        </w:rPr>
        <w:t>F</w:t>
      </w:r>
      <w:r w:rsidR="00B122D7" w:rsidRPr="00482793">
        <w:rPr>
          <w:rFonts w:ascii="Times New Roman" w:eastAsia="Times New Roman" w:hAnsi="Times New Roman" w:cs="Times New Roman"/>
          <w:sz w:val="24"/>
          <w:szCs w:val="24"/>
          <w:vertAlign w:val="subscript"/>
        </w:rPr>
        <w:t>(</w:t>
      </w:r>
      <w:proofErr w:type="gramEnd"/>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and Red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All feeding assays were conducted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All remaining seaweed and seaweed fragments were blotted dry and weighed. We adjusted for autogenic growth using the equation T</w:t>
      </w:r>
      <w:r w:rsidRPr="00482793">
        <w:rPr>
          <w:rFonts w:ascii="Times New Roman" w:eastAsia="Times New Roman" w:hAnsi="Times New Roman" w:cs="Times New Roman"/>
          <w:sz w:val="24"/>
          <w:szCs w:val="24"/>
          <w:vertAlign w:val="subscript"/>
        </w:rPr>
        <w:t xml:space="preserve">i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where T</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046EE2C1"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w:t>
      </w:r>
      <w:r w:rsidR="004D120D" w:rsidRPr="00482793">
        <w:rPr>
          <w:rFonts w:ascii="Times New Roman" w:eastAsia="Times New Roman" w:hAnsi="Times New Roman" w:cs="Times New Roman"/>
          <w:sz w:val="24"/>
          <w:szCs w:val="24"/>
        </w:rPr>
        <w:lastRenderedPageBreak/>
        <w:t xml:space="preserve">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w:t>
      </w:r>
      <w:commentRangeStart w:id="13"/>
      <w:r w:rsidR="004D120D" w:rsidRPr="00482793">
        <w:rPr>
          <w:rFonts w:ascii="Times New Roman" w:eastAsia="Times New Roman" w:hAnsi="Times New Roman" w:cs="Times New Roman"/>
          <w:sz w:val="24"/>
          <w:szCs w:val="24"/>
        </w:rPr>
        <w:t>Natural</w:t>
      </w:r>
      <w:commentRangeEnd w:id="13"/>
      <w:r w:rsidR="00A97E68">
        <w:rPr>
          <w:rStyle w:val="CommentReference"/>
        </w:rPr>
        <w:commentReference w:id="13"/>
      </w:r>
      <w:r w:rsidR="004D120D" w:rsidRPr="00482793">
        <w:rPr>
          <w:rFonts w:ascii="Times New Roman" w:eastAsia="Times New Roman" w:hAnsi="Times New Roman" w:cs="Times New Roman"/>
          <w:sz w:val="24"/>
          <w:szCs w:val="24"/>
        </w:rPr>
        <w:t xml:space="preserve"> Park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5C626676"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 xml:space="preserve">Ulva spp., </w:t>
      </w:r>
      <w:proofErr w:type="spellStart"/>
      <w:r w:rsidRPr="00482793">
        <w:rPr>
          <w:rFonts w:ascii="Times New Roman" w:eastAsia="Times New Roman" w:hAnsi="Times New Roman" w:cs="Times New Roman"/>
          <w:i/>
          <w:sz w:val="24"/>
          <w:szCs w:val="24"/>
        </w:rPr>
        <w:t>Silvetia</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compressa</w:t>
      </w:r>
      <w:proofErr w:type="spellEnd"/>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clavulatum</w:t>
      </w:r>
      <w:proofErr w:type="spellEnd"/>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32DC7588" w:rsidR="00D646FB" w:rsidRPr="00482793" w:rsidRDefault="00FE7306" w:rsidP="004628A7">
      <w:pPr>
        <w:spacing w:line="480" w:lineRule="auto"/>
        <w:ind w:firstLine="720"/>
        <w:jc w:val="both"/>
        <w:rPr>
          <w:rFonts w:ascii="Times New Roman" w:eastAsia="Times New Roman" w:hAnsi="Times New Roman" w:cs="Times New Roman"/>
          <w:sz w:val="24"/>
          <w:szCs w:val="24"/>
        </w:rPr>
      </w:pPr>
      <w:commentRangeStart w:id="14"/>
      <w:r w:rsidRPr="00482793">
        <w:rPr>
          <w:rFonts w:ascii="Times New Roman" w:eastAsia="Times New Roman" w:hAnsi="Times New Roman" w:cs="Times New Roman"/>
          <w:sz w:val="24"/>
          <w:szCs w:val="24"/>
        </w:rPr>
        <w:t>Because</w:t>
      </w:r>
      <w:commentRangeEnd w:id="14"/>
      <w:r w:rsidR="009F3248">
        <w:rPr>
          <w:rStyle w:val="CommentReference"/>
        </w:rPr>
        <w:commentReference w:id="14"/>
      </w:r>
      <w:r w:rsidRPr="00482793">
        <w:rPr>
          <w:rFonts w:ascii="Times New Roman" w:eastAsia="Times New Roman" w:hAnsi="Times New Roman" w:cs="Times New Roman"/>
          <w:sz w:val="24"/>
          <w:szCs w:val="24"/>
        </w:rPr>
        <w:t xml:space="preserve"> we were unable to collect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seaweed (5.6% w:v) into a heated agar solution (2.0% w:v).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r w:rsidRPr="00482793">
        <w:rPr>
          <w:rFonts w:ascii="Times New Roman" w:eastAsia="Times New Roman" w:hAnsi="Times New Roman" w:cs="Times New Roman"/>
          <w:sz w:val="24"/>
          <w:szCs w:val="24"/>
        </w:rPr>
        <w:t xml:space="preserve">were removed,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w:t>
      </w:r>
      <w:commentRangeStart w:id="15"/>
      <w:r w:rsidRPr="00482793">
        <w:rPr>
          <w:rFonts w:ascii="Times New Roman" w:eastAsia="Times New Roman" w:hAnsi="Times New Roman" w:cs="Times New Roman"/>
          <w:color w:val="000000" w:themeColor="text1"/>
          <w:sz w:val="24"/>
          <w:szCs w:val="24"/>
        </w:rPr>
        <w:t>Effects</w:t>
      </w:r>
      <w:commentRangeEnd w:id="15"/>
      <w:r w:rsidR="009F3248">
        <w:rPr>
          <w:rStyle w:val="CommentReference"/>
        </w:rPr>
        <w:commentReference w:id="15"/>
      </w:r>
      <w:r w:rsidRPr="00482793">
        <w:rPr>
          <w:rFonts w:ascii="Times New Roman" w:eastAsia="Times New Roman" w:hAnsi="Times New Roman" w:cs="Times New Roman"/>
          <w:color w:val="000000" w:themeColor="text1"/>
          <w:sz w:val="24"/>
          <w:szCs w:val="24"/>
        </w:rPr>
        <w:t xml:space="preserve">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w:t>
      </w:r>
      <w:commentRangeStart w:id="16"/>
      <w:r w:rsidRPr="00482793">
        <w:rPr>
          <w:rFonts w:ascii="Times New Roman" w:eastAsia="Times New Roman" w:hAnsi="Times New Roman" w:cs="Times New Roman"/>
          <w:color w:val="000000" w:themeColor="text1"/>
          <w:sz w:val="24"/>
          <w:szCs w:val="24"/>
        </w:rPr>
        <w:t>mass</w:t>
      </w:r>
      <w:commentRangeEnd w:id="16"/>
      <w:r w:rsidR="009F3248">
        <w:rPr>
          <w:rStyle w:val="CommentReference"/>
        </w:rPr>
        <w:commentReference w:id="16"/>
      </w:r>
      <w:r w:rsidRPr="00482793">
        <w:rPr>
          <w:rFonts w:ascii="Times New Roman" w:eastAsia="Times New Roman" w:hAnsi="Times New Roman" w:cs="Times New Roman"/>
          <w:color w:val="000000" w:themeColor="text1"/>
          <w:sz w:val="24"/>
          <w:szCs w:val="24"/>
        </w:rPr>
        <w:t xml:space="preserve">.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 xml:space="preserve">paired t-test and tested for interactions using ANOVA. </w:t>
      </w:r>
      <w:r w:rsidR="0010064B">
        <w:rPr>
          <w:rFonts w:ascii="Times New Roman" w:eastAsia="Times New Roman" w:hAnsi="Times New Roman" w:cs="Times New Roman"/>
          <w:sz w:val="24"/>
          <w:szCs w:val="24"/>
        </w:rPr>
        <w:t>We tested wrack species preference (Kelp vs. Devilweed) using a paired t-</w:t>
      </w:r>
      <w:commentRangeStart w:id="17"/>
      <w:r w:rsidR="0010064B">
        <w:rPr>
          <w:rFonts w:ascii="Times New Roman" w:eastAsia="Times New Roman" w:hAnsi="Times New Roman" w:cs="Times New Roman"/>
          <w:sz w:val="24"/>
          <w:szCs w:val="24"/>
        </w:rPr>
        <w:t>test</w:t>
      </w:r>
      <w:commentRangeEnd w:id="17"/>
      <w:r w:rsidR="009F3248">
        <w:rPr>
          <w:rStyle w:val="CommentReference"/>
        </w:rPr>
        <w:commentReference w:id="17"/>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proofErr w:type="spellStart"/>
      <w:r w:rsidR="007A23CC" w:rsidRPr="00482793">
        <w:rPr>
          <w:rFonts w:ascii="Times New Roman" w:eastAsia="Times New Roman" w:hAnsi="Times New Roman" w:cs="Times New Roman"/>
          <w:i/>
          <w:sz w:val="24"/>
          <w:szCs w:val="24"/>
        </w:rPr>
        <w:lastRenderedPageBreak/>
        <w:t>Silvetia</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compressa</w:t>
      </w:r>
      <w:proofErr w:type="spellEnd"/>
      <w:r w:rsidR="007A23CC" w:rsidRPr="00482793">
        <w:rPr>
          <w:rFonts w:ascii="Times New Roman" w:eastAsia="Times New Roman" w:hAnsi="Times New Roman" w:cs="Times New Roman"/>
          <w:i/>
          <w:sz w:val="24"/>
          <w:szCs w:val="24"/>
        </w:rPr>
        <w:t xml:space="preserve">,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w:t>
      </w:r>
      <w:proofErr w:type="spellStart"/>
      <w:r w:rsidR="007A23CC" w:rsidRPr="00482793">
        <w:rPr>
          <w:rFonts w:ascii="Times New Roman" w:eastAsia="Times New Roman" w:hAnsi="Times New Roman" w:cs="Times New Roman"/>
          <w:i/>
          <w:sz w:val="24"/>
          <w:szCs w:val="24"/>
        </w:rPr>
        <w:t>clavulatum</w:t>
      </w:r>
      <w:proofErr w:type="spellEnd"/>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w:t>
      </w:r>
      <w:commentRangeStart w:id="18"/>
      <w:r w:rsidR="00FE7306" w:rsidRPr="00482793">
        <w:rPr>
          <w:rFonts w:ascii="Times New Roman" w:eastAsia="Times New Roman" w:hAnsi="Times New Roman" w:cs="Times New Roman"/>
          <w:sz w:val="24"/>
          <w:szCs w:val="24"/>
        </w:rPr>
        <w:t>interaction</w:t>
      </w:r>
      <w:commentRangeEnd w:id="18"/>
      <w:r w:rsidR="009F3248">
        <w:rPr>
          <w:rStyle w:val="CommentReference"/>
        </w:rPr>
        <w:commentReference w:id="18"/>
      </w:r>
      <w:r w:rsidR="00FE7306"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We also included a random factor for replicate number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All statistical analyses and visualizations were conducted using the R Programming Language (R Core Team, 2023). Linear and mixed effect models were conducted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S. horneri</w:t>
      </w:r>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r w:rsidR="000B12F4">
        <w:rPr>
          <w:rFonts w:ascii="Times New Roman" w:eastAsia="Times New Roman" w:hAnsi="Times New Roman" w:cs="Times New Roman"/>
          <w:bCs/>
          <w:sz w:val="24"/>
          <w:szCs w:val="24"/>
        </w:rPr>
        <w:t xml:space="preserve">3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EE8A3D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detritivore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r w:rsidR="00FB2F49">
        <w:rPr>
          <w:rFonts w:ascii="Times New Roman" w:eastAsia="Times New Roman" w:hAnsi="Times New Roman" w:cs="Times New Roman"/>
          <w:sz w:val="24"/>
          <w:szCs w:val="24"/>
        </w:rPr>
        <w:t xml:space="preserve">detritivore tissue </w:t>
      </w:r>
      <w:r w:rsidR="006522D0" w:rsidRPr="00482793">
        <w:rPr>
          <w:rFonts w:ascii="Times New Roman" w:eastAsia="Times New Roman" w:hAnsi="Times New Roman" w:cs="Times New Roman"/>
          <w:sz w:val="24"/>
          <w:szCs w:val="24"/>
        </w:rPr>
        <w:t>growth (F=15.243, 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r>
        <w:rPr>
          <w:rFonts w:ascii="Times New Roman" w:eastAsia="Times New Roman" w:hAnsi="Times New Roman" w:cs="Times New Roman"/>
          <w:sz w:val="24"/>
          <w:szCs w:val="24"/>
        </w:rPr>
        <w:t>detritivore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impacted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r w:rsidR="000D70B7" w:rsidRPr="00482793">
        <w:rPr>
          <w:rFonts w:ascii="Times New Roman" w:eastAsia="Times New Roman" w:hAnsi="Times New Roman" w:cs="Times New Roman"/>
          <w:sz w:val="24"/>
          <w:szCs w:val="24"/>
        </w:rPr>
        <w:t>Devilweed</w:t>
      </w:r>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but increased Turban snail tissue mass by 31%.</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t>
      </w:r>
      <w:commentRangeStart w:id="19"/>
      <w:r w:rsidR="00F41B94" w:rsidRPr="00482793">
        <w:rPr>
          <w:rFonts w:ascii="Times New Roman" w:eastAsia="Times New Roman" w:hAnsi="Times New Roman" w:cs="Times New Roman"/>
          <w:sz w:val="24"/>
          <w:szCs w:val="24"/>
        </w:rPr>
        <w:t>was</w:t>
      </w:r>
      <w:commentRangeEnd w:id="19"/>
      <w:r w:rsidR="009F3248">
        <w:rPr>
          <w:rStyle w:val="CommentReference"/>
        </w:rPr>
        <w:commentReference w:id="19"/>
      </w:r>
      <w:r w:rsidR="00F41B94" w:rsidRPr="00482793">
        <w:rPr>
          <w:rFonts w:ascii="Times New Roman" w:eastAsia="Times New Roman" w:hAnsi="Times New Roman" w:cs="Times New Roman"/>
          <w:sz w:val="24"/>
          <w:szCs w:val="24"/>
        </w:rPr>
        <w:t xml:space="preserve"> also consumer-specific.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w:t>
      </w:r>
      <w:r w:rsidR="00F41B94" w:rsidRPr="00482793">
        <w:rPr>
          <w:rFonts w:ascii="Times New Roman" w:eastAsia="Times New Roman" w:hAnsi="Times New Roman" w:cs="Times New Roman"/>
          <w:sz w:val="24"/>
          <w:szCs w:val="24"/>
        </w:rPr>
        <w:lastRenderedPageBreak/>
        <w:t>an intermediate effect on tissue mass compared to animals in the no-choice treatments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w:t>
      </w:r>
      <w:proofErr w:type="gramStart"/>
      <w:r w:rsidR="00F41B94" w:rsidRPr="00482793">
        <w:rPr>
          <w:rFonts w:ascii="Times New Roman" w:eastAsia="Times New Roman" w:hAnsi="Times New Roman" w:cs="Times New Roman"/>
          <w:sz w:val="24"/>
          <w:szCs w:val="24"/>
        </w:rPr>
        <w:t>similar to</w:t>
      </w:r>
      <w:proofErr w:type="gramEnd"/>
      <w:r w:rsidR="00F41B94"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to</w:t>
      </w:r>
      <w:del w:id="20" w:author="Matthew Edwards" w:date="2024-01-07T16:23:00Z">
        <w:r w:rsidR="00AD1037" w:rsidRPr="00482793" w:rsidDel="009F3248">
          <w:rPr>
            <w:rFonts w:ascii="Times New Roman" w:eastAsia="Times New Roman" w:hAnsi="Times New Roman" w:cs="Times New Roman"/>
            <w:sz w:val="24"/>
            <w:szCs w:val="24"/>
          </w:rPr>
          <w:delText xml:space="preserve"> </w:delText>
        </w:r>
        <w:r w:rsidR="009942BA" w:rsidRPr="00482793" w:rsidDel="009F3248">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the</w:t>
      </w:r>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se two detritivores</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619A4E4A" w:rsidR="00CE08CA" w:rsidRDefault="00A20DFE"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wrack species (invasive Devilweed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Because this reduction was not associated with a change in overall grazing rates (</w:t>
      </w:r>
      <w:proofErr w:type="gramStart"/>
      <w:r>
        <w:rPr>
          <w:rFonts w:ascii="Times New Roman" w:hAnsi="Times New Roman" w:cs="Times New Roman"/>
          <w:color w:val="000000"/>
          <w:sz w:val="24"/>
          <w:szCs w:val="24"/>
        </w:rPr>
        <w:t>i.e.</w:t>
      </w:r>
      <w:proofErr w:type="gramEnd"/>
      <w:r>
        <w:rPr>
          <w:rFonts w:ascii="Times New Roman" w:hAnsi="Times New Roman" w:cs="Times New Roman"/>
          <w:color w:val="000000"/>
          <w:sz w:val="24"/>
          <w:szCs w:val="24"/>
        </w:rPr>
        <w:t xml:space="preserv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this suggested consumers shifted </w:t>
      </w:r>
      <w:r w:rsidR="003B5987">
        <w:rPr>
          <w:rFonts w:ascii="Times New Roman" w:hAnsi="Times New Roman" w:cs="Times New Roman"/>
          <w:color w:val="000000"/>
          <w:sz w:val="24"/>
          <w:szCs w:val="24"/>
        </w:rPr>
        <w:lastRenderedPageBreak/>
        <w:t>grazing onto native benthic seaweeds in the presence of Devilweed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p>
    <w:p w14:paraId="4F67DAB9" w14:textId="129893ED" w:rsidR="0010064B" w:rsidRDefault="0010064B" w:rsidP="0010064B">
      <w:pPr>
        <w:spacing w:line="480" w:lineRule="auto"/>
        <w:ind w:firstLine="720"/>
        <w:jc w:val="both"/>
        <w:rPr>
          <w:rFonts w:ascii="Times New Roman" w:hAnsi="Times New Roman" w:cs="Times New Roman"/>
          <w:color w:val="000000"/>
          <w:sz w:val="24"/>
          <w:szCs w:val="24"/>
        </w:rPr>
      </w:pPr>
      <w:commentRangeStart w:id="21"/>
      <w:r>
        <w:rPr>
          <w:rFonts w:ascii="Times New Roman" w:hAnsi="Times New Roman" w:cs="Times New Roman"/>
          <w:color w:val="000000"/>
          <w:sz w:val="24"/>
          <w:szCs w:val="24"/>
        </w:rPr>
        <w:t>Including</w:t>
      </w:r>
      <w:commentRangeEnd w:id="21"/>
      <w:r w:rsidR="009F3248">
        <w:rPr>
          <w:rStyle w:val="CommentReference"/>
        </w:rPr>
        <w:commentReference w:id="21"/>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Devilweed</w:t>
      </w:r>
      <w:proofErr w:type="spellEnd"/>
      <w:r>
        <w:rPr>
          <w:rFonts w:ascii="Times New Roman" w:hAnsi="Times New Roman" w:cs="Times New Roman"/>
          <w:color w:val="000000"/>
          <w:sz w:val="24"/>
          <w:szCs w:val="24"/>
        </w:rPr>
        <w:t xml:space="preserve"> wrack increased grazing on </w:t>
      </w:r>
      <w:r>
        <w:rPr>
          <w:rFonts w:ascii="Times New Roman" w:hAnsi="Times New Roman" w:cs="Times New Roman"/>
          <w:i/>
          <w:iCs/>
          <w:color w:val="000000"/>
          <w:sz w:val="24"/>
          <w:szCs w:val="24"/>
        </w:rPr>
        <w:t xml:space="preserve">Silvetia </w:t>
      </w:r>
      <w:r w:rsidRPr="00482793">
        <w:rPr>
          <w:rFonts w:ascii="Times New Roman" w:hAnsi="Times New Roman" w:cs="Times New Roman"/>
          <w:color w:val="000000"/>
          <w:sz w:val="24"/>
          <w:szCs w:val="24"/>
        </w:rPr>
        <w:t>(M=0.75, SE=0.28, p=0.0265), but did not affect feeding on the two other benthic native seaweed (p&gt;0.05; Figure 4)</w:t>
      </w:r>
      <w:r>
        <w:rPr>
          <w:rFonts w:ascii="Times New Roman" w:hAnsi="Times New Roman" w:cs="Times New Roman"/>
          <w:color w:val="000000"/>
          <w:sz w:val="24"/>
          <w:szCs w:val="24"/>
        </w:rPr>
        <w:t>.</w:t>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54AD686F"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had detritivore-specific performance impacts </w:t>
      </w:r>
      <w:ins w:id="22" w:author="Matthew Edwards" w:date="2024-01-07T16:27:00Z">
        <w:r w:rsidR="00924CA6">
          <w:rPr>
            <w:rFonts w:ascii="Times New Roman" w:eastAsia="Times New Roman" w:hAnsi="Times New Roman" w:cs="Times New Roman"/>
            <w:sz w:val="24"/>
            <w:szCs w:val="24"/>
          </w:rPr>
          <w:t xml:space="preserve">that </w:t>
        </w:r>
      </w:ins>
      <w:del w:id="23" w:author="Matthew Edwards" w:date="2024-01-07T16:27:00Z">
        <w:r w:rsidRPr="00482793" w:rsidDel="00924CA6">
          <w:rPr>
            <w:rFonts w:ascii="Times New Roman" w:eastAsia="Times New Roman" w:hAnsi="Times New Roman" w:cs="Times New Roman"/>
            <w:sz w:val="24"/>
            <w:szCs w:val="24"/>
          </w:rPr>
          <w:delText xml:space="preserve">– </w:delText>
        </w:r>
        <w:r w:rsidR="003E10F0" w:rsidDel="00924CA6">
          <w:rPr>
            <w:rFonts w:ascii="Times New Roman" w:eastAsia="Times New Roman" w:hAnsi="Times New Roman" w:cs="Times New Roman"/>
            <w:sz w:val="24"/>
            <w:szCs w:val="24"/>
          </w:rPr>
          <w:delText xml:space="preserve">this </w:delText>
        </w:r>
      </w:del>
      <w:r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w:t>
      </w:r>
      <w:proofErr w:type="gramStart"/>
      <w:r w:rsidR="003E10F0">
        <w:rPr>
          <w:rFonts w:ascii="Times New Roman" w:eastAsia="Times New Roman" w:hAnsi="Times New Roman" w:cs="Times New Roman"/>
          <w:sz w:val="24"/>
          <w:szCs w:val="24"/>
        </w:rPr>
        <w:t>Red</w:t>
      </w:r>
      <w:proofErr w:type="gramEnd"/>
      <w:r w:rsidR="003E10F0">
        <w:rPr>
          <w:rFonts w:ascii="Times New Roman" w:eastAsia="Times New Roman" w:hAnsi="Times New Roman" w:cs="Times New Roman"/>
          <w:sz w:val="24"/>
          <w:szCs w:val="24"/>
        </w:rPr>
        <w:t xml:space="preserve"> abalone</w:t>
      </w:r>
      <w:r w:rsidRPr="00482793">
        <w:rPr>
          <w:rFonts w:ascii="Times New Roman" w:eastAsia="Times New Roman" w:hAnsi="Times New Roman" w:cs="Times New Roman"/>
          <w:sz w:val="24"/>
          <w:szCs w:val="24"/>
        </w:rPr>
        <w:t xml:space="preserve"> growth but enhanc</w:t>
      </w:r>
      <w:r w:rsidR="003E10F0">
        <w:rPr>
          <w:rFonts w:ascii="Times New Roman" w:eastAsia="Times New Roman" w:hAnsi="Times New Roman" w:cs="Times New Roman"/>
          <w:sz w:val="24"/>
          <w:szCs w:val="24"/>
        </w:rPr>
        <w:t>ed</w:t>
      </w:r>
      <w:r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Pr="00482793">
        <w:rPr>
          <w:rFonts w:ascii="Times New Roman" w:eastAsia="Times New Roman" w:hAnsi="Times New Roman" w:cs="Times New Roman"/>
          <w:sz w:val="24"/>
          <w:szCs w:val="24"/>
        </w:rPr>
        <w:t>growth.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6ADCE1D5" w14:textId="5211F874" w:rsidR="003E10F0" w:rsidRPr="00482793" w:rsidRDefault="009942BA" w:rsidP="009C2910">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r w:rsidR="00C23A7E" w:rsidRPr="00482793">
        <w:rPr>
          <w:rFonts w:ascii="Times New Roman" w:eastAsia="Times New Roman" w:hAnsi="Times New Roman" w:cs="Times New Roman"/>
          <w:i/>
          <w:iCs/>
          <w:color w:val="000000"/>
          <w:sz w:val="24"/>
          <w:szCs w:val="24"/>
        </w:rPr>
        <w:t>Impatiens</w:t>
      </w:r>
      <w:r w:rsidR="00C23A7E" w:rsidRPr="00482793">
        <w:rPr>
          <w:rFonts w:ascii="Times New Roman" w:eastAsia="Times New Roman" w:hAnsi="Times New Roman" w:cs="Times New Roman"/>
          <w:color w:val="000000"/>
          <w:sz w:val="24"/>
          <w:szCs w:val="24"/>
        </w:rPr>
        <w:t xml:space="preserve"> had higher densities of leaf litter dwelling Acari </w:t>
      </w:r>
      <w:r w:rsidR="00C23A7E">
        <w:rPr>
          <w:rFonts w:ascii="Times New Roman" w:eastAsia="Times New Roman" w:hAnsi="Times New Roman" w:cs="Times New Roman"/>
          <w:color w:val="000000"/>
          <w:sz w:val="24"/>
          <w:szCs w:val="24"/>
        </w:rPr>
        <w:t xml:space="preserve">(Phylum Arthropoda, Subphylum Chelicerata) </w:t>
      </w:r>
      <w:r w:rsidR="00C23A7E" w:rsidRPr="00482793">
        <w:rPr>
          <w:rFonts w:ascii="Times New Roman" w:eastAsia="Times New Roman" w:hAnsi="Times New Roman" w:cs="Times New Roman"/>
          <w:color w:val="000000"/>
          <w:sz w:val="24"/>
          <w:szCs w:val="24"/>
        </w:rPr>
        <w:t xml:space="preserve">but did not show differences in springtail densities </w:t>
      </w:r>
      <w:r w:rsidR="00C23A7E">
        <w:rPr>
          <w:rFonts w:ascii="Times New Roman" w:eastAsia="Times New Roman" w:hAnsi="Times New Roman" w:cs="Times New Roman"/>
          <w:color w:val="000000"/>
          <w:sz w:val="24"/>
          <w:szCs w:val="24"/>
        </w:rPr>
        <w:t xml:space="preserve">(Phylum Arthropoda, Subphylum </w:t>
      </w:r>
      <w:proofErr w:type="spellStart"/>
      <w:r w:rsidR="00C23A7E">
        <w:rPr>
          <w:rFonts w:ascii="Times New Roman" w:eastAsia="Times New Roman" w:hAnsi="Times New Roman" w:cs="Times New Roman"/>
          <w:color w:val="000000"/>
          <w:sz w:val="24"/>
          <w:szCs w:val="24"/>
        </w:rPr>
        <w:t>Hexapoda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relative to leaf litter from uninvaded plots (</w:t>
      </w:r>
      <w:r w:rsidR="00C23A7E" w:rsidRPr="00482793">
        <w:rPr>
          <w:rFonts w:ascii="Times New Roman" w:eastAsia="Times New Roman" w:hAnsi="Times New Roman" w:cs="Times New Roman"/>
          <w:color w:val="000000"/>
          <w:sz w:val="24"/>
          <w:szCs w:val="24"/>
        </w:rPr>
        <w:fldChar w:fldCharType="begin"/>
      </w:r>
      <w:r w:rsidR="00C23A7E"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C23A7E" w:rsidRPr="00482793">
        <w:rPr>
          <w:rFonts w:ascii="Times New Roman" w:eastAsia="Times New Roman" w:hAnsi="Times New Roman" w:cs="Times New Roman"/>
          <w:color w:val="000000"/>
          <w:sz w:val="24"/>
          <w:szCs w:val="24"/>
        </w:rPr>
        <w:fldChar w:fldCharType="separate"/>
      </w:r>
      <w:r w:rsidR="00C23A7E" w:rsidRPr="00482793">
        <w:rPr>
          <w:rFonts w:ascii="Times New Roman" w:eastAsia="Times New Roman" w:hAnsi="Times New Roman" w:cs="Times New Roman"/>
          <w:noProof/>
          <w:color w:val="000000"/>
          <w:sz w:val="24"/>
          <w:szCs w:val="24"/>
        </w:rPr>
        <w:t>Rusterholz et al. 2014)</w:t>
      </w:r>
      <w:r w:rsidR="00C23A7E" w:rsidRPr="00482793">
        <w:rPr>
          <w:rFonts w:ascii="Times New Roman" w:eastAsia="Times New Roman" w:hAnsi="Times New Roman" w:cs="Times New Roman"/>
          <w:color w:val="000000"/>
          <w:sz w:val="24"/>
          <w:szCs w:val="24"/>
        </w:rPr>
        <w:fldChar w:fldCharType="end"/>
      </w:r>
      <w:r w:rsidR="00C23A7E" w:rsidRPr="00482793">
        <w:rPr>
          <w:rFonts w:ascii="Times New Roman" w:eastAsia="Times New Roman" w:hAnsi="Times New Roman" w:cs="Times New Roman"/>
          <w:color w:val="000000"/>
          <w:sz w:val="24"/>
          <w:szCs w:val="24"/>
        </w:rPr>
        <w:t>.</w:t>
      </w:r>
      <w:r w:rsidR="00C23A7E">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Pr="00482793">
        <w:rPr>
          <w:rFonts w:ascii="Times New Roman" w:eastAsia="Times New Roman" w:hAnsi="Times New Roman" w:cs="Times New Roman"/>
          <w:color w:val="000000"/>
          <w:sz w:val="24"/>
          <w:szCs w:val="24"/>
        </w:rPr>
        <w:t xml:space="preserve">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lastRenderedPageBreak/>
        <w:t xml:space="preserve">Order Isopoda) </w:t>
      </w:r>
      <w:r w:rsidRPr="00482793">
        <w:rPr>
          <w:rFonts w:ascii="Times New Roman" w:eastAsia="Times New Roman" w:hAnsi="Times New Roman" w:cs="Times New Roman"/>
          <w:color w:val="000000"/>
          <w:sz w:val="24"/>
          <w:szCs w:val="24"/>
        </w:rPr>
        <w:t xml:space="preserve">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Amphipoda) </w:t>
      </w:r>
      <w:r w:rsidRPr="00482793">
        <w:rPr>
          <w:rFonts w:ascii="Times New Roman" w:eastAsia="Times New Roman" w:hAnsi="Times New Roman" w:cs="Times New Roman"/>
          <w:color w:val="000000"/>
          <w:sz w:val="24"/>
          <w:szCs w:val="24"/>
        </w:rPr>
        <w:t>relative to uninvaded plots (</w:t>
      </w:r>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r w:rsidR="009C2910">
        <w:rPr>
          <w:rFonts w:ascii="Times New Roman" w:eastAsia="Times New Roman" w:hAnsi="Times New Roman" w:cs="Times New Roman"/>
          <w:color w:val="000000"/>
          <w:sz w:val="24"/>
          <w:szCs w:val="24"/>
        </w:rPr>
        <w:t xml:space="preserve">The detritivore-specific impacts on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Pr="00482793">
        <w:rPr>
          <w:rFonts w:ascii="Times New Roman" w:eastAsia="Times New Roman" w:hAnsi="Times New Roman" w:cs="Times New Roman"/>
          <w:color w:val="000000"/>
          <w:sz w:val="24"/>
          <w:szCs w:val="24"/>
        </w:rPr>
        <w:t xml:space="preserve"> </w:t>
      </w:r>
    </w:p>
    <w:p w14:paraId="498EC6FE" w14:textId="73462771"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r w:rsidR="009942BA" w:rsidRPr="00482793">
        <w:rPr>
          <w:rFonts w:ascii="Times New Roman" w:hAnsi="Times New Roman" w:cs="Times New Roman"/>
          <w:sz w:val="24"/>
          <w:szCs w:val="24"/>
        </w:rPr>
        <w:t xml:space="preserve">detritivore-specific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detritivores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snails</w:t>
      </w:r>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Finally, detritivores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009942BA"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growth. Interestingly, because both snails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impacted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4B3D7C56"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w:t>
      </w:r>
      <w:r w:rsidRPr="00482793">
        <w:rPr>
          <w:rFonts w:ascii="Times New Roman" w:hAnsi="Times New Roman" w:cs="Times New Roman"/>
          <w:sz w:val="24"/>
          <w:szCs w:val="24"/>
        </w:rPr>
        <w:lastRenderedPageBreak/>
        <w:t xml:space="preserve">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482793">
        <w:rPr>
          <w:rFonts w:ascii="Times New Roman" w:hAnsi="Times New Roman" w:cs="Times New Roman"/>
          <w:sz w:val="24"/>
          <w:szCs w:val="24"/>
        </w:rPr>
        <w:t>i.e</w:t>
      </w:r>
      <w:r w:rsidR="00010B1C" w:rsidRPr="00482793">
        <w:rPr>
          <w:rFonts w:ascii="Times New Roman" w:hAnsi="Times New Roman" w:cs="Times New Roman"/>
          <w:sz w:val="24"/>
          <w:szCs w:val="24"/>
        </w:rPr>
        <w:t>.</w:t>
      </w:r>
      <w:proofErr w:type="gramEnd"/>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r w:rsidR="009C2910" w:rsidRPr="00482793">
        <w:rPr>
          <w:rFonts w:ascii="Times New Roman" w:hAnsi="Times New Roman" w:cs="Times New Roman"/>
          <w:i/>
          <w:iCs/>
          <w:sz w:val="24"/>
          <w:szCs w:val="24"/>
        </w:rPr>
        <w:t xml:space="preserve"> </w:t>
      </w:r>
      <w:r w:rsidR="00773786" w:rsidRPr="00482793">
        <w:rPr>
          <w:rFonts w:ascii="Times New Roman" w:hAnsi="Times New Roman" w:cs="Times New Roman"/>
          <w:i/>
          <w:iCs/>
          <w:sz w:val="24"/>
          <w:szCs w:val="24"/>
        </w:rPr>
        <w:t>compressa</w:t>
      </w:r>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w:t>
      </w:r>
      <w:commentRangeStart w:id="24"/>
      <w:proofErr w:type="spellStart"/>
      <w:r w:rsidRPr="00482793">
        <w:rPr>
          <w:rFonts w:ascii="Times New Roman" w:eastAsia="Times New Roman" w:hAnsi="Times New Roman" w:cs="Times New Roman"/>
          <w:i/>
          <w:iCs/>
          <w:color w:val="000000"/>
          <w:sz w:val="24"/>
          <w:szCs w:val="24"/>
        </w:rPr>
        <w:t>compressa</w:t>
      </w:r>
      <w:commentRangeEnd w:id="24"/>
      <w:proofErr w:type="spellEnd"/>
      <w:r w:rsidR="00F2790F">
        <w:rPr>
          <w:rStyle w:val="CommentReference"/>
        </w:rPr>
        <w:commentReference w:id="24"/>
      </w:r>
      <w:r w:rsidRPr="00482793">
        <w:rPr>
          <w:rFonts w:ascii="Times New Roman" w:eastAsia="Times New Roman" w:hAnsi="Times New Roman" w:cs="Times New Roman"/>
          <w:i/>
          <w:iCs/>
          <w:color w:val="000000"/>
          <w:sz w:val="24"/>
          <w:szCs w:val="24"/>
        </w:rPr>
        <w:t xml:space="preserve">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our native benthic seaweed assay including consumers with a preference for Kelp (Turban snails), a preference for Devilweed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Devilweed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commentRangeStart w:id="25"/>
      <w:proofErr w:type="spellStart"/>
      <w:r w:rsidR="00A62B95" w:rsidRPr="00A62B95">
        <w:rPr>
          <w:rFonts w:ascii="Times New Roman" w:eastAsia="Times New Roman" w:hAnsi="Times New Roman" w:cs="Times New Roman"/>
          <w:i/>
          <w:iCs/>
          <w:color w:val="000000"/>
          <w:sz w:val="24"/>
          <w:szCs w:val="24"/>
          <w:rPrChange w:id="26" w:author="Jeremy Long" w:date="2023-11-11T09:22:00Z">
            <w:rPr>
              <w:rFonts w:ascii="Times New Roman" w:eastAsia="Times New Roman" w:hAnsi="Times New Roman" w:cs="Times New Roman"/>
              <w:color w:val="000000"/>
              <w:sz w:val="24"/>
              <w:szCs w:val="24"/>
            </w:rPr>
          </w:rPrChange>
        </w:rPr>
        <w:t>Silvetia</w:t>
      </w:r>
      <w:commentRangeEnd w:id="25"/>
      <w:proofErr w:type="spellEnd"/>
      <w:r w:rsidR="00F2790F">
        <w:rPr>
          <w:rStyle w:val="CommentReference"/>
        </w:rPr>
        <w:commentReference w:id="25"/>
      </w:r>
      <w:r w:rsidR="00A62B95">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offered a less preferred </w:t>
      </w:r>
      <w:r w:rsidR="00A62B95">
        <w:rPr>
          <w:rFonts w:ascii="Times New Roman" w:eastAsia="Times New Roman" w:hAnsi="Times New Roman" w:cs="Times New Roman"/>
          <w:color w:val="000000"/>
          <w:sz w:val="24"/>
          <w:szCs w:val="24"/>
        </w:rPr>
        <w:lastRenderedPageBreak/>
        <w:t>wrack species. Additionally, interactions with heterospecific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w:t>
      </w:r>
      <w:commentRangeStart w:id="27"/>
      <w:r w:rsidRPr="00482793">
        <w:rPr>
          <w:rFonts w:ascii="Times New Roman" w:hAnsi="Times New Roman" w:cs="Times New Roman"/>
          <w:sz w:val="24"/>
          <w:szCs w:val="24"/>
        </w:rPr>
        <w:t>composition</w:t>
      </w:r>
      <w:commentRangeEnd w:id="27"/>
      <w:r w:rsidR="00F2790F">
        <w:rPr>
          <w:rStyle w:val="CommentReference"/>
        </w:rPr>
        <w:commentReference w:id="27"/>
      </w:r>
      <w:r w:rsidRPr="00482793">
        <w:rPr>
          <w:rFonts w:ascii="Times New Roman" w:hAnsi="Times New Roman" w:cs="Times New Roman"/>
          <w:sz w:val="24"/>
          <w:szCs w:val="24"/>
        </w:rPr>
        <w:t xml:space="preserve">.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Todos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w:t>
      </w:r>
      <w:commentRangeStart w:id="28"/>
      <w:r w:rsidRPr="00482793">
        <w:rPr>
          <w:rFonts w:ascii="Times New Roman" w:hAnsi="Times New Roman" w:cs="Times New Roman"/>
          <w:sz w:val="24"/>
          <w:szCs w:val="24"/>
        </w:rPr>
        <w:t>Island</w:t>
      </w:r>
      <w:commentRangeEnd w:id="28"/>
      <w:r w:rsidR="00F2790F">
        <w:rPr>
          <w:rStyle w:val="CommentReference"/>
        </w:rPr>
        <w:commentReference w:id="28"/>
      </w:r>
      <w:r w:rsidRPr="00482793">
        <w:rPr>
          <w:rFonts w:ascii="Times New Roman" w:hAnsi="Times New Roman" w:cs="Times New Roman"/>
          <w:sz w:val="24"/>
          <w:szCs w:val="24"/>
        </w:rPr>
        <w:t>.</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6CC2C321" w14:textId="4AD501A2" w:rsidR="009B7C87" w:rsidRPr="00482793"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61876A0" w:rsidR="008F6DA9" w:rsidRPr="00482793" w:rsidRDefault="0076401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Thanks to the Navy Marine Ecology Consortium for </w:t>
      </w:r>
      <w:r w:rsidR="00AD58CE">
        <w:rPr>
          <w:rFonts w:ascii="Times New Roman" w:eastAsia="Times New Roman" w:hAnsi="Times New Roman" w:cs="Times New Roman"/>
          <w:sz w:val="24"/>
          <w:szCs w:val="24"/>
        </w:rPr>
        <w:t xml:space="preserve">facilitating </w:t>
      </w:r>
      <w:r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Sato, Mackenna Denton, Samantha Folger, Summer Wheeler, Bria Gorman, </w:t>
      </w:r>
      <w:r w:rsidRPr="00482793">
        <w:rPr>
          <w:rFonts w:ascii="Times New Roman" w:eastAsia="Times New Roman" w:hAnsi="Times New Roman" w:cs="Times New Roman"/>
          <w:sz w:val="24"/>
          <w:szCs w:val="24"/>
        </w:rPr>
        <w:lastRenderedPageBreak/>
        <w:t xml:space="preserve">Sydney Height, Jacob Dioli, and Rania </w:t>
      </w:r>
      <w:proofErr w:type="spellStart"/>
      <w:r w:rsidRPr="00482793">
        <w:rPr>
          <w:rFonts w:ascii="Times New Roman" w:eastAsia="Times New Roman" w:hAnsi="Times New Roman" w:cs="Times New Roman"/>
          <w:sz w:val="24"/>
          <w:szCs w:val="24"/>
        </w:rPr>
        <w:t>Abualjis</w:t>
      </w:r>
      <w:proofErr w:type="spellEnd"/>
      <w:r w:rsidRPr="00482793">
        <w:rPr>
          <w:rFonts w:ascii="Times New Roman" w:eastAsia="Times New Roman" w:hAnsi="Times New Roman" w:cs="Times New Roman"/>
          <w:sz w:val="24"/>
          <w:szCs w:val="24"/>
        </w:rPr>
        <w:t xml:space="preserve"> provided field and lab assistance. 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R. DeSantiago was supported by </w:t>
      </w:r>
      <w:r w:rsidR="00AD58CE">
        <w:rPr>
          <w:rFonts w:ascii="Times New Roman" w:eastAsia="Times New Roman" w:hAnsi="Times New Roman" w:cs="Times New Roman"/>
          <w:sz w:val="24"/>
          <w:szCs w:val="24"/>
        </w:rPr>
        <w:t>the</w:t>
      </w:r>
      <w:r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commentRangeStart w:id="29"/>
      <w:r w:rsidRPr="00482793">
        <w:rPr>
          <w:rFonts w:ascii="Times New Roman" w:eastAsia="Times New Roman" w:hAnsi="Times New Roman" w:cs="Times New Roman"/>
          <w:b/>
          <w:bCs/>
          <w:sz w:val="24"/>
          <w:szCs w:val="24"/>
        </w:rPr>
        <w:t>References</w:t>
      </w:r>
      <w:commentRangeEnd w:id="29"/>
      <w:r w:rsidR="001E20F8">
        <w:rPr>
          <w:rStyle w:val="CommentReference"/>
        </w:rPr>
        <w:commentReference w:id="29"/>
      </w:r>
      <w:r w:rsidRPr="00482793">
        <w:rPr>
          <w:rFonts w:ascii="Times New Roman" w:eastAsia="Times New Roman" w:hAnsi="Times New Roman" w:cs="Times New Roman"/>
          <w:b/>
          <w:bCs/>
          <w:sz w:val="24"/>
          <w:szCs w:val="24"/>
        </w:rPr>
        <w:t xml:space="preserve">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r w:rsidR="00777A4F" w:rsidRPr="00777A4F">
        <w:t>Altstatt, J., R. Ambrose, J. Engle, P. Haaker, K. Lafferty, and P. Raimondi. 1996. Recent declines of black abalone Haliotis cracherodii on the mainland coast of central California. Marine Ecology Progress Series 142:185–192.</w:t>
      </w:r>
    </w:p>
    <w:p w14:paraId="1866B82B" w14:textId="77777777" w:rsidR="00777A4F" w:rsidRPr="00777A4F" w:rsidRDefault="00777A4F" w:rsidP="00777A4F">
      <w:pPr>
        <w:pStyle w:val="Bibliography"/>
      </w:pPr>
      <w:r w:rsidRPr="00777A4F">
        <w:t>Aquilino, K., M. Coulbourne, and J. Stachowicz.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Aquilino, K. M., and J. J. Stachowicz.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Ault, J. S. 2009. Some quantitative aspects of reproduction and growth of red abalone, Haliotis rufescens, Swainson. Journal of the World Mariculture Society 16:398–425.</w:t>
      </w:r>
    </w:p>
    <w:p w14:paraId="4C9BA0E8" w14:textId="77777777" w:rsidR="00777A4F" w:rsidRPr="00777A4F" w:rsidRDefault="00777A4F" w:rsidP="00777A4F">
      <w:pPr>
        <w:pStyle w:val="Bibliography"/>
      </w:pPr>
      <w:r w:rsidRPr="00777A4F">
        <w:t>Baldwin, J., J. P. Elias, R. M. G. Wells, and D. A. Donovan. 2007. Energy metabolism in the tropical abalone, Haliotis asinina Linné: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r w:rsidRPr="00777A4F">
        <w:t>Bolser,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t xml:space="preserve">Bustamante, R. H., G. M. Branch, S. Eekhout, B. Robertson, P. Zoutendyk, M. Schleyer, A. Dye, N. Hanekom, D. Keats, M. Jurd, and C. McQuaid. 1995. Gradients of intertidal </w:t>
      </w:r>
      <w:r w:rsidRPr="00777A4F">
        <w:lastRenderedPageBreak/>
        <w:t>primary productivity around the coast of South Africa and their relationships with consumer biomass. Oecologia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Cruz-Trejo, G. I., S. E. Ibarra-Obando, L. E. Aguilar-Rosas, M. Poumian-Tapia, and E. Solana-Arellano. 2015. Presence of Sargassum horneri at Todos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David, P., E. Thébault, O. Anneville, P.-F. Duyck, E. Chapuis, and N. Loeuille. 2017. Impacts of Invasive Species on Food Webs. Pages 1–60 Advances in Ecological Research. Elsevier.</w:t>
      </w:r>
    </w:p>
    <w:p w14:paraId="6E372F6C" w14:textId="77777777" w:rsidR="00777A4F" w:rsidRPr="00777A4F" w:rsidRDefault="00777A4F" w:rsidP="00777A4F">
      <w:pPr>
        <w:pStyle w:val="Bibliography"/>
      </w:pPr>
      <w:r w:rsidRPr="00777A4F">
        <w:t>Dolecal,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r w:rsidRPr="00777A4F">
        <w:t>Duggins, D. O., C. A. Simenstad,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White, Z. V. Finkel, T. C. Jensen, and V. Matzek.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Graham, S., B. Hong, S. Mutschler, B. Saunders, and J. Bredvik.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t>Gratton, C., J. Donaldson, and M. J. V. Zanden.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lastRenderedPageBreak/>
        <w:t>Greig, H. S., P. Kratina, P. L. Thompson, W. J. Palen, J. S. Richardson, and J. B. Shurin.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Hayes, W. B. 1974. Sand-beach energetics: Importance of the isopod Tylos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r w:rsidRPr="00777A4F">
        <w:t>Kappes, H., R. Lay, and W. Topp.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Kenner, M. C., and J. A. Tomoleni. 2020. Kelp forest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Kenny, H. V., A. N. Wright, J. Piovia-Scott, L. H. Yang, D. A. Spiller, and T. W. Schoener.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r w:rsidRPr="00777A4F">
        <w:t>Lachambre, S., S. Huchette, R. Day, P. Boudry, A. Rio-Cabello, T. Fustec, and S. Roussel. 2017. Relationships between growth, survival, physiology and behaviour — A multi-criteria approach to Haliotis tuberculata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r w:rsidRPr="00777A4F">
        <w:t>Larrañaga, A., I. de Guzmán, and L. Solagaistua. 2020. A small supply of high quality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t>Leighton, D., and R. A. Boolootian. 1963. Diet and growth in the Black abalone, Haliotis cracherodii 44:227–238.</w:t>
      </w:r>
    </w:p>
    <w:p w14:paraId="21995239" w14:textId="77777777" w:rsidR="00777A4F" w:rsidRPr="00777A4F" w:rsidRDefault="00777A4F" w:rsidP="00777A4F">
      <w:pPr>
        <w:pStyle w:val="Bibliography"/>
      </w:pPr>
      <w:r w:rsidRPr="00777A4F">
        <w:lastRenderedPageBreak/>
        <w:t>Levin, L. A., C. Neira, and E. D. Grosholz.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Cecchi, A. Castelli, E. Chatzinikolaou, T. P. Crowe, G. Ghedini, J. Kotta, D. A. Lyons, C. Ravaglioli, G. Rilov, L. Rindi, and F. Bulleri. 2015. Ecological impacts of invading seaweeds: a meta</w:t>
      </w:r>
      <w:r w:rsidRPr="00777A4F">
        <w:rPr>
          <w:rFonts w:ascii="Cambria Math" w:hAnsi="Cambria Math" w:cs="Cambria Math"/>
        </w:rPr>
        <w:t>‐</w:t>
      </w:r>
      <w:r w:rsidRPr="00777A4F">
        <w:t>analysis of their effects at different trophic levels. Diversity and Distributions 21:1–12.</w:t>
      </w:r>
    </w:p>
    <w:p w14:paraId="5EC5FCD0" w14:textId="77777777" w:rsidR="00777A4F" w:rsidRPr="00777A4F" w:rsidRDefault="00777A4F" w:rsidP="00777A4F">
      <w:pPr>
        <w:pStyle w:val="Bibliography"/>
      </w:pPr>
      <w:r w:rsidRPr="00777A4F">
        <w:t>Marks, L., P. Salinas-Ruiz, D. Reed, S. Holbrook, C. Culver, J. Engle, D. Kushner, J. Caselle, J. Freiwald, J. Williams, J. Smith, L. Aguilar-Rosas, and N. Kaplanis. 2015. Range expansion of a non-native, invasive macroalga Sargassum horneri (Turner) C. Agardh, 1820 in the eastern Pacific. BioInvasions Records 4:243–248.</w:t>
      </w:r>
    </w:p>
    <w:p w14:paraId="6C80927C" w14:textId="77777777" w:rsidR="00777A4F" w:rsidRPr="00777A4F" w:rsidRDefault="00777A4F" w:rsidP="00777A4F">
      <w:pPr>
        <w:pStyle w:val="Bibliography"/>
      </w:pPr>
      <w:r w:rsidRPr="00777A4F">
        <w:t>McCary, M. A., R. Mores, M. A. Farfan, and D. H. Wise. 2016. Invasive plants have different effects on trophic structure of green and brown food webs in terrestrial ecosystems: a meta-analysis. Ecology Letters 19:328–335.</w:t>
      </w:r>
    </w:p>
    <w:p w14:paraId="1B809C2E" w14:textId="77777777" w:rsidR="00777A4F" w:rsidRPr="00777A4F" w:rsidRDefault="00777A4F" w:rsidP="00777A4F">
      <w:pPr>
        <w:pStyle w:val="Bibliography"/>
      </w:pPr>
      <w:r w:rsidRPr="00777A4F">
        <w:t>Mews, M., M. Zimmer, and D. Jelinski.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Miner, C. M., J. M. Altstatt, P. T. Raimondi, and T. E. Minchinton.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Moore, J. C., E. L. Berlow, D. C. Coleman, P. C. de Ruiter, Q. Dong, A. Hastings, N. C. Johnson, K. S. McCann, K. Melville, P. J. Morin, K. Nadelhoffer, A. D. Rosemond, D. M. Post, J. L. Sabo, K. M. Scow, M. J. Vanni, and D. H. Wall. 2004. Detritus, trophic dynamics and biodiversity. Ecology Letters 7:584–600.</w:t>
      </w:r>
    </w:p>
    <w:p w14:paraId="732E5351" w14:textId="77777777" w:rsidR="00777A4F" w:rsidRPr="00777A4F" w:rsidRDefault="00777A4F" w:rsidP="00777A4F">
      <w:pPr>
        <w:pStyle w:val="Bibliography"/>
      </w:pPr>
      <w:r w:rsidRPr="00777A4F">
        <w:t>Morris, R. H., D. P. Abbott, and E. C. Haderlie. 1980. Intertidal Invertebrates of California. Standford University Press.</w:t>
      </w:r>
    </w:p>
    <w:p w14:paraId="533F3439" w14:textId="77777777" w:rsidR="00777A4F" w:rsidRPr="00777A4F" w:rsidRDefault="00777A4F" w:rsidP="00777A4F">
      <w:pPr>
        <w:pStyle w:val="Bibliography"/>
      </w:pPr>
      <w:r w:rsidRPr="00777A4F">
        <w:lastRenderedPageBreak/>
        <w:t>Nakano, S., H. Miyasaka, and N. Kuhara.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Nelson, M. M., D. L. Leighton, C. F. Phleger,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r w:rsidRPr="00777A4F">
        <w:t>Neutel, A. M., J. B. T. M. Roerdink, and P. C. de Ruiter. 1994. Global Stability of two-level detritus decomposer food chains 171:351–353.</w:t>
      </w:r>
    </w:p>
    <w:p w14:paraId="1D48CC1F" w14:textId="77777777" w:rsidR="00777A4F" w:rsidRPr="00777A4F" w:rsidRDefault="00777A4F" w:rsidP="00777A4F">
      <w:pPr>
        <w:pStyle w:val="Bibliography"/>
      </w:pPr>
      <w:r w:rsidRPr="00777A4F">
        <w:t>Odum, E. P. 1969. The Strategy of ecosystem development. Science 164:262–270.</w:t>
      </w:r>
    </w:p>
    <w:p w14:paraId="0CCB77E3" w14:textId="77777777" w:rsidR="00777A4F" w:rsidRPr="00777A4F" w:rsidRDefault="00777A4F" w:rsidP="00777A4F">
      <w:pPr>
        <w:pStyle w:val="Bibliography"/>
      </w:pPr>
      <w:r w:rsidRPr="00777A4F">
        <w:t>Ostfeld, R. S., and F. Keesing.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r w:rsidRPr="00777A4F">
        <w:t>Piovia-Scott, J., D. A. Spiller, and T. W. Schoener.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t>Raimondi, P., C. Wilson, R. Ambrose, J. Engle, and T. Minchinton.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lastRenderedPageBreak/>
        <w:t>Rhoades, O. K., R. J. Best, and J. J. Stachowicz.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r w:rsidRPr="00777A4F">
        <w:t>Rodil, I. F., C. Olabarria, M. Lastra,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r w:rsidRPr="00777A4F">
        <w:t>Rusterholz, H.-P., J.-A. Salamon, R. Ruckli, and B. Baur. 2014. Effects of the annual invasive plant Impatiens glandulifera on the Collembola and Acari communities in a deciduous forest. Pedobiologia 57:285–291.</w:t>
      </w:r>
    </w:p>
    <w:p w14:paraId="5BAE9AD7" w14:textId="77777777" w:rsidR="00777A4F" w:rsidRPr="00777A4F" w:rsidRDefault="00777A4F" w:rsidP="00777A4F">
      <w:pPr>
        <w:pStyle w:val="Bibliography"/>
      </w:pPr>
      <w:r w:rsidRPr="00777A4F">
        <w:t>Sapper, S. A., and S. N. Murray. 2003. Variation in structure of the subcanopy assemblage associated with southern california populations of the intertidal rockweed Silvetia compressa (Fucales). Pacific Science 57:433–462.</w:t>
      </w:r>
    </w:p>
    <w:p w14:paraId="54771374" w14:textId="77777777" w:rsidR="00777A4F" w:rsidRPr="00777A4F" w:rsidRDefault="00777A4F" w:rsidP="00777A4F">
      <w:pPr>
        <w:pStyle w:val="Bibliography"/>
      </w:pPr>
      <w:r w:rsidRPr="00777A4F">
        <w:t>Sotka,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r w:rsidRPr="00777A4F">
        <w:t>Sullaway,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r w:rsidRPr="00777A4F">
        <w:t xml:space="preserve">Swantje, E., S. Josefin, S. A. WikströM, and P. Henrik. 2017. A Review of Herbivore Effects on Seaweed Invasions. Pages 421–440 </w:t>
      </w:r>
      <w:r w:rsidRPr="00777A4F">
        <w:rPr>
          <w:i/>
          <w:iCs/>
        </w:rPr>
        <w:t>in</w:t>
      </w:r>
      <w:r w:rsidRPr="00777A4F">
        <w:t xml:space="preserve"> S. J. Hawkins, A. J. Evans, A. C. Dale, L. B. Firth, D. J. Hughes, and I. P. Smith, editors. Oceanography and Marine Biology. First edition. CRC Press.</w:t>
      </w:r>
    </w:p>
    <w:p w14:paraId="219C6DAE" w14:textId="77777777" w:rsidR="00777A4F" w:rsidRPr="00777A4F" w:rsidRDefault="00777A4F" w:rsidP="00777A4F">
      <w:pPr>
        <w:pStyle w:val="Bibliography"/>
      </w:pPr>
      <w:r w:rsidRPr="00777A4F">
        <w:lastRenderedPageBreak/>
        <w:t>Takimoto,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Huxel, and M. Holyoak. 2006. Connectivity at the land–water interface. Pages 97–129 </w:t>
      </w:r>
      <w:r w:rsidRPr="00777A4F">
        <w:rPr>
          <w:i/>
          <w:iCs/>
        </w:rPr>
        <w:t>in</w:t>
      </w:r>
      <w:r w:rsidRPr="00777A4F">
        <w:t xml:space="preserve"> K. R. Crooks and M. Sanjayan, editors. Connectivity Conservation. First edition. Cambridge University Press.</w:t>
      </w:r>
    </w:p>
    <w:p w14:paraId="6E9AE135" w14:textId="77777777" w:rsidR="00777A4F" w:rsidRPr="00777A4F" w:rsidRDefault="00777A4F" w:rsidP="00777A4F">
      <w:pPr>
        <w:pStyle w:val="Bibliography"/>
      </w:pPr>
      <w:r w:rsidRPr="00777A4F">
        <w:t>Thornber, C., E. Jones, and J. Stachowicz.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r w:rsidRPr="00777A4F">
        <w:t>VanBlaricom, G. R. 1993. Dynamics and Distribution of Black Abalone Populations at San Nicolas Island, California.</w:t>
      </w:r>
    </w:p>
    <w:p w14:paraId="1B7F9888" w14:textId="77777777" w:rsidR="00777A4F" w:rsidRPr="00777A4F" w:rsidRDefault="00777A4F" w:rsidP="00777A4F">
      <w:pPr>
        <w:pStyle w:val="Bibliography"/>
      </w:pPr>
      <w:r w:rsidRPr="00777A4F">
        <w:t>VanBlaricom, G. R., and M. C. Kenner. 2020. Dietary patterns in Black abalone, Haliotis cracherodii Leach, 1814, as indicated by observation of drift algal and seagrass capture at San Nicolas island,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Winter, F. C., and J. A. Estes. 1992. Experimental evidence for the effects of polyphenolic compounds from Dictyoneurum californicum Ruprecht (Phaeophyta: Laminariales) on feeding rate and growth in the red abalone Haliotus rufescens Swainson. Journal of Experimental Marine Biology and Ecology 155:263–277.</w:t>
      </w:r>
    </w:p>
    <w:p w14:paraId="766847CD" w14:textId="77777777" w:rsidR="00777A4F" w:rsidRPr="00777A4F" w:rsidRDefault="00777A4F" w:rsidP="00777A4F">
      <w:pPr>
        <w:pStyle w:val="Bibliography"/>
      </w:pPr>
      <w:r w:rsidRPr="00777A4F">
        <w:t>Yang, L. H. 2006. Interactions between a detrital resource pulse and a detritivore community. Oecologia 147:522–532.</w:t>
      </w:r>
    </w:p>
    <w:p w14:paraId="199780AE" w14:textId="77777777" w:rsidR="00777A4F" w:rsidRPr="00777A4F" w:rsidRDefault="00777A4F" w:rsidP="00777A4F">
      <w:pPr>
        <w:pStyle w:val="Bibliography"/>
      </w:pPr>
      <w:r w:rsidRPr="00777A4F">
        <w:lastRenderedPageBreak/>
        <w:t>Yang, L. H., K. F. Edwards, J. E. Byrnes, J. L. Bastow,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Zhang, P., B. Li, J. Wu, and S. Hu. 2019. Invasive plants differentially affect soil biota through litter and rhizosphere pathways: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commentRangeStart w:id="30"/>
      <w:r w:rsidRPr="00482793">
        <w:rPr>
          <w:rFonts w:ascii="Times New Roman" w:eastAsia="Times New Roman" w:hAnsi="Times New Roman" w:cs="Times New Roman"/>
          <w:b/>
          <w:bCs/>
          <w:sz w:val="24"/>
          <w:szCs w:val="24"/>
        </w:rPr>
        <w:lastRenderedPageBreak/>
        <w:t>Figures</w:t>
      </w:r>
      <w:commentRangeEnd w:id="30"/>
      <w:r w:rsidR="009F3248">
        <w:rPr>
          <w:rStyle w:val="CommentReference"/>
        </w:rPr>
        <w:commentReference w:id="30"/>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31"/>
      <w:r w:rsidRPr="00482793">
        <w:rPr>
          <w:rFonts w:ascii="Times New Roman" w:eastAsia="Times New Roman" w:hAnsi="Times New Roman" w:cs="Times New Roman"/>
          <w:b/>
          <w:bCs/>
          <w:noProof/>
          <w:sz w:val="24"/>
          <w:szCs w:val="24"/>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12"/>
                    <a:stretch>
                      <a:fillRect/>
                    </a:stretch>
                  </pic:blipFill>
                  <pic:spPr>
                    <a:xfrm>
                      <a:off x="0" y="0"/>
                      <a:ext cx="6159367" cy="6666066"/>
                    </a:xfrm>
                    <a:prstGeom prst="rect">
                      <a:avLst/>
                    </a:prstGeom>
                  </pic:spPr>
                </pic:pic>
              </a:graphicData>
            </a:graphic>
          </wp:inline>
        </w:drawing>
      </w:r>
      <w:commentRangeEnd w:id="31"/>
      <w:r w:rsidR="00694A0B">
        <w:rPr>
          <w:rStyle w:val="CommentReference"/>
        </w:rPr>
        <w:commentReference w:id="31"/>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Edwards" w:date="2024-01-05T15:20:00Z" w:initials="ME">
    <w:p w14:paraId="18CA4B8B" w14:textId="77777777" w:rsidR="005C1B97" w:rsidRDefault="005C1B97" w:rsidP="00BB622A">
      <w:pPr>
        <w:pStyle w:val="CommentText"/>
      </w:pPr>
      <w:r>
        <w:rPr>
          <w:rStyle w:val="CommentReference"/>
        </w:rPr>
        <w:annotationRef/>
      </w:r>
      <w:r>
        <w:t>Generally  kelp is not capitalized.</w:t>
      </w:r>
    </w:p>
  </w:comment>
  <w:comment w:id="1" w:author="Matthew Edwards" w:date="2024-01-05T15:19:00Z" w:initials="ME">
    <w:p w14:paraId="60629748" w14:textId="78243639" w:rsidR="005C1B97" w:rsidRDefault="005C1B97" w:rsidP="00D868FC">
      <w:pPr>
        <w:pStyle w:val="CommentText"/>
      </w:pPr>
      <w:r>
        <w:rPr>
          <w:rStyle w:val="CommentReference"/>
        </w:rPr>
        <w:annotationRef/>
      </w:r>
      <w:r>
        <w:t>Why capitalized? Generally these are not.</w:t>
      </w:r>
    </w:p>
  </w:comment>
  <w:comment w:id="2" w:author="Matthew Edwards" w:date="2024-01-05T15:20:00Z" w:initials="ME">
    <w:p w14:paraId="02449AEB" w14:textId="77777777" w:rsidR="005C1B97" w:rsidRDefault="005C1B97" w:rsidP="00696954">
      <w:pPr>
        <w:pStyle w:val="CommentText"/>
      </w:pPr>
      <w:r>
        <w:rPr>
          <w:rStyle w:val="CommentReference"/>
        </w:rPr>
        <w:annotationRef/>
      </w:r>
      <w:r>
        <w:t>I would alphabetize</w:t>
      </w:r>
    </w:p>
  </w:comment>
  <w:comment w:id="3" w:author="Matthew Edwards" w:date="2024-01-07T16:08:00Z" w:initials="ME">
    <w:p w14:paraId="74B5B8AD" w14:textId="77777777" w:rsidR="00A97E68" w:rsidRDefault="00A97E68" w:rsidP="006F2944">
      <w:pPr>
        <w:pStyle w:val="CommentText"/>
      </w:pPr>
      <w:r>
        <w:rPr>
          <w:rStyle w:val="CommentReference"/>
        </w:rPr>
        <w:annotationRef/>
      </w:r>
      <w:r>
        <w:t xml:space="preserve">I am not a fan of starting  anew paragraph with Such...this seems to be a continuation of previous thought now a intro to a new paragraph. </w:t>
      </w:r>
    </w:p>
  </w:comment>
  <w:comment w:id="4" w:author="Matthew Edwards" w:date="2024-01-07T16:08:00Z" w:initials="ME">
    <w:p w14:paraId="3DEE1428" w14:textId="77777777" w:rsidR="00A97E68" w:rsidRDefault="00A97E68" w:rsidP="00D05BCD">
      <w:pPr>
        <w:pStyle w:val="CommentText"/>
      </w:pPr>
      <w:r>
        <w:rPr>
          <w:rStyle w:val="CommentReference"/>
        </w:rPr>
        <w:annotationRef/>
      </w:r>
      <w:r>
        <w:t>With only two examples, do you need to number them?</w:t>
      </w:r>
    </w:p>
  </w:comment>
  <w:comment w:id="7" w:author="Matthew Edwards" w:date="2024-01-07T16:09:00Z" w:initials="ME">
    <w:p w14:paraId="4A4D3DE6" w14:textId="77777777" w:rsidR="00A97E68" w:rsidRDefault="00A97E68" w:rsidP="006722D4">
      <w:pPr>
        <w:pStyle w:val="CommentText"/>
      </w:pPr>
      <w:r>
        <w:rPr>
          <w:rStyle w:val="CommentReference"/>
        </w:rPr>
        <w:annotationRef/>
      </w:r>
      <w:r>
        <w:t>Making this agree with the way its references next.</w:t>
      </w:r>
    </w:p>
  </w:comment>
  <w:comment w:id="12" w:author="Matthew Edwards" w:date="2024-01-07T16:15:00Z" w:initials="ME">
    <w:p w14:paraId="3ACCCA20" w14:textId="77777777" w:rsidR="00A97E68" w:rsidRDefault="00A97E68" w:rsidP="00176898">
      <w:pPr>
        <w:pStyle w:val="CommentText"/>
      </w:pPr>
      <w:r>
        <w:rPr>
          <w:rStyle w:val="CommentReference"/>
        </w:rPr>
        <w:annotationRef/>
      </w:r>
      <w:r>
        <w:t>Since Ecology is global journal, you might say that this was also southern Cal.</w:t>
      </w:r>
    </w:p>
  </w:comment>
  <w:comment w:id="13" w:author="Matthew Edwards" w:date="2024-01-07T16:18:00Z" w:initials="ME">
    <w:p w14:paraId="4477486B" w14:textId="77777777" w:rsidR="00A97E68" w:rsidRDefault="00A97E68" w:rsidP="00AF0951">
      <w:pPr>
        <w:pStyle w:val="CommentText"/>
      </w:pPr>
      <w:r>
        <w:rPr>
          <w:rStyle w:val="CommentReference"/>
        </w:rPr>
        <w:annotationRef/>
      </w:r>
      <w:r>
        <w:t>I was not aware of this. You do not mean Cabrillo do you?</w:t>
      </w:r>
    </w:p>
  </w:comment>
  <w:comment w:id="14" w:author="Matthew Edwards" w:date="2024-01-07T16:18:00Z" w:initials="ME">
    <w:p w14:paraId="703D6FBF" w14:textId="77777777" w:rsidR="009F3248" w:rsidRDefault="009F3248" w:rsidP="00BC0DAD">
      <w:pPr>
        <w:pStyle w:val="CommentText"/>
      </w:pPr>
      <w:r>
        <w:rPr>
          <w:rStyle w:val="CommentReference"/>
        </w:rPr>
        <w:annotationRef/>
      </w:r>
      <w:r>
        <w:t>I would combine this wit preceding paragraph.</w:t>
      </w:r>
    </w:p>
  </w:comment>
  <w:comment w:id="15" w:author="Matthew Edwards" w:date="2024-01-07T16:20:00Z" w:initials="ME">
    <w:p w14:paraId="58F55F1E" w14:textId="77777777" w:rsidR="009F3248" w:rsidRDefault="009F3248" w:rsidP="00BD5BE9">
      <w:pPr>
        <w:pStyle w:val="CommentText"/>
      </w:pPr>
      <w:r>
        <w:rPr>
          <w:rStyle w:val="CommentReference"/>
        </w:rPr>
        <w:annotationRef/>
      </w:r>
      <w:r>
        <w:t>From my read you mean ANCOVA not LMEM.</w:t>
      </w:r>
    </w:p>
  </w:comment>
  <w:comment w:id="16" w:author="Matthew Edwards" w:date="2024-01-07T16:20:00Z" w:initials="ME">
    <w:p w14:paraId="09B17008" w14:textId="788F8B76" w:rsidR="009F3248" w:rsidRDefault="009F3248" w:rsidP="00B455A9">
      <w:pPr>
        <w:pStyle w:val="CommentText"/>
      </w:pPr>
      <w:r>
        <w:rPr>
          <w:rStyle w:val="CommentReference"/>
        </w:rPr>
        <w:annotationRef/>
      </w:r>
      <w:r>
        <w:t>So do you mean ANCOVA? This is not the same as a mixesd effects model.</w:t>
      </w:r>
    </w:p>
  </w:comment>
  <w:comment w:id="17" w:author="Matthew Edwards" w:date="2024-01-07T16:21:00Z" w:initials="ME">
    <w:p w14:paraId="0783A600" w14:textId="77777777" w:rsidR="009F3248" w:rsidRDefault="009F3248" w:rsidP="00077C56">
      <w:pPr>
        <w:pStyle w:val="CommentText"/>
      </w:pPr>
      <w:r>
        <w:rPr>
          <w:rStyle w:val="CommentReference"/>
        </w:rPr>
        <w:annotationRef/>
      </w:r>
      <w:r>
        <w:t>How was it paired?</w:t>
      </w:r>
    </w:p>
  </w:comment>
  <w:comment w:id="18" w:author="Matthew Edwards" w:date="2024-01-07T16:21:00Z" w:initials="ME">
    <w:p w14:paraId="41DE941D" w14:textId="77777777" w:rsidR="009F3248" w:rsidRDefault="009F3248" w:rsidP="003F557F">
      <w:pPr>
        <w:pStyle w:val="CommentText"/>
      </w:pPr>
      <w:r>
        <w:rPr>
          <w:rStyle w:val="CommentReference"/>
        </w:rPr>
        <w:annotationRef/>
      </w:r>
      <w:r>
        <w:t>Yes this is a LMEM.</w:t>
      </w:r>
    </w:p>
  </w:comment>
  <w:comment w:id="19" w:author="Matthew Edwards" w:date="2024-01-07T16:23:00Z" w:initials="ME">
    <w:p w14:paraId="26B64BAE" w14:textId="77777777" w:rsidR="009F3248" w:rsidRDefault="009F3248" w:rsidP="00974E9D">
      <w:pPr>
        <w:pStyle w:val="CommentText"/>
      </w:pPr>
      <w:r>
        <w:rPr>
          <w:rStyle w:val="CommentReference"/>
        </w:rPr>
        <w:annotationRef/>
      </w:r>
      <w:r>
        <w:t>Cool stuff</w:t>
      </w:r>
    </w:p>
  </w:comment>
  <w:comment w:id="21" w:author="Matthew Edwards" w:date="2024-01-07T16:24:00Z" w:initials="ME">
    <w:p w14:paraId="21DDE5FB" w14:textId="77777777" w:rsidR="009F3248" w:rsidRDefault="009F3248" w:rsidP="006148F1">
      <w:pPr>
        <w:pStyle w:val="CommentText"/>
      </w:pPr>
      <w:r>
        <w:rPr>
          <w:rStyle w:val="CommentReference"/>
        </w:rPr>
        <w:annotationRef/>
      </w:r>
      <w:r>
        <w:t>Not a big fan of once sentence paragraphs.</w:t>
      </w:r>
    </w:p>
  </w:comment>
  <w:comment w:id="24" w:author="Matthew Edwards" w:date="2024-01-07T16:35:00Z" w:initials="ME">
    <w:p w14:paraId="32A678B3" w14:textId="77777777" w:rsidR="00F2790F" w:rsidRDefault="00F2790F" w:rsidP="00E80FB0">
      <w:pPr>
        <w:pStyle w:val="CommentText"/>
      </w:pPr>
      <w:r>
        <w:rPr>
          <w:rStyle w:val="CommentReference"/>
        </w:rPr>
        <w:annotationRef/>
      </w:r>
      <w:r>
        <w:t xml:space="preserve">The Silvetia part of the story comes a little unexpected. That is fine, just be aware. </w:t>
      </w:r>
    </w:p>
  </w:comment>
  <w:comment w:id="25" w:author="Matthew Edwards" w:date="2024-01-07T16:29:00Z" w:initials="ME">
    <w:p w14:paraId="16992D85" w14:textId="4C1CB7B1" w:rsidR="00F2790F" w:rsidRDefault="00F2790F" w:rsidP="004B7FE4">
      <w:pPr>
        <w:pStyle w:val="CommentText"/>
      </w:pPr>
      <w:r>
        <w:rPr>
          <w:rStyle w:val="CommentReference"/>
        </w:rPr>
        <w:annotationRef/>
      </w:r>
      <w:r>
        <w:t>Keep consistent with above. Silvetia comprressa</w:t>
      </w:r>
    </w:p>
  </w:comment>
  <w:comment w:id="27" w:author="Matthew Edwards" w:date="2024-01-07T16:31:00Z" w:initials="ME">
    <w:p w14:paraId="5F21CD21" w14:textId="77777777" w:rsidR="00F2790F" w:rsidRDefault="00F2790F">
      <w:pPr>
        <w:pStyle w:val="CommentText"/>
      </w:pPr>
      <w:r>
        <w:rPr>
          <w:rStyle w:val="CommentReference"/>
        </w:rPr>
        <w:annotationRef/>
      </w:r>
      <w:r>
        <w:t xml:space="preserve">Might cite Sadie Small's work on Sargassum horneri invasion along the CA coast and how it will spread. </w:t>
      </w:r>
    </w:p>
    <w:p w14:paraId="2EC7584F" w14:textId="77777777" w:rsidR="00F2790F" w:rsidRDefault="00F2790F">
      <w:pPr>
        <w:pStyle w:val="CommentText"/>
      </w:pPr>
    </w:p>
    <w:p w14:paraId="5EA121F8" w14:textId="77777777" w:rsidR="00F2790F" w:rsidRDefault="00F2790F" w:rsidP="007756B9">
      <w:pPr>
        <w:pStyle w:val="CommentText"/>
      </w:pPr>
      <w:r>
        <w:rPr>
          <w:color w:val="000000"/>
        </w:rPr>
        <w:t xml:space="preserve">Small, S, MS Edwards (2021). </w:t>
      </w:r>
      <w:r>
        <w:t xml:space="preserve">Thermal tolerance may slow, but not prevent, the spread of </w:t>
      </w:r>
      <w:r>
        <w:rPr>
          <w:i/>
          <w:iCs/>
        </w:rPr>
        <w:t>Sargassum horneri</w:t>
      </w:r>
      <w:r>
        <w:t xml:space="preserve"> (Phaeophyceae) along the California, USA and Baja California, MEX coastline. Journal of Phycology 57(3): 903-915 </w:t>
      </w:r>
      <w:r>
        <w:rPr>
          <w:color w:val="222222"/>
          <w:highlight w:val="white"/>
        </w:rPr>
        <w:t> DOI: 10.1111/jpy.13148</w:t>
      </w:r>
    </w:p>
  </w:comment>
  <w:comment w:id="28" w:author="Matthew Edwards" w:date="2024-01-07T16:35:00Z" w:initials="ME">
    <w:p w14:paraId="5BACC291" w14:textId="77777777" w:rsidR="00F2790F" w:rsidRDefault="00F2790F" w:rsidP="00376C15">
      <w:pPr>
        <w:pStyle w:val="CommentText"/>
      </w:pPr>
      <w:r>
        <w:rPr>
          <w:rStyle w:val="CommentReference"/>
        </w:rPr>
        <w:annotationRef/>
      </w:r>
      <w:r>
        <w:t>All good but for Ecology, I think you need to make the link to how S. hornier is changing the kelp beds to sargassum patches even stronger. That is, how invasive species can replace native species and therefore change the detritus offerings. Yes you discuss this but I think you can play it up to make it broader and stronger about how species invasions change ecosystems. In this vain, maybe another example or two of this happening….think southern Australia where kelp forests have been replaced by turfing species. Basically, make this broad and of global relevance.</w:t>
      </w:r>
    </w:p>
  </w:comment>
  <w:comment w:id="29" w:author="Matthew Edwards" w:date="2024-01-05T15:21:00Z" w:initials="ME">
    <w:p w14:paraId="2E615F7A" w14:textId="5D0D46CD" w:rsidR="001E20F8" w:rsidRDefault="001E20F8" w:rsidP="00940711">
      <w:pPr>
        <w:pStyle w:val="CommentText"/>
      </w:pPr>
      <w:r>
        <w:rPr>
          <w:rStyle w:val="CommentReference"/>
        </w:rPr>
        <w:annotationRef/>
      </w:r>
      <w:r>
        <w:t>Change in font?</w:t>
      </w:r>
    </w:p>
  </w:comment>
  <w:comment w:id="30" w:author="Matthew Edwards" w:date="2024-01-07T16:26:00Z" w:initials="ME">
    <w:p w14:paraId="3183DDB6" w14:textId="77777777" w:rsidR="009F3248" w:rsidRDefault="009F3248" w:rsidP="00D945C0">
      <w:pPr>
        <w:pStyle w:val="CommentText"/>
      </w:pPr>
      <w:r>
        <w:rPr>
          <w:rStyle w:val="CommentReference"/>
        </w:rPr>
        <w:annotationRef/>
      </w:r>
      <w:r>
        <w:t>Images are great but I WOULD REMOVE THE BACKGROUND LINES. They are not needed and make the figures overly busy</w:t>
      </w:r>
    </w:p>
  </w:comment>
  <w:comment w:id="31" w:author="Jeremy Long" w:date="2023-11-11T11:27:00Z" w:initials="JDL">
    <w:p w14:paraId="62C8B07F" w14:textId="6DC8AEFE" w:rsidR="00694A0B" w:rsidRDefault="00694A0B">
      <w:pPr>
        <w:pStyle w:val="CommentText"/>
      </w:pPr>
      <w:r>
        <w:rPr>
          <w:rStyle w:val="CommentReference"/>
        </w:rPr>
        <w:annotationRef/>
      </w:r>
      <w:r>
        <w:t>On all figures, I would make the font sizes bigger…panel label, stats letters, y-axis.</w:t>
      </w:r>
    </w:p>
    <w:p w14:paraId="003E752B" w14:textId="77777777" w:rsidR="00694A0B" w:rsidRDefault="00694A0B">
      <w:pPr>
        <w:pStyle w:val="CommentText"/>
      </w:pPr>
    </w:p>
    <w:p w14:paraId="5DE23037" w14:textId="0EBECC88" w:rsidR="00694A0B" w:rsidRDefault="00694A0B">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A4B8B" w15:done="0"/>
  <w15:commentEx w15:paraId="60629748" w15:done="0"/>
  <w15:commentEx w15:paraId="02449AEB" w15:done="0"/>
  <w15:commentEx w15:paraId="74B5B8AD" w15:done="0"/>
  <w15:commentEx w15:paraId="3DEE1428" w15:done="0"/>
  <w15:commentEx w15:paraId="4A4D3DE6" w15:done="0"/>
  <w15:commentEx w15:paraId="3ACCCA20" w15:done="0"/>
  <w15:commentEx w15:paraId="4477486B" w15:done="0"/>
  <w15:commentEx w15:paraId="703D6FBF" w15:done="0"/>
  <w15:commentEx w15:paraId="58F55F1E" w15:done="0"/>
  <w15:commentEx w15:paraId="09B17008" w15:done="0"/>
  <w15:commentEx w15:paraId="0783A600" w15:done="0"/>
  <w15:commentEx w15:paraId="41DE941D" w15:done="0"/>
  <w15:commentEx w15:paraId="26B64BAE" w15:done="0"/>
  <w15:commentEx w15:paraId="21DDE5FB" w15:done="0"/>
  <w15:commentEx w15:paraId="32A678B3" w15:done="0"/>
  <w15:commentEx w15:paraId="16992D85" w15:done="0"/>
  <w15:commentEx w15:paraId="5EA121F8" w15:done="0"/>
  <w15:commentEx w15:paraId="5BACC291" w15:done="0"/>
  <w15:commentEx w15:paraId="2E615F7A" w15:done="0"/>
  <w15:commentEx w15:paraId="3183DDB6" w15:done="0"/>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B71A9B" w16cex:dateUtc="2024-01-05T23:20:00Z"/>
  <w16cex:commentExtensible w16cex:durableId="21CD5E1D" w16cex:dateUtc="2024-01-05T23:19:00Z"/>
  <w16cex:commentExtensible w16cex:durableId="59F2FB6E" w16cex:dateUtc="2024-01-05T23:20:00Z"/>
  <w16cex:commentExtensible w16cex:durableId="4E3F474E" w16cex:dateUtc="2024-01-08T00:08:00Z"/>
  <w16cex:commentExtensible w16cex:durableId="2012E4C7" w16cex:dateUtc="2024-01-08T00:08:00Z"/>
  <w16cex:commentExtensible w16cex:durableId="1D28F507" w16cex:dateUtc="2024-01-08T00:09:00Z"/>
  <w16cex:commentExtensible w16cex:durableId="0D07228C" w16cex:dateUtc="2024-01-08T00:15:00Z"/>
  <w16cex:commentExtensible w16cex:durableId="700CCEFB" w16cex:dateUtc="2024-01-08T00:18:00Z"/>
  <w16cex:commentExtensible w16cex:durableId="61815B38" w16cex:dateUtc="2024-01-08T00:18:00Z"/>
  <w16cex:commentExtensible w16cex:durableId="2DB991E1" w16cex:dateUtc="2024-01-08T00:20:00Z"/>
  <w16cex:commentExtensible w16cex:durableId="1ADBCE86" w16cex:dateUtc="2024-01-08T00:20:00Z"/>
  <w16cex:commentExtensible w16cex:durableId="2F1D187D" w16cex:dateUtc="2024-01-08T00:21:00Z"/>
  <w16cex:commentExtensible w16cex:durableId="31FC1BB1" w16cex:dateUtc="2024-01-08T00:21:00Z"/>
  <w16cex:commentExtensible w16cex:durableId="013745BD" w16cex:dateUtc="2024-01-08T00:23:00Z"/>
  <w16cex:commentExtensible w16cex:durableId="729A3A06" w16cex:dateUtc="2024-01-08T00:24:00Z"/>
  <w16cex:commentExtensible w16cex:durableId="0EAF54D0" w16cex:dateUtc="2024-01-08T00:35:00Z"/>
  <w16cex:commentExtensible w16cex:durableId="2F62A050" w16cex:dateUtc="2024-01-08T00:29:00Z"/>
  <w16cex:commentExtensible w16cex:durableId="4BC095A1" w16cex:dateUtc="2024-01-08T00:31:00Z"/>
  <w16cex:commentExtensible w16cex:durableId="258FDA76" w16cex:dateUtc="2024-01-08T00:35:00Z"/>
  <w16cex:commentExtensible w16cex:durableId="0E31E743" w16cex:dateUtc="2024-01-05T23:21:00Z"/>
  <w16cex:commentExtensible w16cex:durableId="6DCE508A" w16cex:dateUtc="2024-01-08T00:26:00Z"/>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A4B8B" w16cid:durableId="31B71A9B"/>
  <w16cid:commentId w16cid:paraId="60629748" w16cid:durableId="21CD5E1D"/>
  <w16cid:commentId w16cid:paraId="02449AEB" w16cid:durableId="59F2FB6E"/>
  <w16cid:commentId w16cid:paraId="74B5B8AD" w16cid:durableId="4E3F474E"/>
  <w16cid:commentId w16cid:paraId="3DEE1428" w16cid:durableId="2012E4C7"/>
  <w16cid:commentId w16cid:paraId="4A4D3DE6" w16cid:durableId="1D28F507"/>
  <w16cid:commentId w16cid:paraId="3ACCCA20" w16cid:durableId="0D07228C"/>
  <w16cid:commentId w16cid:paraId="4477486B" w16cid:durableId="700CCEFB"/>
  <w16cid:commentId w16cid:paraId="703D6FBF" w16cid:durableId="61815B38"/>
  <w16cid:commentId w16cid:paraId="58F55F1E" w16cid:durableId="2DB991E1"/>
  <w16cid:commentId w16cid:paraId="09B17008" w16cid:durableId="1ADBCE86"/>
  <w16cid:commentId w16cid:paraId="0783A600" w16cid:durableId="2F1D187D"/>
  <w16cid:commentId w16cid:paraId="41DE941D" w16cid:durableId="31FC1BB1"/>
  <w16cid:commentId w16cid:paraId="26B64BAE" w16cid:durableId="013745BD"/>
  <w16cid:commentId w16cid:paraId="21DDE5FB" w16cid:durableId="729A3A06"/>
  <w16cid:commentId w16cid:paraId="32A678B3" w16cid:durableId="0EAF54D0"/>
  <w16cid:commentId w16cid:paraId="16992D85" w16cid:durableId="2F62A050"/>
  <w16cid:commentId w16cid:paraId="5EA121F8" w16cid:durableId="4BC095A1"/>
  <w16cid:commentId w16cid:paraId="5BACC291" w16cid:durableId="258FDA76"/>
  <w16cid:commentId w16cid:paraId="2E615F7A" w16cid:durableId="0E31E743"/>
  <w16cid:commentId w16cid:paraId="3183DDB6" w16cid:durableId="6DCE508A"/>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46FB3" w14:textId="77777777" w:rsidR="005C2DEE" w:rsidRDefault="005C2DEE">
      <w:pPr>
        <w:spacing w:line="240" w:lineRule="auto"/>
      </w:pPr>
      <w:r>
        <w:separator/>
      </w:r>
    </w:p>
  </w:endnote>
  <w:endnote w:type="continuationSeparator" w:id="0">
    <w:p w14:paraId="2FFA677A" w14:textId="77777777" w:rsidR="005C2DEE" w:rsidRDefault="005C2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E8B8" w14:textId="77777777" w:rsidR="005C2DEE" w:rsidRDefault="005C2DEE">
      <w:pPr>
        <w:spacing w:line="240" w:lineRule="auto"/>
      </w:pPr>
      <w:r>
        <w:separator/>
      </w:r>
    </w:p>
  </w:footnote>
  <w:footnote w:type="continuationSeparator" w:id="0">
    <w:p w14:paraId="1FFBA20F" w14:textId="77777777" w:rsidR="005C2DEE" w:rsidRDefault="005C2D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Edwards">
    <w15:presenceInfo w15:providerId="AD" w15:userId="S::medwards@sdsu.edu::90727662-df99-4f01-8c6a-0862d73c6ce5"/>
  </w15:person>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064B"/>
    <w:rsid w:val="00102395"/>
    <w:rsid w:val="00103EBE"/>
    <w:rsid w:val="0011538B"/>
    <w:rsid w:val="001177BF"/>
    <w:rsid w:val="0013559A"/>
    <w:rsid w:val="00136946"/>
    <w:rsid w:val="0014329F"/>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6EA4"/>
    <w:rsid w:val="001E0225"/>
    <w:rsid w:val="001E1433"/>
    <w:rsid w:val="001E20F8"/>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109F"/>
    <w:rsid w:val="00242EAF"/>
    <w:rsid w:val="0025025D"/>
    <w:rsid w:val="00251126"/>
    <w:rsid w:val="002533CD"/>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4772"/>
    <w:rsid w:val="003F3719"/>
    <w:rsid w:val="00404C27"/>
    <w:rsid w:val="00420BB3"/>
    <w:rsid w:val="004270EB"/>
    <w:rsid w:val="00430842"/>
    <w:rsid w:val="0043556F"/>
    <w:rsid w:val="00435934"/>
    <w:rsid w:val="004628A7"/>
    <w:rsid w:val="00464987"/>
    <w:rsid w:val="00466BAD"/>
    <w:rsid w:val="00482793"/>
    <w:rsid w:val="00483BCB"/>
    <w:rsid w:val="00494C43"/>
    <w:rsid w:val="00495997"/>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0313C"/>
    <w:rsid w:val="00512C05"/>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C1B97"/>
    <w:rsid w:val="005C2DEE"/>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479E"/>
    <w:rsid w:val="006D4F42"/>
    <w:rsid w:val="006D7C9D"/>
    <w:rsid w:val="006E0243"/>
    <w:rsid w:val="006E3FDC"/>
    <w:rsid w:val="006E5765"/>
    <w:rsid w:val="006E6FD3"/>
    <w:rsid w:val="006F07BD"/>
    <w:rsid w:val="006F5E39"/>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4CA6"/>
    <w:rsid w:val="00926A54"/>
    <w:rsid w:val="00933FAC"/>
    <w:rsid w:val="009374C0"/>
    <w:rsid w:val="00945658"/>
    <w:rsid w:val="009461C8"/>
    <w:rsid w:val="00946855"/>
    <w:rsid w:val="00951514"/>
    <w:rsid w:val="009603B9"/>
    <w:rsid w:val="00966E90"/>
    <w:rsid w:val="0097004B"/>
    <w:rsid w:val="00982F34"/>
    <w:rsid w:val="0099218E"/>
    <w:rsid w:val="009942BA"/>
    <w:rsid w:val="009A0629"/>
    <w:rsid w:val="009A2835"/>
    <w:rsid w:val="009B3814"/>
    <w:rsid w:val="009B7C87"/>
    <w:rsid w:val="009C2910"/>
    <w:rsid w:val="009C2CEC"/>
    <w:rsid w:val="009E386F"/>
    <w:rsid w:val="009E5D46"/>
    <w:rsid w:val="009F3248"/>
    <w:rsid w:val="00A05E95"/>
    <w:rsid w:val="00A1158E"/>
    <w:rsid w:val="00A17C44"/>
    <w:rsid w:val="00A20DFE"/>
    <w:rsid w:val="00A22DE7"/>
    <w:rsid w:val="00A260CE"/>
    <w:rsid w:val="00A2610F"/>
    <w:rsid w:val="00A30DF7"/>
    <w:rsid w:val="00A403CB"/>
    <w:rsid w:val="00A40F72"/>
    <w:rsid w:val="00A47175"/>
    <w:rsid w:val="00A50D55"/>
    <w:rsid w:val="00A557A2"/>
    <w:rsid w:val="00A619AF"/>
    <w:rsid w:val="00A62B95"/>
    <w:rsid w:val="00A62FA9"/>
    <w:rsid w:val="00A70AD4"/>
    <w:rsid w:val="00A721D6"/>
    <w:rsid w:val="00A7304B"/>
    <w:rsid w:val="00A75F07"/>
    <w:rsid w:val="00A85A7C"/>
    <w:rsid w:val="00A963DC"/>
    <w:rsid w:val="00A97E68"/>
    <w:rsid w:val="00AA0319"/>
    <w:rsid w:val="00AA55A9"/>
    <w:rsid w:val="00AB2A17"/>
    <w:rsid w:val="00AB3D85"/>
    <w:rsid w:val="00AB59CB"/>
    <w:rsid w:val="00AC4B92"/>
    <w:rsid w:val="00AC7E14"/>
    <w:rsid w:val="00AD0F7F"/>
    <w:rsid w:val="00AD1037"/>
    <w:rsid w:val="00AD1A4E"/>
    <w:rsid w:val="00AD468E"/>
    <w:rsid w:val="00AD49A3"/>
    <w:rsid w:val="00AD5101"/>
    <w:rsid w:val="00AD58CE"/>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5D8B"/>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96AFC"/>
    <w:rsid w:val="00CA66E4"/>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857F1"/>
    <w:rsid w:val="00DB42B1"/>
    <w:rsid w:val="00DB462B"/>
    <w:rsid w:val="00DC0192"/>
    <w:rsid w:val="00DC3DA3"/>
    <w:rsid w:val="00DC5880"/>
    <w:rsid w:val="00DC6AD9"/>
    <w:rsid w:val="00DD0062"/>
    <w:rsid w:val="00DD3416"/>
    <w:rsid w:val="00DD6797"/>
    <w:rsid w:val="00DE44A9"/>
    <w:rsid w:val="00DE6E13"/>
    <w:rsid w:val="00DF1CEE"/>
    <w:rsid w:val="00DF3845"/>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2340F"/>
    <w:rsid w:val="00F2790F"/>
    <w:rsid w:val="00F314C2"/>
    <w:rsid w:val="00F41B94"/>
    <w:rsid w:val="00F43C6A"/>
    <w:rsid w:val="00F4400C"/>
    <w:rsid w:val="00F5476E"/>
    <w:rsid w:val="00F54F99"/>
    <w:rsid w:val="00F65D05"/>
    <w:rsid w:val="00F73923"/>
    <w:rsid w:val="00F75E0D"/>
    <w:rsid w:val="00F774CD"/>
    <w:rsid w:val="00F77B72"/>
    <w:rsid w:val="00F77BE7"/>
    <w:rsid w:val="00F95AAB"/>
    <w:rsid w:val="00FA573D"/>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29863</Words>
  <Characters>170222</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Matthew Edwards</cp:lastModifiedBy>
  <cp:revision>2</cp:revision>
  <cp:lastPrinted>2023-08-31T20:35:00Z</cp:lastPrinted>
  <dcterms:created xsi:type="dcterms:W3CDTF">2024-01-08T00:36:00Z</dcterms:created>
  <dcterms:modified xsi:type="dcterms:W3CDTF">2024-01-08T00:36:00Z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ies>
</file>