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7B7C" w14:textId="77777777"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eastAsia="Times New Roman" w:hAnsi="Times New Roman" w:cs="Times New Roman"/>
          <w:bCs/>
          <w:sz w:val="24"/>
          <w:szCs w:val="24"/>
        </w:rPr>
        <w:t>Title: Consumer- and seaweed-specific impacts of invasion-mediated changes to detrital subsidies on rocky shores</w:t>
      </w:r>
    </w:p>
    <w:p w14:paraId="5353F63F" w14:textId="77777777" w:rsidR="008E68A5" w:rsidRPr="00482793" w:rsidRDefault="008E68A5" w:rsidP="004628A7">
      <w:pPr>
        <w:spacing w:line="480" w:lineRule="auto"/>
        <w:jc w:val="both"/>
        <w:rPr>
          <w:rFonts w:ascii="Times New Roman" w:eastAsia="Times New Roman" w:hAnsi="Times New Roman" w:cs="Times New Roman"/>
          <w:b/>
          <w:sz w:val="24"/>
          <w:szCs w:val="24"/>
        </w:rPr>
      </w:pPr>
    </w:p>
    <w:p w14:paraId="571AC38D" w14:textId="427A75B6"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r w:rsidRPr="00482793">
        <w:rPr>
          <w:rFonts w:ascii="Times New Roman" w:eastAsia="Times New Roman" w:hAnsi="Times New Roman" w:cs="Times New Roman"/>
          <w:bCs/>
          <w:sz w:val="24"/>
          <w:szCs w:val="24"/>
        </w:rPr>
        <w:t>Ric DeSantiago</w:t>
      </w:r>
      <w:r w:rsidRPr="00482793">
        <w:rPr>
          <w:rFonts w:ascii="Times New Roman" w:eastAsia="Times New Roman" w:hAnsi="Times New Roman" w:cs="Times New Roman"/>
          <w:bCs/>
          <w:sz w:val="24"/>
          <w:szCs w:val="24"/>
          <w:vertAlign w:val="superscript"/>
        </w:rPr>
        <w:t>1,2,3</w:t>
      </w:r>
      <w:r w:rsidRPr="00482793">
        <w:rPr>
          <w:rFonts w:ascii="Times New Roman" w:eastAsia="Times New Roman" w:hAnsi="Times New Roman" w:cs="Times New Roman"/>
          <w:bCs/>
          <w:sz w:val="24"/>
          <w:szCs w:val="24"/>
        </w:rPr>
        <w:t>, Wendi K. White</w:t>
      </w:r>
      <w:r w:rsidR="00146728" w:rsidRPr="00482793">
        <w:rPr>
          <w:rFonts w:ascii="Times New Roman" w:eastAsia="Times New Roman" w:hAnsi="Times New Roman" w:cs="Times New Roman"/>
          <w:bCs/>
          <w:sz w:val="24"/>
          <w:szCs w:val="24"/>
          <w:vertAlign w:val="superscript"/>
        </w:rPr>
        <w:t>1,2</w:t>
      </w:r>
      <w:r w:rsidRPr="00482793">
        <w:rPr>
          <w:rFonts w:ascii="Times New Roman" w:eastAsia="Times New Roman" w:hAnsi="Times New Roman" w:cs="Times New Roman"/>
          <w:bCs/>
          <w:sz w:val="24"/>
          <w:szCs w:val="24"/>
        </w:rPr>
        <w:t>, John Hyde</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Katherine Swiney</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and Jeremy D. Long</w:t>
      </w:r>
      <w:r w:rsidRPr="00482793">
        <w:rPr>
          <w:rFonts w:ascii="Times New Roman" w:eastAsia="Times New Roman" w:hAnsi="Times New Roman" w:cs="Times New Roman"/>
          <w:bCs/>
          <w:sz w:val="24"/>
          <w:szCs w:val="24"/>
          <w:vertAlign w:val="superscript"/>
        </w:rPr>
        <w:t>1,2</w:t>
      </w:r>
    </w:p>
    <w:p w14:paraId="38CCCAF2" w14:textId="77777777"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1</w:t>
      </w:r>
      <w:r w:rsidRPr="00482793">
        <w:rPr>
          <w:rFonts w:ascii="Times New Roman" w:hAnsi="Times New Roman" w:cs="Times New Roman"/>
        </w:rPr>
        <w:t xml:space="preserve"> Department of Biology, San Diego State University, San Diego, CA 98182 USA</w:t>
      </w:r>
    </w:p>
    <w:p w14:paraId="4389FFD3"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2</w:t>
      </w:r>
      <w:r w:rsidRPr="00482793">
        <w:rPr>
          <w:rFonts w:ascii="Times New Roman" w:hAnsi="Times New Roman" w:cs="Times New Roman"/>
        </w:rPr>
        <w:t xml:space="preserve"> Coastal and Marine Institute, San Diego State University, San Diego, CA 92106 USA</w:t>
      </w:r>
    </w:p>
    <w:p w14:paraId="202812A7" w14:textId="05702C8D"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3</w:t>
      </w:r>
      <w:r w:rsidRPr="00482793">
        <w:rPr>
          <w:rFonts w:ascii="Times New Roman" w:hAnsi="Times New Roman" w:cs="Times New Roman"/>
        </w:rPr>
        <w:t xml:space="preserve"> Department of Environmental Science and Policy, University of California, Davis, CA 95616 USA</w:t>
      </w:r>
    </w:p>
    <w:p w14:paraId="3C6051B5"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4</w:t>
      </w:r>
      <w:r w:rsidRPr="00482793">
        <w:rPr>
          <w:rFonts w:ascii="Times New Roman" w:hAnsi="Times New Roman" w:cs="Times New Roman"/>
        </w:rPr>
        <w:t xml:space="preserve"> NOAA Southwest Fisheries Science Center, La Jolla, CA 92037 USA</w:t>
      </w:r>
    </w:p>
    <w:p w14:paraId="562B59B4" w14:textId="77777777" w:rsidR="008E68A5" w:rsidRPr="00482793" w:rsidRDefault="008E68A5" w:rsidP="004628A7">
      <w:pPr>
        <w:pStyle w:val="NoSpacing"/>
        <w:spacing w:line="480" w:lineRule="auto"/>
        <w:rPr>
          <w:rFonts w:ascii="Times New Roman" w:hAnsi="Times New Roman" w:cs="Times New Roman"/>
        </w:rPr>
      </w:pPr>
    </w:p>
    <w:p w14:paraId="581D3D22"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4BF2D05" w14:textId="4E71055F"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hAnsi="Times New Roman" w:cs="Times New Roman"/>
          <w:i/>
          <w:iCs/>
          <w:sz w:val="24"/>
          <w:szCs w:val="24"/>
        </w:rPr>
        <w:t xml:space="preserve"> </w:t>
      </w:r>
    </w:p>
    <w:p w14:paraId="652F19B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5AF98553"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317C9BD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72728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05A0511B"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25424CA"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1144B2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292DA4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6CC8C7D"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57A09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67130E6C" w14:textId="77777777"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
          <w:sz w:val="24"/>
          <w:szCs w:val="24"/>
        </w:rPr>
        <w:t>Abstract</w:t>
      </w:r>
    </w:p>
    <w:p w14:paraId="5B668B6A" w14:textId="1B5D8C44" w:rsidR="008E68A5" w:rsidRPr="00482793" w:rsidRDefault="008E68A5"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Detrital subsidies such as leaf litter, animal carcasses, and marine wrack can profoundly shape recipient habitats by influencing </w:t>
      </w:r>
      <w:r w:rsidR="00D13383" w:rsidRPr="00482793">
        <w:rPr>
          <w:rFonts w:ascii="Times New Roman" w:eastAsia="Times New Roman" w:hAnsi="Times New Roman" w:cs="Times New Roman"/>
          <w:sz w:val="24"/>
          <w:szCs w:val="24"/>
        </w:rPr>
        <w:t>resilienc</w:t>
      </w:r>
      <w:r w:rsidR="00D13383">
        <w:rPr>
          <w:rFonts w:ascii="Times New Roman" w:eastAsia="Times New Roman" w:hAnsi="Times New Roman" w:cs="Times New Roman"/>
          <w:sz w:val="24"/>
          <w:szCs w:val="24"/>
        </w:rPr>
        <w:t>y</w:t>
      </w:r>
      <w:r w:rsidR="00D13383"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and productivity. Species introductions and climate-driven range shifts alter the quantity and quality of these subsidies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w:t>
      </w:r>
      <w:r w:rsidR="00B55D8B">
        <w:rPr>
          <w:rFonts w:ascii="Times New Roman" w:eastAsia="Times New Roman" w:hAnsi="Times New Roman" w:cs="Times New Roman"/>
          <w:sz w:val="24"/>
          <w:szCs w:val="24"/>
        </w:rPr>
        <w:t>, in part because most theories have been based on the study of microbes or predators</w:t>
      </w:r>
      <w:r w:rsidRPr="00482793">
        <w:rPr>
          <w:rFonts w:ascii="Times New Roman" w:eastAsia="Times New Roman" w:hAnsi="Times New Roman" w:cs="Times New Roman"/>
          <w:sz w:val="24"/>
          <w:szCs w:val="24"/>
        </w:rPr>
        <w:t xml:space="preserve">. Further, two recent meta-analyses disagree about the impacts of invasive plants on detritivore populations. Here, we examined the impact of a human-mediated shift in detrital subsidy (native Kelp, </w:t>
      </w:r>
      <w:r w:rsidRPr="00482793">
        <w:rPr>
          <w:rFonts w:ascii="Times New Roman" w:eastAsia="Times New Roman" w:hAnsi="Times New Roman" w:cs="Times New Roman"/>
          <w:i/>
          <w:iCs/>
          <w:sz w:val="24"/>
          <w:szCs w:val="24"/>
        </w:rPr>
        <w:t>Macrocystis pyrifera,</w:t>
      </w:r>
      <w:r w:rsidRPr="00482793">
        <w:rPr>
          <w:rFonts w:ascii="Times New Roman" w:eastAsia="Times New Roman" w:hAnsi="Times New Roman" w:cs="Times New Roman"/>
          <w:sz w:val="24"/>
          <w:szCs w:val="24"/>
        </w:rPr>
        <w:t xml:space="preserve"> to invasive Devilweed,</w:t>
      </w:r>
      <w:r w:rsidRPr="00482793">
        <w:rPr>
          <w:rFonts w:ascii="Times New Roman" w:eastAsia="Times New Roman" w:hAnsi="Times New Roman" w:cs="Times New Roman"/>
          <w:i/>
          <w:iCs/>
          <w:sz w:val="24"/>
          <w:szCs w:val="24"/>
        </w:rPr>
        <w:t xml:space="preserve"> Sargassum horneri</w:t>
      </w:r>
      <w:r w:rsidRPr="00482793">
        <w:rPr>
          <w:rFonts w:ascii="Times New Roman" w:eastAsia="Times New Roman" w:hAnsi="Times New Roman" w:cs="Times New Roman"/>
          <w:sz w:val="24"/>
          <w:szCs w:val="24"/>
        </w:rPr>
        <w:t>) to recipient rocky shores, with an emphasis on exploring species-specific impacts. We assessed consumer performance on these diets or on a mixture in no-choice assays, and we assessed feeding preference in choice assays. Additionally, we examined the impacts of this shift on grazing of native benthic seaweeds by an intertidal consumer assemblage. Replacing Kelp detritus with invasive Devilweed had consumer-specific impacts</w:t>
      </w:r>
      <w:r w:rsidR="00D13383">
        <w:rPr>
          <w:rFonts w:ascii="Times New Roman" w:eastAsia="Times New Roman" w:hAnsi="Times New Roman" w:cs="Times New Roman"/>
          <w:sz w:val="24"/>
          <w:szCs w:val="24"/>
        </w:rPr>
        <w:t xml:space="preserve"> on performance</w:t>
      </w:r>
      <w:r w:rsidRPr="00482793">
        <w:rPr>
          <w:rFonts w:ascii="Times New Roman" w:eastAsia="Times New Roman" w:hAnsi="Times New Roman" w:cs="Times New Roman"/>
          <w:sz w:val="24"/>
          <w:szCs w:val="24"/>
        </w:rPr>
        <w:t xml:space="preserve"> – suppressing growth of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w:t>
      </w:r>
      <w:r w:rsidRPr="00482793">
        <w:rPr>
          <w:rFonts w:ascii="Times New Roman" w:eastAsia="Times New Roman" w:hAnsi="Times New Roman" w:cs="Times New Roman"/>
          <w:i/>
          <w:iCs/>
          <w:sz w:val="24"/>
          <w:szCs w:val="24"/>
        </w:rPr>
        <w:t>Haliotis rufescens</w:t>
      </w:r>
      <w:r w:rsidRPr="00482793">
        <w:rPr>
          <w:rFonts w:ascii="Times New Roman" w:eastAsia="Times New Roman" w:hAnsi="Times New Roman" w:cs="Times New Roman"/>
          <w:sz w:val="24"/>
          <w:szCs w:val="24"/>
        </w:rPr>
        <w:t>) but enhancing growth of Black turban snails (</w:t>
      </w:r>
      <w:r w:rsidRPr="00482793">
        <w:rPr>
          <w:rFonts w:ascii="Times New Roman" w:eastAsia="Times New Roman" w:hAnsi="Times New Roman" w:cs="Times New Roman"/>
          <w:i/>
          <w:iCs/>
          <w:sz w:val="24"/>
          <w:szCs w:val="24"/>
        </w:rPr>
        <w:t>Tegula funebralis</w:t>
      </w:r>
      <w:r w:rsidRPr="00482793">
        <w:rPr>
          <w:rFonts w:ascii="Times New Roman" w:eastAsia="Times New Roman" w:hAnsi="Times New Roman" w:cs="Times New Roman"/>
          <w:sz w:val="24"/>
          <w:szCs w:val="24"/>
        </w:rPr>
        <w:t xml:space="preserve">). The effect of mixed diets on consumer growth also displayed consumer-specificity. Replacing native Kelp with invasive Devilweed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 compressa.</w:t>
      </w:r>
      <w:r w:rsidRPr="00482793">
        <w:rPr>
          <w:rFonts w:ascii="Times New Roman" w:eastAsia="Times New Roman" w:hAnsi="Times New Roman" w:cs="Times New Roman"/>
          <w:sz w:val="24"/>
          <w:szCs w:val="24"/>
        </w:rPr>
        <w:t xml:space="preserve"> Thus, invasion mediated changes in detrital wrack composition had consumer- and seaweed-specific impacts. Such species-specificity could underlie disagreements about the impact of species invasions on detritivore populations and could impede our ability to identify a general theory about how species invasions will impact recipient communities via detrital pathways.</w:t>
      </w:r>
    </w:p>
    <w:p w14:paraId="019D4C3B" w14:textId="6DB532B0"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Cs/>
          <w:i/>
          <w:iCs/>
          <w:sz w:val="24"/>
          <w:szCs w:val="24"/>
        </w:rPr>
        <w:t>Keywords: Habitat subsidies, detritivores, donor-controlled system</w:t>
      </w:r>
    </w:p>
    <w:p w14:paraId="6913F9E8" w14:textId="77777777" w:rsidR="008E68A5" w:rsidRPr="00482793" w:rsidRDefault="008E68A5" w:rsidP="004628A7">
      <w:pPr>
        <w:spacing w:line="480" w:lineRule="auto"/>
        <w:jc w:val="both"/>
        <w:rPr>
          <w:rFonts w:ascii="Times New Roman" w:eastAsia="Times New Roman" w:hAnsi="Times New Roman" w:cs="Times New Roman"/>
          <w:bCs/>
          <w:i/>
          <w:iCs/>
          <w:sz w:val="24"/>
          <w:szCs w:val="24"/>
        </w:rPr>
      </w:pPr>
    </w:p>
    <w:p w14:paraId="72388F8F" w14:textId="6EC079F7" w:rsidR="0080007F" w:rsidRPr="00482793" w:rsidRDefault="00BF3D37" w:rsidP="004628A7">
      <w:pPr>
        <w:spacing w:line="480" w:lineRule="auto"/>
        <w:jc w:val="both"/>
        <w:rPr>
          <w:rFonts w:ascii="Times New Roman" w:eastAsia="Times New Roman" w:hAnsi="Times New Roman" w:cs="Times New Roman"/>
          <w:bCs/>
          <w:i/>
          <w:iCs/>
          <w:sz w:val="24"/>
          <w:szCs w:val="24"/>
        </w:rPr>
      </w:pPr>
      <w:r w:rsidRPr="00482793">
        <w:rPr>
          <w:rFonts w:ascii="Times New Roman" w:eastAsia="Times New Roman" w:hAnsi="Times New Roman" w:cs="Times New Roman"/>
          <w:b/>
          <w:sz w:val="24"/>
          <w:szCs w:val="24"/>
        </w:rPr>
        <w:t>Introduction</w:t>
      </w:r>
    </w:p>
    <w:p w14:paraId="586EBEBE" w14:textId="03EEBBE3" w:rsidR="00C51B71" w:rsidRPr="00482793" w:rsidRDefault="001A41F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Detrital food webs may better resist perturbations because of donor control and trophic diversity in recipient habitats</w:t>
      </w:r>
      <w:r w:rsidR="003D475A" w:rsidRPr="00482793">
        <w:rPr>
          <w:rFonts w:ascii="Times New Roman" w:eastAsia="Times New Roman" w:hAnsi="Times New Roman" w:cs="Times New Roman"/>
          <w:sz w:val="24"/>
          <w:szCs w:val="24"/>
        </w:rPr>
        <w:t xml:space="preserve"> </w:t>
      </w:r>
      <w:r w:rsidR="003D475A"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(Odum 1969, Neutel et al. 1994, Moore et al. 2004)</w:t>
      </w:r>
      <w:r w:rsidR="003D475A"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commentRangeStart w:id="0"/>
      <w:r w:rsidRPr="00482793">
        <w:rPr>
          <w:rFonts w:ascii="Times New Roman" w:eastAsia="Times New Roman" w:hAnsi="Times New Roman" w:cs="Times New Roman"/>
          <w:sz w:val="24"/>
          <w:szCs w:val="24"/>
        </w:rPr>
        <w:t xml:space="preserve">Compositional changes </w:t>
      </w:r>
      <w:r w:rsidR="009942BA" w:rsidRPr="00482793">
        <w:rPr>
          <w:rFonts w:ascii="Times New Roman" w:eastAsia="Times New Roman" w:hAnsi="Times New Roman" w:cs="Times New Roman"/>
          <w:sz w:val="24"/>
          <w:szCs w:val="24"/>
        </w:rPr>
        <w:t xml:space="preserve">in </w:t>
      </w:r>
      <w:r w:rsidRPr="00482793">
        <w:rPr>
          <w:rFonts w:ascii="Times New Roman" w:eastAsia="Times New Roman" w:hAnsi="Times New Roman" w:cs="Times New Roman"/>
          <w:sz w:val="24"/>
          <w:szCs w:val="24"/>
        </w:rPr>
        <w:t xml:space="preserve">donor </w:t>
      </w:r>
      <w:r w:rsidR="009942BA" w:rsidRPr="00482793">
        <w:rPr>
          <w:rFonts w:ascii="Times New Roman" w:eastAsia="Times New Roman" w:hAnsi="Times New Roman" w:cs="Times New Roman"/>
          <w:sz w:val="24"/>
          <w:szCs w:val="24"/>
        </w:rPr>
        <w:t xml:space="preserve">habitats </w:t>
      </w:r>
      <w:commentRangeEnd w:id="0"/>
      <w:r w:rsidR="007D7FE5">
        <w:rPr>
          <w:rStyle w:val="CommentReference"/>
        </w:rPr>
        <w:commentReference w:id="0"/>
      </w:r>
      <w:r w:rsidRPr="00482793">
        <w:rPr>
          <w:rFonts w:ascii="Times New Roman" w:eastAsia="Times New Roman" w:hAnsi="Times New Roman" w:cs="Times New Roman"/>
          <w:sz w:val="24"/>
          <w:szCs w:val="24"/>
        </w:rPr>
        <w:t>arising from species introductions and climate-mediated range shifts may lead to changes in detrital subsidies</w:t>
      </w:r>
      <w:r w:rsidR="009942BA" w:rsidRPr="00482793">
        <w:rPr>
          <w:rFonts w:ascii="Times New Roman" w:eastAsia="Times New Roman" w:hAnsi="Times New Roman" w:cs="Times New Roman"/>
          <w:sz w:val="24"/>
          <w:szCs w:val="24"/>
        </w:rPr>
        <w:t xml:space="preserve"> that could</w:t>
      </w:r>
      <w:r w:rsidRPr="00482793">
        <w:rPr>
          <w:rFonts w:ascii="Times New Roman" w:eastAsia="Times New Roman" w:hAnsi="Times New Roman" w:cs="Times New Roman"/>
          <w:sz w:val="24"/>
          <w:szCs w:val="24"/>
        </w:rPr>
        <w:t xml:space="preserve"> destabilize </w:t>
      </w:r>
      <w:r w:rsidR="00D13383">
        <w:rPr>
          <w:rFonts w:ascii="Times New Roman" w:eastAsia="Times New Roman" w:hAnsi="Times New Roman" w:cs="Times New Roman"/>
          <w:sz w:val="24"/>
          <w:szCs w:val="24"/>
        </w:rPr>
        <w:t xml:space="preserve">these </w:t>
      </w:r>
      <w:r w:rsidRPr="00482793">
        <w:rPr>
          <w:rFonts w:ascii="Times New Roman" w:eastAsia="Times New Roman" w:hAnsi="Times New Roman" w:cs="Times New Roman"/>
          <w:sz w:val="24"/>
          <w:szCs w:val="24"/>
        </w:rPr>
        <w:t>recipient ecosystems</w:t>
      </w:r>
      <w:r w:rsidR="001A5967" w:rsidRPr="00482793">
        <w:rPr>
          <w:rFonts w:ascii="Times New Roman" w:eastAsia="Times New Roman" w:hAnsi="Times New Roman" w:cs="Times New Roman"/>
          <w:sz w:val="24"/>
          <w:szCs w:val="24"/>
        </w:rPr>
        <w:t xml:space="preserve"> </w:t>
      </w:r>
      <w:r w:rsidR="001A5967"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(Collins and Baxter 2014)</w:t>
      </w:r>
      <w:r w:rsidR="001A596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For example, </w:t>
      </w:r>
      <w:r w:rsidR="009942BA" w:rsidRPr="00482793">
        <w:rPr>
          <w:rFonts w:ascii="Times New Roman" w:eastAsia="Times New Roman" w:hAnsi="Times New Roman" w:cs="Times New Roman"/>
          <w:sz w:val="24"/>
          <w:szCs w:val="24"/>
        </w:rPr>
        <w:t xml:space="preserve">species shifts in </w:t>
      </w:r>
      <w:r w:rsidRPr="00482793">
        <w:rPr>
          <w:rFonts w:ascii="Times New Roman" w:eastAsia="Times New Roman" w:hAnsi="Times New Roman" w:cs="Times New Roman"/>
          <w:sz w:val="24"/>
          <w:szCs w:val="24"/>
        </w:rPr>
        <w:t xml:space="preserve">donor systems may change the quantity and quality of detrital supply leading to consequences on </w:t>
      </w:r>
      <w:r w:rsidR="009942BA" w:rsidRPr="00482793">
        <w:rPr>
          <w:rFonts w:ascii="Times New Roman" w:eastAsia="Times New Roman" w:hAnsi="Times New Roman" w:cs="Times New Roman"/>
          <w:sz w:val="24"/>
          <w:szCs w:val="24"/>
        </w:rPr>
        <w:t xml:space="preserve">populations of </w:t>
      </w:r>
      <w:r w:rsidRPr="00482793">
        <w:rPr>
          <w:rFonts w:ascii="Times New Roman" w:eastAsia="Times New Roman" w:hAnsi="Times New Roman" w:cs="Times New Roman"/>
          <w:sz w:val="24"/>
          <w:szCs w:val="24"/>
        </w:rPr>
        <w:t>recipient primary consumers (</w:t>
      </w:r>
      <w:r w:rsidR="001A5967"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detritivore</w:t>
      </w:r>
      <w:r w:rsidR="009942BA"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the species they interact with</w:t>
      </w:r>
      <w:r w:rsidR="00270320" w:rsidRPr="00482793">
        <w:rPr>
          <w:rFonts w:ascii="Times New Roman" w:eastAsia="Times New Roman" w:hAnsi="Times New Roman" w:cs="Times New Roman"/>
          <w:sz w:val="24"/>
          <w:szCs w:val="24"/>
        </w:rPr>
        <w:t xml:space="preserve"> </w:t>
      </w:r>
      <w:r w:rsidR="0027032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27032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w:t>
      </w:r>
      <w:r w:rsidR="00270320"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Identifying a general theory about how species invasions affect recipient </w:t>
      </w:r>
      <w:r w:rsidR="00B51760" w:rsidRPr="00482793">
        <w:rPr>
          <w:rFonts w:ascii="Times New Roman" w:eastAsia="Times New Roman" w:hAnsi="Times New Roman" w:cs="Times New Roman"/>
          <w:sz w:val="24"/>
          <w:szCs w:val="24"/>
        </w:rPr>
        <w:t xml:space="preserve">detritivores </w:t>
      </w:r>
      <w:r w:rsidR="009942BA" w:rsidRPr="00482793">
        <w:rPr>
          <w:rFonts w:ascii="Times New Roman" w:eastAsia="Times New Roman" w:hAnsi="Times New Roman" w:cs="Times New Roman"/>
          <w:sz w:val="24"/>
          <w:szCs w:val="24"/>
        </w:rPr>
        <w:t>and their communities</w:t>
      </w:r>
      <w:r w:rsidR="00B51760"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would improve our ability to predict future environmental </w:t>
      </w:r>
      <w:r w:rsidR="00AD49A3" w:rsidRPr="00482793">
        <w:rPr>
          <w:rFonts w:ascii="Times New Roman" w:eastAsia="Times New Roman" w:hAnsi="Times New Roman" w:cs="Times New Roman"/>
          <w:sz w:val="24"/>
          <w:szCs w:val="24"/>
        </w:rPr>
        <w:t>change</w:t>
      </w:r>
      <w:r w:rsidR="00DB462B" w:rsidRPr="00482793">
        <w:rPr>
          <w:rFonts w:ascii="Times New Roman" w:eastAsia="Times New Roman" w:hAnsi="Times New Roman" w:cs="Times New Roman"/>
          <w:sz w:val="24"/>
          <w:szCs w:val="24"/>
        </w:rPr>
        <w:t xml:space="preserve"> </w:t>
      </w:r>
      <w:r w:rsidR="00592A8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00592A8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2010)</w:t>
      </w:r>
      <w:r w:rsidR="00592A8B" w:rsidRPr="00482793">
        <w:rPr>
          <w:rFonts w:ascii="Times New Roman" w:eastAsia="Times New Roman" w:hAnsi="Times New Roman" w:cs="Times New Roman"/>
          <w:sz w:val="24"/>
          <w:szCs w:val="24"/>
        </w:rPr>
        <w:fldChar w:fldCharType="end"/>
      </w:r>
      <w:r w:rsidR="00AD49A3"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Unfortunately, </w:t>
      </w:r>
      <w:r w:rsidR="009942BA" w:rsidRPr="00482793">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482793">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p>
    <w:p w14:paraId="54B893C5" w14:textId="7A58C7F2" w:rsidR="001A41F2" w:rsidRPr="00482793" w:rsidRDefault="00B104E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Ecosystems are connected through fluxes of </w:t>
      </w:r>
      <w:r w:rsidR="00580EAE" w:rsidRPr="00482793">
        <w:rPr>
          <w:rFonts w:ascii="Times New Roman" w:eastAsia="Times New Roman" w:hAnsi="Times New Roman" w:cs="Times New Roman"/>
          <w:sz w:val="24"/>
          <w:szCs w:val="24"/>
        </w:rPr>
        <w:t xml:space="preserve">organisms, energy, </w:t>
      </w:r>
      <w:r w:rsidRPr="00482793">
        <w:rPr>
          <w:rFonts w:ascii="Times New Roman" w:eastAsia="Times New Roman" w:hAnsi="Times New Roman" w:cs="Times New Roman"/>
          <w:sz w:val="24"/>
          <w:szCs w:val="24"/>
        </w:rPr>
        <w:t>materia</w:t>
      </w:r>
      <w:r w:rsidR="00580EAE" w:rsidRPr="00482793">
        <w:rPr>
          <w:rFonts w:ascii="Times New Roman" w:eastAsia="Times New Roman" w:hAnsi="Times New Roman" w:cs="Times New Roman"/>
          <w:sz w:val="24"/>
          <w:szCs w:val="24"/>
        </w:rPr>
        <w:t xml:space="preserve">ls, and information </w:t>
      </w:r>
      <w:r w:rsidRPr="00482793">
        <w:rPr>
          <w:rFonts w:ascii="Times New Roman" w:eastAsia="Times New Roman" w:hAnsi="Times New Roman" w:cs="Times New Roman"/>
          <w:sz w:val="24"/>
          <w:szCs w:val="24"/>
        </w:rPr>
        <w:t>from donor systems that can alter species abundances and interactions in recipient food webs</w:t>
      </w:r>
      <w:r w:rsidR="001C3050" w:rsidRPr="00482793">
        <w:rPr>
          <w:rFonts w:ascii="Times New Roman" w:eastAsia="Times New Roman" w:hAnsi="Times New Roman" w:cs="Times New Roman"/>
          <w:sz w:val="24"/>
          <w:szCs w:val="24"/>
        </w:rPr>
        <w:t xml:space="preserve"> </w:t>
      </w:r>
      <w:r w:rsidR="001C305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{"citationID":"2NuBNarT","properties":{"formattedCitation":"(Polis and Hurd 1996, Nakano et al. 1999, Ostfeld and Keesing 2000, Talley et al. 2006, Gratton et al. 2008, Greig et al. 2012)","plainCitation":"(Polis and Hurd 1996, Nakano et al. 1999, Ostfeld and Keesing 2000,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Nakano et al. 1999, Ostfeld and Keesing 2000, Talley et al. 2006, Gratton et al. 2008, Greig et al. 2012)</w:t>
      </w:r>
      <w:r w:rsidR="001C3050" w:rsidRPr="00482793">
        <w:rPr>
          <w:rFonts w:ascii="Times New Roman" w:eastAsia="Times New Roman" w:hAnsi="Times New Roman" w:cs="Times New Roman"/>
          <w:sz w:val="24"/>
          <w:szCs w:val="24"/>
        </w:rPr>
        <w:fldChar w:fldCharType="end"/>
      </w:r>
      <w:r w:rsidR="001C3050" w:rsidRPr="00482793">
        <w:rPr>
          <w:rFonts w:ascii="Times New Roman" w:eastAsia="Times New Roman" w:hAnsi="Times New Roman" w:cs="Times New Roman"/>
          <w:sz w:val="24"/>
          <w:szCs w:val="24"/>
        </w:rPr>
        <w:t>. For example</w:t>
      </w:r>
      <w:r w:rsidRPr="00482793">
        <w:rPr>
          <w:rFonts w:ascii="Times New Roman" w:eastAsia="Times New Roman" w:hAnsi="Times New Roman" w:cs="Times New Roman"/>
          <w:sz w:val="24"/>
          <w:szCs w:val="24"/>
        </w:rPr>
        <w:t xml:space="preserve">, detrital subsidies can modify key ecological processes </w:t>
      </w:r>
      <w:r w:rsidR="009942BA" w:rsidRPr="00482793">
        <w:rPr>
          <w:rFonts w:ascii="Times New Roman" w:eastAsia="Times New Roman" w:hAnsi="Times New Roman" w:cs="Times New Roman"/>
          <w:sz w:val="24"/>
          <w:szCs w:val="24"/>
        </w:rPr>
        <w:t>(</w:t>
      </w:r>
      <w:commentRangeStart w:id="1"/>
      <w:r w:rsidRPr="00482793">
        <w:rPr>
          <w:rFonts w:ascii="Times New Roman" w:eastAsia="Times New Roman" w:hAnsi="Times New Roman" w:cs="Times New Roman"/>
          <w:sz w:val="24"/>
          <w:szCs w:val="24"/>
        </w:rPr>
        <w:t xml:space="preserve">e.g. </w:t>
      </w:r>
      <w:commentRangeEnd w:id="1"/>
      <w:r w:rsidR="007D7FE5">
        <w:rPr>
          <w:rStyle w:val="CommentReference"/>
        </w:rPr>
        <w:commentReference w:id="1"/>
      </w:r>
      <w:r w:rsidRPr="00482793">
        <w:rPr>
          <w:rFonts w:ascii="Times New Roman" w:eastAsia="Times New Roman" w:hAnsi="Times New Roman" w:cs="Times New Roman"/>
          <w:sz w:val="24"/>
          <w:szCs w:val="24"/>
        </w:rPr>
        <w:t>competition and predation</w:t>
      </w:r>
      <w:r w:rsidR="006A37F7" w:rsidRPr="00482793">
        <w:rPr>
          <w:rFonts w:ascii="Times New Roman" w:eastAsia="Times New Roman" w:hAnsi="Times New Roman" w:cs="Times New Roman"/>
          <w:sz w:val="24"/>
          <w:szCs w:val="24"/>
        </w:rPr>
        <w:t xml:space="preserve">; </w:t>
      </w:r>
      <w:r w:rsidR="006A37F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{"citationID":"EvBJnpQy","properties":{"formattedCitation":"(Yang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 Piovia-Scott et al. 2011, Kenny et al. 2017)</w:t>
      </w:r>
      <w:r w:rsidR="006A37F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generate trophic cascades</w:t>
      </w:r>
      <w:r w:rsidR="00F2340F" w:rsidRPr="00482793">
        <w:rPr>
          <w:rFonts w:ascii="Times New Roman" w:eastAsia="Times New Roman" w:hAnsi="Times New Roman" w:cs="Times New Roman"/>
          <w:sz w:val="24"/>
          <w:szCs w:val="24"/>
        </w:rPr>
        <w:t xml:space="preserve"> </w:t>
      </w:r>
      <w:r w:rsidR="00F2340F"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{"citationID":"awMctbpc","properties":{"formattedCitation":"(Polis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 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L"}],"issued":{"date-parts":[["2000"]]}}}],"schema":"https://github.com/citation-style-language/schema/raw/master/csl-citation.json"} </w:instrText>
      </w:r>
      <w:r w:rsidR="00F2340F"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Polis et al. 1997, Nakano et al. 1999, Jefferies 2000)</w:t>
      </w:r>
      <w:r w:rsidR="00F2340F" w:rsidRPr="00482793">
        <w:rPr>
          <w:rFonts w:ascii="Times New Roman" w:eastAsia="Times New Roman" w:hAnsi="Times New Roman" w:cs="Times New Roman"/>
          <w:sz w:val="24"/>
          <w:szCs w:val="24"/>
        </w:rPr>
        <w:fldChar w:fldCharType="end"/>
      </w:r>
      <w:r w:rsidR="00A62FA9"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stabilize food webs</w:t>
      </w:r>
      <w:r w:rsidR="009C2CEC" w:rsidRPr="00482793">
        <w:rPr>
          <w:rFonts w:ascii="Times New Roman" w:eastAsia="Times New Roman" w:hAnsi="Times New Roman" w:cs="Times New Roman"/>
          <w:sz w:val="24"/>
          <w:szCs w:val="24"/>
        </w:rPr>
        <w:t xml:space="preserve"> </w:t>
      </w:r>
      <w:r w:rsidR="009C2CE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{"citationID":"SruDTf34","properties":{"formattedCitation":"(Takimoto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(Takimoto et al. 2002)</w:t>
      </w:r>
      <w:r w:rsidR="009C2CE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Changes to these donor communities via species introductions and range shifts</w:t>
      </w:r>
      <w:r w:rsidR="000D50B4" w:rsidRPr="00482793">
        <w:rPr>
          <w:rFonts w:ascii="Times New Roman" w:eastAsia="Times New Roman" w:hAnsi="Times New Roman" w:cs="Times New Roman"/>
          <w:sz w:val="24"/>
          <w:szCs w:val="24"/>
        </w:rPr>
        <w:t xml:space="preserve"> </w:t>
      </w:r>
      <w:r w:rsidR="003E102C" w:rsidRPr="00482793">
        <w:rPr>
          <w:rFonts w:ascii="Times New Roman" w:eastAsia="Times New Roman" w:hAnsi="Times New Roman" w:cs="Times New Roman"/>
          <w:sz w:val="24"/>
          <w:szCs w:val="24"/>
        </w:rPr>
        <w:t>are likely to change detrital subsidies</w:t>
      </w:r>
      <w:r w:rsidR="009942BA" w:rsidRPr="00482793">
        <w:rPr>
          <w:rFonts w:ascii="Times New Roman" w:eastAsia="Times New Roman" w:hAnsi="Times New Roman" w:cs="Times New Roman"/>
          <w:sz w:val="24"/>
          <w:szCs w:val="24"/>
        </w:rPr>
        <w:t xml:space="preserve"> and the habitats that rely on them</w:t>
      </w:r>
      <w:r w:rsidR="003E102C" w:rsidRPr="00482793">
        <w:rPr>
          <w:rFonts w:ascii="Times New Roman" w:eastAsia="Times New Roman" w:hAnsi="Times New Roman" w:cs="Times New Roman"/>
          <w:sz w:val="24"/>
          <w:szCs w:val="24"/>
        </w:rPr>
        <w:t xml:space="preserve"> </w:t>
      </w:r>
      <w:r w:rsidR="00A963D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{"citationID":"WNYfkDI0","properties":{"formattedCitation":"(Zhang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1CC16A7D" w14:textId="139A7EFD" w:rsidR="001A41F2" w:rsidRPr="00482793" w:rsidRDefault="00E074C2"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b/>
        <w:t>Such impacts are likely to be seen and mediated by primary consumers in recipient ecosystems</w:t>
      </w:r>
      <w:r w:rsidR="009942BA" w:rsidRPr="00482793">
        <w:rPr>
          <w:rFonts w:ascii="Times New Roman" w:eastAsia="Times New Roman" w:hAnsi="Times New Roman" w:cs="Times New Roman"/>
          <w:sz w:val="24"/>
          <w:szCs w:val="24"/>
        </w:rPr>
        <w:t xml:space="preserve"> (e.g. detritivores)</w:t>
      </w:r>
      <w:r w:rsidRPr="00482793">
        <w:rPr>
          <w:rFonts w:ascii="Times New Roman" w:eastAsia="Times New Roman" w:hAnsi="Times New Roman" w:cs="Times New Roman"/>
          <w:sz w:val="24"/>
          <w:szCs w:val="24"/>
        </w:rPr>
        <w:t xml:space="preserve"> because </w:t>
      </w:r>
      <w:commentRangeStart w:id="2"/>
      <w:r w:rsidRPr="00482793">
        <w:rPr>
          <w:rFonts w:ascii="Times New Roman" w:eastAsia="Times New Roman" w:hAnsi="Times New Roman" w:cs="Times New Roman"/>
          <w:sz w:val="24"/>
          <w:szCs w:val="24"/>
        </w:rPr>
        <w:t xml:space="preserve">they </w:t>
      </w:r>
      <w:commentRangeEnd w:id="2"/>
      <w:r w:rsidR="00043496">
        <w:rPr>
          <w:rStyle w:val="CommentReference"/>
        </w:rPr>
        <w:commentReference w:id="2"/>
      </w:r>
      <w:r w:rsidRPr="00482793">
        <w:rPr>
          <w:rFonts w:ascii="Times New Roman" w:eastAsia="Times New Roman" w:hAnsi="Times New Roman" w:cs="Times New Roman"/>
          <w:sz w:val="24"/>
          <w:szCs w:val="24"/>
        </w:rPr>
        <w:t>are</w:t>
      </w:r>
      <w:r w:rsidR="00844014" w:rsidRPr="00482793">
        <w:rPr>
          <w:rFonts w:ascii="Times New Roman" w:eastAsia="Times New Roman" w:hAnsi="Times New Roman" w:cs="Times New Roman"/>
          <w:sz w:val="24"/>
          <w:szCs w:val="24"/>
        </w:rPr>
        <w:t xml:space="preserve"> ubiquitous </w:t>
      </w:r>
      <w:r w:rsidR="00844014" w:rsidRPr="00482793">
        <w:rPr>
          <w:rFonts w:ascii="Times New Roman" w:eastAsia="Times New Roman" w:hAnsi="Times New Roman" w:cs="Times New Roman"/>
          <w:sz w:val="24"/>
          <w:szCs w:val="24"/>
        </w:rPr>
        <w:fldChar w:fldCharType="begin"/>
      </w:r>
      <w:r w:rsidR="00A05E95" w:rsidRPr="00482793">
        <w:rPr>
          <w:rFonts w:ascii="Times New Roman" w:eastAsia="Times New Roman" w:hAnsi="Times New Roman" w:cs="Times New Roman"/>
          <w:sz w:val="24"/>
          <w:szCs w:val="24"/>
        </w:rPr>
        <w:instrText xml:space="preserve"> ADDIN ZOTERO_ITEM CSL_CITATION {"citationID":"qJyHRUdT","properties":{"formattedCitation":"(Ostfeld and Keesing 2000, Yang 2006)","plainCitation":"(Ostfeld and Keesing 2000, Yang 2006)","noteIndex":0},"citationItems":[{"id":1314,"uris":["http://zotero.org/users/6486635/items/N9QDHK6A"],"itemData":{"id":1314,"type":"article-journal","container-title":"Trends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(Ostfeld and Keesing 2000, Yang 2006)</w:t>
      </w:r>
      <w:r w:rsidR="00844014" w:rsidRPr="00482793">
        <w:rPr>
          <w:rFonts w:ascii="Times New Roman" w:eastAsia="Times New Roman" w:hAnsi="Times New Roman" w:cs="Times New Roman"/>
          <w:sz w:val="24"/>
          <w:szCs w:val="24"/>
        </w:rPr>
        <w:fldChar w:fldCharType="end"/>
      </w:r>
      <w:r w:rsidR="00844014" w:rsidRPr="00482793">
        <w:rPr>
          <w:rFonts w:ascii="Times New Roman" w:eastAsia="Times New Roman" w:hAnsi="Times New Roman" w:cs="Times New Roman"/>
          <w:sz w:val="24"/>
          <w:szCs w:val="24"/>
        </w:rPr>
        <w:t xml:space="preserve"> and</w:t>
      </w:r>
      <w:r w:rsidRPr="00482793">
        <w:rPr>
          <w:rFonts w:ascii="Times New Roman" w:eastAsia="Times New Roman" w:hAnsi="Times New Roman" w:cs="Times New Roman"/>
          <w:sz w:val="24"/>
          <w:szCs w:val="24"/>
        </w:rPr>
        <w:t xml:space="preserve"> </w:t>
      </w:r>
      <w:r w:rsidR="00D13383">
        <w:rPr>
          <w:rFonts w:ascii="Times New Roman" w:eastAsia="Times New Roman" w:hAnsi="Times New Roman" w:cs="Times New Roman"/>
          <w:sz w:val="24"/>
          <w:szCs w:val="24"/>
        </w:rPr>
        <w:t xml:space="preserve">they are </w:t>
      </w:r>
      <w:r w:rsidR="00316DCC" w:rsidRPr="00482793">
        <w:rPr>
          <w:rFonts w:ascii="Times New Roman" w:eastAsia="Times New Roman" w:hAnsi="Times New Roman" w:cs="Times New Roman"/>
          <w:sz w:val="24"/>
          <w:szCs w:val="24"/>
        </w:rPr>
        <w:t>early</w:t>
      </w:r>
      <w:r w:rsidRPr="00482793">
        <w:rPr>
          <w:rFonts w:ascii="Times New Roman" w:eastAsia="Times New Roman" w:hAnsi="Times New Roman" w:cs="Times New Roman"/>
          <w:sz w:val="24"/>
          <w:szCs w:val="24"/>
        </w:rPr>
        <w:t xml:space="preserve"> responders to subsidies</w:t>
      </w:r>
      <w:r w:rsidR="00BD43A5" w:rsidRPr="00482793">
        <w:rPr>
          <w:rFonts w:ascii="Times New Roman" w:eastAsia="Times New Roman" w:hAnsi="Times New Roman" w:cs="Times New Roman"/>
          <w:sz w:val="24"/>
          <w:szCs w:val="24"/>
        </w:rPr>
        <w:t xml:space="preserve"> </w:t>
      </w:r>
      <w:r w:rsidR="00EC4EA6"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{"citationID":"l3OehgMa","properties":{"formattedCitation":"(Moore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(Moore et al. 2004, Levin et al. 2006)</w:t>
      </w:r>
      <w:r w:rsidR="00EC4EA6"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These detrital shifts could impact </w:t>
      </w:r>
      <w:del w:id="3" w:author="Drew Talley" w:date="2024-01-14T07:54:00Z">
        <w:r w:rsidR="009942BA" w:rsidRPr="00482793" w:rsidDel="00043496">
          <w:rPr>
            <w:rFonts w:ascii="Times New Roman" w:eastAsia="Times New Roman" w:hAnsi="Times New Roman" w:cs="Times New Roman"/>
            <w:sz w:val="24"/>
            <w:szCs w:val="24"/>
          </w:rPr>
          <w:delText xml:space="preserve">such </w:delText>
        </w:r>
        <w:r w:rsidR="000A0F07" w:rsidRPr="00482793" w:rsidDel="00043496">
          <w:rPr>
            <w:rFonts w:ascii="Times New Roman" w:eastAsia="Times New Roman" w:hAnsi="Times New Roman" w:cs="Times New Roman"/>
            <w:sz w:val="24"/>
            <w:szCs w:val="24"/>
          </w:rPr>
          <w:delText>consumers</w:delText>
        </w:r>
      </w:del>
      <w:ins w:id="4" w:author="Drew Talley" w:date="2024-01-14T07:54:00Z">
        <w:r w:rsidR="00043496">
          <w:rPr>
            <w:rFonts w:ascii="Times New Roman" w:eastAsia="Times New Roman" w:hAnsi="Times New Roman" w:cs="Times New Roman"/>
            <w:sz w:val="24"/>
            <w:szCs w:val="24"/>
          </w:rPr>
          <w:t>detritivores</w:t>
        </w:r>
      </w:ins>
      <w:r w:rsidR="000A0F07" w:rsidRPr="00482793">
        <w:rPr>
          <w:rFonts w:ascii="Times New Roman" w:eastAsia="Times New Roman" w:hAnsi="Times New Roman" w:cs="Times New Roman"/>
          <w:sz w:val="24"/>
          <w:szCs w:val="24"/>
        </w:rPr>
        <w:t xml:space="preserve"> in at least two ways. First, </w:t>
      </w:r>
      <w:r w:rsidRPr="00482793">
        <w:rPr>
          <w:rFonts w:ascii="Times New Roman" w:eastAsia="Times New Roman" w:hAnsi="Times New Roman" w:cs="Times New Roman"/>
          <w:sz w:val="24"/>
          <w:szCs w:val="24"/>
        </w:rPr>
        <w:t xml:space="preserve">compositional shifts in donor systems </w:t>
      </w:r>
      <w:r w:rsidR="009942BA" w:rsidRPr="00482793">
        <w:rPr>
          <w:rFonts w:ascii="Times New Roman" w:eastAsia="Times New Roman" w:hAnsi="Times New Roman" w:cs="Times New Roman"/>
          <w:sz w:val="24"/>
          <w:szCs w:val="24"/>
        </w:rPr>
        <w:t>could</w:t>
      </w:r>
      <w:r w:rsidRPr="00482793">
        <w:rPr>
          <w:rFonts w:ascii="Times New Roman" w:eastAsia="Times New Roman" w:hAnsi="Times New Roman" w:cs="Times New Roman"/>
          <w:sz w:val="24"/>
          <w:szCs w:val="24"/>
        </w:rPr>
        <w:t xml:space="preserve"> modify </w:t>
      </w:r>
      <w:r w:rsidR="000A0F07" w:rsidRPr="00482793">
        <w:rPr>
          <w:rFonts w:ascii="Times New Roman" w:eastAsia="Times New Roman" w:hAnsi="Times New Roman" w:cs="Times New Roman"/>
          <w:sz w:val="24"/>
          <w:szCs w:val="24"/>
        </w:rPr>
        <w:t>consumer performance</w:t>
      </w:r>
      <w:r w:rsidR="0029273F" w:rsidRPr="00482793">
        <w:rPr>
          <w:rFonts w:ascii="Times New Roman" w:eastAsia="Times New Roman" w:hAnsi="Times New Roman" w:cs="Times New Roman"/>
          <w:sz w:val="24"/>
          <w:szCs w:val="24"/>
        </w:rPr>
        <w:t>. For example, a mixed diet of low and high quality detritus can stimulate grazing but reduce lipid content of consumers</w:t>
      </w:r>
      <w:r w:rsidR="00A05E95" w:rsidRPr="00482793">
        <w:rPr>
          <w:rFonts w:ascii="Times New Roman" w:eastAsia="Times New Roman" w:hAnsi="Times New Roman" w:cs="Times New Roman"/>
          <w:sz w:val="24"/>
          <w:szCs w:val="24"/>
        </w:rPr>
        <w:t xml:space="preserve"> </w:t>
      </w:r>
      <w:r w:rsidR="00A05E95"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{"citationID":"hZzGchbc","properties":{"formattedCitation":"(Larra\\uc0\\u241{}aga et al. 2020)","plainCitation":"(Larrañaga et al. 2020)","noteIndex":0},"citationItems":[{"id":1316,"uris":["http://zotero.org/users/6486635/items/5MEYGDJQ"],"itemData":{"id":1316,"type":"article-journal","abstract":"Riparian forests produce leaf litter of very different quality and originate packs of litter mixtures of very heterogeneous characteristics in adjacent freshwater ecosystems. Decomposition rates of these litter mixtures often show a non-additive response, with high quality leaf litter stimulating decomposition of poor resources. However, little is known about the performance of consumers facing a diet based on a litter mixture. In this study, we assess in a microcosm experiment how a small availability of a high quality resource affects the consumption and performance of the amphipod Echinogammarus berilloni. Resources of varying quality (Corylus avellana, Fraxinus excelsior, Quercus robur and Fagus sylvatica) were offered individually and supplemented (20% of the total mass) by nitrogen-rich Alnus glutinosa leaf litter. Consumption of leaf species signiﬁcantly differed when offered separately, with Alnus being the most and Quercus being the least consumed. Addition of Alnus showed only a positive net effect on the consumption when in combination with low quality resources (Quercus and Fagus). For these combinations we observed a positive complementarity effect and a negatives selection effect, i.e. the consumption of both materials was increased, but more of the low quality resource. With the offered Alnus amount, a slight increase in growth was observed but lipid content and RNA:body mass were reduced. The observed reduction in body condition was related to the quality of the predominant leaf, high quality resources (Corylus and Fraxinus) showing the largest reductions. Our study shows that a small availability of a high quality resource can stimulate the consumption of low quality organic matter, with small effects on the consumer.","container-title":"Science of The Total Environment","DOI":"10.1016/j.scitotenv.2020.138397","ISSN":"00489697","journalAbbreviation":"Science of The Total Environment","language":"en","page":"138397","source":"DOI.org (Crossref)","title":"A small supply of high quality detritus stimulates the consumption of low quality materials, but creates subtle effects on the performance of the consumer","volume":"726","author":[{"family":"Larrañaga","given":"Aitor"},{"family":"Guzmán","given":"Ioar","non-dropping-particle":"de"},{"family":"Solagaistua","given":"Libe"}],"issued":{"date-parts":[["2020",7]]}}}],"schema":"https://github.com/citation-style-language/schema/raw/master/csl-citation.json"} </w:instrText>
      </w:r>
      <w:r w:rsidR="00A05E95" w:rsidRPr="00482793">
        <w:rPr>
          <w:rFonts w:ascii="Times New Roman" w:eastAsia="Times New Roman" w:hAnsi="Times New Roman" w:cs="Times New Roman"/>
          <w:sz w:val="24"/>
          <w:szCs w:val="24"/>
        </w:rPr>
        <w:fldChar w:fldCharType="separate"/>
      </w:r>
      <w:r w:rsidR="00592A8B" w:rsidRPr="00482793">
        <w:rPr>
          <w:rFonts w:ascii="Times New Roman" w:hAnsi="Times New Roman" w:cs="Times New Roman"/>
          <w:sz w:val="24"/>
          <w:szCs w:val="24"/>
        </w:rPr>
        <w:t>(Larrañaga et al. 2020)</w:t>
      </w:r>
      <w:r w:rsidR="00A05E95"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The direction of these impacts will </w:t>
      </w:r>
      <w:del w:id="5" w:author="Drew Talley" w:date="2024-01-14T07:55:00Z">
        <w:r w:rsidR="000A0F07" w:rsidRPr="00482793" w:rsidDel="00043496">
          <w:rPr>
            <w:rFonts w:ascii="Times New Roman" w:eastAsia="Times New Roman" w:hAnsi="Times New Roman" w:cs="Times New Roman"/>
            <w:sz w:val="24"/>
            <w:szCs w:val="24"/>
          </w:rPr>
          <w:delText>at least</w:delText>
        </w:r>
      </w:del>
      <w:ins w:id="6" w:author="Drew Talley" w:date="2024-01-14T07:55:00Z">
        <w:r w:rsidR="00043496">
          <w:rPr>
            <w:rFonts w:ascii="Times New Roman" w:eastAsia="Times New Roman" w:hAnsi="Times New Roman" w:cs="Times New Roman"/>
            <w:sz w:val="24"/>
            <w:szCs w:val="24"/>
          </w:rPr>
          <w:t>at minimum</w:t>
        </w:r>
      </w:ins>
      <w:r w:rsidR="000A0F07" w:rsidRPr="00482793">
        <w:rPr>
          <w:rFonts w:ascii="Times New Roman" w:eastAsia="Times New Roman" w:hAnsi="Times New Roman" w:cs="Times New Roman"/>
          <w:sz w:val="24"/>
          <w:szCs w:val="24"/>
        </w:rPr>
        <w:t xml:space="preserve"> depend on the relative quality of the </w:t>
      </w:r>
      <w:r w:rsidR="009942BA" w:rsidRPr="00482793">
        <w:rPr>
          <w:rFonts w:ascii="Times New Roman" w:eastAsia="Times New Roman" w:hAnsi="Times New Roman" w:cs="Times New Roman"/>
          <w:sz w:val="24"/>
          <w:szCs w:val="24"/>
        </w:rPr>
        <w:t>subsidy</w:t>
      </w:r>
      <w:r w:rsidR="000A0F07" w:rsidRPr="00482793">
        <w:rPr>
          <w:rFonts w:ascii="Times New Roman" w:eastAsia="Times New Roman" w:hAnsi="Times New Roman" w:cs="Times New Roman"/>
          <w:sz w:val="24"/>
          <w:szCs w:val="24"/>
        </w:rPr>
        <w:t xml:space="preserve"> before and after these </w:t>
      </w:r>
      <w:r w:rsidR="009942BA" w:rsidRPr="00482793">
        <w:rPr>
          <w:rFonts w:ascii="Times New Roman" w:eastAsia="Times New Roman" w:hAnsi="Times New Roman" w:cs="Times New Roman"/>
          <w:sz w:val="24"/>
          <w:szCs w:val="24"/>
        </w:rPr>
        <w:t>shifts</w:t>
      </w:r>
      <w:r w:rsidR="000A0F07" w:rsidRPr="00482793">
        <w:rPr>
          <w:rFonts w:ascii="Times New Roman" w:eastAsia="Times New Roman" w:hAnsi="Times New Roman" w:cs="Times New Roman"/>
          <w:sz w:val="24"/>
          <w:szCs w:val="24"/>
        </w:rPr>
        <w:t xml:space="preserve">. Second, compositional shifts in donor systems could shift feeding to/from </w:t>
      </w:r>
      <w:r w:rsidR="009942BA" w:rsidRPr="00482793">
        <w:rPr>
          <w:rFonts w:ascii="Times New Roman" w:eastAsia="Times New Roman" w:hAnsi="Times New Roman" w:cs="Times New Roman"/>
          <w:sz w:val="24"/>
          <w:szCs w:val="24"/>
        </w:rPr>
        <w:t xml:space="preserve">resident </w:t>
      </w:r>
      <w:r w:rsidR="000A0F07" w:rsidRPr="00482793">
        <w:rPr>
          <w:rFonts w:ascii="Times New Roman" w:eastAsia="Times New Roman" w:hAnsi="Times New Roman" w:cs="Times New Roman"/>
          <w:sz w:val="24"/>
          <w:szCs w:val="24"/>
        </w:rPr>
        <w:t>resources</w:t>
      </w:r>
      <w:r w:rsidR="009942BA" w:rsidRPr="00482793">
        <w:rPr>
          <w:rFonts w:ascii="Times New Roman" w:eastAsia="Times New Roman" w:hAnsi="Times New Roman" w:cs="Times New Roman"/>
          <w:sz w:val="24"/>
          <w:szCs w:val="24"/>
        </w:rPr>
        <w:t xml:space="preserve"> in recipient habitats</w:t>
      </w:r>
      <w:r w:rsidR="004F663C" w:rsidRPr="00482793">
        <w:rPr>
          <w:rFonts w:ascii="Times New Roman" w:eastAsia="Times New Roman" w:hAnsi="Times New Roman" w:cs="Times New Roman"/>
          <w:sz w:val="24"/>
          <w:szCs w:val="24"/>
        </w:rPr>
        <w:t xml:space="preserve"> </w:t>
      </w:r>
      <w:r w:rsidR="004F663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{"citationID":"6Gee9ZoW","properties":{"formattedCitation":"(Duggins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(Duggins et al. 1989, Bustamante et al. 1995, Parker and Hay 2005)</w:t>
      </w:r>
      <w:r w:rsidR="004F663C"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w:t>
      </w:r>
      <w:commentRangeStart w:id="7"/>
      <w:r w:rsidR="0029273F" w:rsidRPr="00482793">
        <w:rPr>
          <w:rFonts w:ascii="Times New Roman" w:eastAsia="Times New Roman" w:hAnsi="Times New Roman" w:cs="Times New Roman"/>
          <w:sz w:val="24"/>
          <w:szCs w:val="24"/>
        </w:rPr>
        <w:t>In particular</w:t>
      </w:r>
      <w:r w:rsidR="000A0F07" w:rsidRPr="00482793">
        <w:rPr>
          <w:rFonts w:ascii="Times New Roman" w:eastAsia="Times New Roman" w:hAnsi="Times New Roman" w:cs="Times New Roman"/>
          <w:sz w:val="24"/>
          <w:szCs w:val="24"/>
        </w:rPr>
        <w:t xml:space="preserve">, if novel subsidies are less preferred by recipient consumers, the arrival of novel subsidies may shift consumption onto </w:t>
      </w:r>
      <w:r w:rsidR="009942BA" w:rsidRPr="00482793">
        <w:rPr>
          <w:rFonts w:ascii="Times New Roman" w:eastAsia="Times New Roman" w:hAnsi="Times New Roman" w:cs="Times New Roman"/>
          <w:sz w:val="24"/>
          <w:szCs w:val="24"/>
        </w:rPr>
        <w:t>resident</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resources/species. </w:t>
      </w:r>
      <w:commentRangeEnd w:id="7"/>
      <w:r w:rsidR="00043496">
        <w:rPr>
          <w:rStyle w:val="CommentReference"/>
        </w:rPr>
        <w:commentReference w:id="7"/>
      </w:r>
      <w:r w:rsidR="000A0F07" w:rsidRPr="00482793">
        <w:rPr>
          <w:rFonts w:ascii="Times New Roman" w:eastAsia="Times New Roman" w:hAnsi="Times New Roman" w:cs="Times New Roman"/>
          <w:sz w:val="24"/>
          <w:szCs w:val="24"/>
        </w:rPr>
        <w:t>Both altered consumer performance and preference could change</w:t>
      </w:r>
      <w:r w:rsidR="00377057" w:rsidRPr="00482793">
        <w:rPr>
          <w:rFonts w:ascii="Times New Roman" w:eastAsia="Times New Roman" w:hAnsi="Times New Roman" w:cs="Times New Roman"/>
          <w:sz w:val="24"/>
          <w:szCs w:val="24"/>
        </w:rPr>
        <w:t xml:space="preserve"> the strength of</w:t>
      </w:r>
      <w:r w:rsidR="000A0F07" w:rsidRPr="00482793">
        <w:rPr>
          <w:rFonts w:ascii="Times New Roman" w:eastAsia="Times New Roman" w:hAnsi="Times New Roman" w:cs="Times New Roman"/>
          <w:sz w:val="24"/>
          <w:szCs w:val="24"/>
        </w:rPr>
        <w:t xml:space="preserve"> interactions</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between recipient consumers and the species they interact with</w:t>
      </w:r>
      <w:r w:rsidR="007C72E3" w:rsidRPr="00482793">
        <w:rPr>
          <w:rFonts w:ascii="Times New Roman" w:eastAsia="Times New Roman" w:hAnsi="Times New Roman" w:cs="Times New Roman"/>
          <w:sz w:val="24"/>
          <w:szCs w:val="24"/>
        </w:rPr>
        <w:t xml:space="preserve"> </w:t>
      </w:r>
      <w:r w:rsidR="007C72E3"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{"citationID":"OsPn7KJA","properties":{"formattedCitation":"(Polis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Strong 1996)</w:t>
      </w:r>
      <w:r w:rsidR="007C72E3"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w:t>
      </w:r>
    </w:p>
    <w:p w14:paraId="2813C20B" w14:textId="2086D164" w:rsidR="00777A4F" w:rsidRDefault="00856EC1" w:rsidP="00777A4F">
      <w:pPr>
        <w:spacing w:line="480" w:lineRule="auto"/>
        <w:ind w:firstLine="720"/>
        <w:jc w:val="both"/>
        <w:rPr>
          <w:rFonts w:ascii="Times New Roman" w:eastAsia="Times New Roman" w:hAnsi="Times New Roman" w:cs="Times New Roman"/>
          <w:sz w:val="24"/>
          <w:szCs w:val="24"/>
        </w:rPr>
      </w:pPr>
      <w:commentRangeStart w:id="8"/>
      <w:commentRangeStart w:id="9"/>
      <w:r>
        <w:rPr>
          <w:rFonts w:ascii="Times New Roman" w:eastAsia="Times New Roman" w:hAnsi="Times New Roman" w:cs="Times New Roman"/>
          <w:sz w:val="24"/>
          <w:szCs w:val="24"/>
        </w:rPr>
        <w:t xml:space="preserve">Detritivore response to novel resources is challenging to predict </w:t>
      </w:r>
      <w:commentRangeEnd w:id="8"/>
      <w:r w:rsidR="00043496">
        <w:rPr>
          <w:rStyle w:val="CommentReference"/>
        </w:rPr>
        <w:commentReference w:id="8"/>
      </w:r>
      <w:r>
        <w:rPr>
          <w:rFonts w:ascii="Times New Roman" w:eastAsia="Times New Roman" w:hAnsi="Times New Roman" w:cs="Times New Roman"/>
          <w:sz w:val="24"/>
          <w:szCs w:val="24"/>
        </w:rPr>
        <w:t xml:space="preserve">given </w:t>
      </w:r>
      <w:r w:rsidR="00136946">
        <w:rPr>
          <w:rFonts w:ascii="Times New Roman" w:eastAsia="Times New Roman" w:hAnsi="Times New Roman" w:cs="Times New Roman"/>
          <w:sz w:val="24"/>
          <w:szCs w:val="24"/>
        </w:rPr>
        <w:t>that 1) most theory has focused on predicting responses of native microbes and consumers to novel resources and 2) these theories disagree with each other. For example, microbial studies generated t</w:t>
      </w:r>
      <w:r w:rsidR="009942BA" w:rsidRPr="00482793">
        <w:rPr>
          <w:rFonts w:ascii="Times New Roman" w:eastAsia="Times New Roman" w:hAnsi="Times New Roman" w:cs="Times New Roman"/>
          <w:sz w:val="24"/>
          <w:szCs w:val="24"/>
        </w:rPr>
        <w:t xml:space="preserve">he Home-Field Advantage Hypothesis </w:t>
      </w:r>
      <w:r w:rsidR="00136946">
        <w:rPr>
          <w:rFonts w:ascii="Times New Roman" w:eastAsia="Times New Roman" w:hAnsi="Times New Roman" w:cs="Times New Roman"/>
          <w:sz w:val="24"/>
          <w:szCs w:val="24"/>
        </w:rPr>
        <w:t xml:space="preserve">which </w:t>
      </w:r>
      <w:r w:rsidR="009942BA" w:rsidRPr="00482793">
        <w:rPr>
          <w:rFonts w:ascii="Times New Roman" w:eastAsia="Times New Roman" w:hAnsi="Times New Roman" w:cs="Times New Roman"/>
          <w:sz w:val="24"/>
          <w:szCs w:val="24"/>
        </w:rPr>
        <w:t xml:space="preserve">predicts that </w:t>
      </w:r>
      <w:r w:rsidR="00136946">
        <w:rPr>
          <w:rFonts w:ascii="Times New Roman" w:eastAsia="Times New Roman" w:hAnsi="Times New Roman" w:cs="Times New Roman"/>
          <w:sz w:val="24"/>
          <w:szCs w:val="24"/>
        </w:rPr>
        <w:t>microbes</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will underutilize novel resources, primarily because of a lack of evolutionary history</w:t>
      </w:r>
      <w:ins w:id="10" w:author="Drew Talley" w:date="2024-01-14T08:11:00Z">
        <w:r w:rsidR="006143DB">
          <w:rPr>
            <w:rFonts w:ascii="Times New Roman" w:eastAsia="Times New Roman" w:hAnsi="Times New Roman" w:cs="Times New Roman"/>
            <w:sz w:val="24"/>
            <w:szCs w:val="24"/>
          </w:rPr>
          <w:t xml:space="preserve"> (REF)</w:t>
        </w:r>
      </w:ins>
      <w:r w:rsidR="009942BA" w:rsidRPr="00482793">
        <w:rPr>
          <w:rFonts w:ascii="Times New Roman" w:eastAsia="Times New Roman" w:hAnsi="Times New Roman" w:cs="Times New Roman"/>
          <w:sz w:val="24"/>
          <w:szCs w:val="24"/>
        </w:rPr>
        <w:t xml:space="preserve">. In contrast, the Prey Naiveté Hypothesis predicts that consumers will prefer novel resources because </w:t>
      </w:r>
      <w:r w:rsidR="00136946">
        <w:rPr>
          <w:rFonts w:ascii="Times New Roman" w:eastAsia="Times New Roman" w:hAnsi="Times New Roman" w:cs="Times New Roman"/>
          <w:sz w:val="24"/>
          <w:szCs w:val="24"/>
        </w:rPr>
        <w:t>a</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lack of evolutionary history limits the ability of prey to defend against novel consumers</w:t>
      </w:r>
      <w:ins w:id="11" w:author="Drew Talley" w:date="2024-01-14T08:11:00Z">
        <w:r w:rsidR="006143DB">
          <w:rPr>
            <w:rFonts w:ascii="Times New Roman" w:eastAsia="Times New Roman" w:hAnsi="Times New Roman" w:cs="Times New Roman"/>
            <w:sz w:val="24"/>
            <w:szCs w:val="24"/>
          </w:rPr>
          <w:t xml:space="preserve"> (e.g., REF)</w:t>
        </w:r>
      </w:ins>
      <w:r w:rsidR="009942BA" w:rsidRPr="00482793">
        <w:rPr>
          <w:rFonts w:ascii="Times New Roman" w:eastAsia="Times New Roman" w:hAnsi="Times New Roman" w:cs="Times New Roman"/>
          <w:sz w:val="24"/>
          <w:szCs w:val="24"/>
        </w:rPr>
        <w:t>.</w:t>
      </w:r>
      <w:r w:rsidR="00D65763" w:rsidRPr="00482793">
        <w:rPr>
          <w:rFonts w:ascii="Times New Roman" w:eastAsia="Times New Roman" w:hAnsi="Times New Roman" w:cs="Times New Roman"/>
          <w:sz w:val="24"/>
          <w:szCs w:val="24"/>
        </w:rPr>
        <w:t xml:space="preserve"> </w:t>
      </w:r>
      <w:r w:rsidR="00136946">
        <w:rPr>
          <w:rFonts w:ascii="Times New Roman" w:eastAsia="Times New Roman" w:hAnsi="Times New Roman" w:cs="Times New Roman"/>
          <w:sz w:val="24"/>
          <w:szCs w:val="24"/>
        </w:rPr>
        <w:t>Further, t</w:t>
      </w:r>
      <w:r w:rsidR="009942BA" w:rsidRPr="00482793">
        <w:rPr>
          <w:rFonts w:ascii="Times New Roman" w:eastAsia="Times New Roman" w:hAnsi="Times New Roman" w:cs="Times New Roman"/>
          <w:sz w:val="24"/>
          <w:szCs w:val="24"/>
        </w:rPr>
        <w:t>wo meta-analyses have been unable to resolve these discrepancies</w:t>
      </w:r>
      <w:r w:rsidR="00BF3E01" w:rsidRPr="00482793">
        <w:rPr>
          <w:rFonts w:ascii="Times New Roman" w:eastAsia="Times New Roman" w:hAnsi="Times New Roman" w:cs="Times New Roman"/>
          <w:sz w:val="24"/>
          <w:szCs w:val="24"/>
        </w:rPr>
        <w:t>. In the first, invasive plants had weakly negative or neutral impacts on detritivore abundance in three ecosystems (wetlands, woodlands, and grasslands</w:t>
      </w:r>
      <w:r w:rsidR="00B43419" w:rsidRPr="00482793">
        <w:rPr>
          <w:rFonts w:ascii="Times New Roman" w:eastAsia="Times New Roman" w:hAnsi="Times New Roman" w:cs="Times New Roman"/>
          <w:sz w:val="24"/>
          <w:szCs w:val="24"/>
        </w:rPr>
        <w:t>;</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 xml:space="preserve"> </w:t>
      </w:r>
      <w:r w:rsidR="005F477C" w:rsidRPr="00482793">
        <w:rPr>
          <w:rFonts w:ascii="Times New Roman" w:eastAsia="Times New Roman" w:hAnsi="Times New Roman" w:cs="Times New Roman"/>
          <w:noProof/>
          <w:sz w:val="24"/>
          <w:szCs w:val="24"/>
        </w:rPr>
        <w:t>McCary et al. 2016)</w:t>
      </w:r>
      <w:r w:rsidR="00A963DC" w:rsidRPr="00482793">
        <w:rPr>
          <w:rFonts w:ascii="Times New Roman" w:eastAsia="Times New Roman" w:hAnsi="Times New Roman" w:cs="Times New Roman"/>
          <w:sz w:val="24"/>
          <w:szCs w:val="24"/>
        </w:rPr>
        <w:fldChar w:fldCharType="end"/>
      </w:r>
      <w:r w:rsidR="00BF3E01" w:rsidRPr="00482793">
        <w:rPr>
          <w:rFonts w:ascii="Times New Roman" w:eastAsia="Times New Roman" w:hAnsi="Times New Roman" w:cs="Times New Roman"/>
          <w:sz w:val="24"/>
          <w:szCs w:val="24"/>
        </w:rPr>
        <w:t xml:space="preserve">. In contrast, </w:t>
      </w:r>
      <w:r w:rsidR="00B43419" w:rsidRPr="00482793">
        <w:rPr>
          <w:rFonts w:ascii="Times New Roman" w:eastAsia="Times New Roman" w:hAnsi="Times New Roman" w:cs="Times New Roman"/>
          <w:sz w:val="24"/>
          <w:szCs w:val="24"/>
        </w:rPr>
        <w:t>a</w:t>
      </w:r>
      <w:r w:rsidR="00BF3E01" w:rsidRPr="00482793">
        <w:rPr>
          <w:rFonts w:ascii="Times New Roman" w:eastAsia="Times New Roman" w:hAnsi="Times New Roman" w:cs="Times New Roman"/>
          <w:sz w:val="24"/>
          <w:szCs w:val="24"/>
        </w:rPr>
        <w:t xml:space="preserve"> second meta-analysis</w:t>
      </w:r>
      <w:r w:rsidR="00B43419" w:rsidRPr="00482793">
        <w:rPr>
          <w:rFonts w:ascii="Times New Roman" w:eastAsia="Times New Roman" w:hAnsi="Times New Roman" w:cs="Times New Roman"/>
          <w:sz w:val="24"/>
          <w:szCs w:val="24"/>
        </w:rPr>
        <w:t xml:space="preserve"> found that leaf litter from invasive plants increased soil detritivore abundance </w:t>
      </w:r>
      <w:r w:rsidR="001A1405" w:rsidRPr="00482793">
        <w:rPr>
          <w:rFonts w:ascii="Times New Roman" w:eastAsia="Times New Roman" w:hAnsi="Times New Roman" w:cs="Times New Roman"/>
          <w:sz w:val="24"/>
          <w:szCs w:val="24"/>
        </w:rPr>
        <w:t xml:space="preserve">in </w:t>
      </w:r>
      <w:r w:rsidR="009942BA" w:rsidRPr="00482793">
        <w:rPr>
          <w:rFonts w:ascii="Times New Roman" w:eastAsia="Times New Roman" w:hAnsi="Times New Roman" w:cs="Times New Roman"/>
          <w:sz w:val="24"/>
          <w:szCs w:val="24"/>
        </w:rPr>
        <w:t xml:space="preserve">recipient habitats </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00B43419" w:rsidRPr="00482793">
        <w:rPr>
          <w:rFonts w:ascii="Times New Roman" w:eastAsia="Times New Roman" w:hAnsi="Times New Roman" w:cs="Times New Roman"/>
          <w:sz w:val="24"/>
          <w:szCs w:val="24"/>
        </w:rPr>
        <w:t>.</w:t>
      </w:r>
      <w:r w:rsidR="00D84F8D" w:rsidRPr="00482793">
        <w:rPr>
          <w:rFonts w:ascii="Times New Roman" w:eastAsia="Times New Roman" w:hAnsi="Times New Roman" w:cs="Times New Roman"/>
          <w:sz w:val="24"/>
          <w:szCs w:val="24"/>
        </w:rPr>
        <w:t xml:space="preserve"> </w:t>
      </w:r>
      <w:commentRangeStart w:id="12"/>
      <w:r w:rsidR="009942BA" w:rsidRPr="00482793">
        <w:rPr>
          <w:rFonts w:ascii="Times New Roman" w:eastAsia="Times New Roman" w:hAnsi="Times New Roman" w:cs="Times New Roman"/>
          <w:sz w:val="24"/>
          <w:szCs w:val="24"/>
        </w:rPr>
        <w:t xml:space="preserve">The uncertainty about invasion impacts on detritivores extends to </w:t>
      </w:r>
      <w:r w:rsidR="00136946">
        <w:rPr>
          <w:rFonts w:ascii="Times New Roman" w:eastAsia="Times New Roman" w:hAnsi="Times New Roman" w:cs="Times New Roman"/>
          <w:sz w:val="24"/>
          <w:szCs w:val="24"/>
        </w:rPr>
        <w:t xml:space="preserve">consumers of </w:t>
      </w:r>
      <w:r w:rsidR="009942BA" w:rsidRPr="00482793">
        <w:rPr>
          <w:rFonts w:ascii="Times New Roman" w:eastAsia="Times New Roman" w:hAnsi="Times New Roman" w:cs="Times New Roman"/>
          <w:sz w:val="24"/>
          <w:szCs w:val="24"/>
        </w:rPr>
        <w:t>seaweed</w:t>
      </w:r>
      <w:r w:rsidR="00136946">
        <w:rPr>
          <w:rFonts w:ascii="Times New Roman" w:eastAsia="Times New Roman" w:hAnsi="Times New Roman" w:cs="Times New Roman"/>
          <w:sz w:val="24"/>
          <w:szCs w:val="24"/>
        </w:rPr>
        <w:t xml:space="preserve"> detritus</w:t>
      </w:r>
      <w:r w:rsidR="009942BA" w:rsidRPr="00482793">
        <w:rPr>
          <w:rFonts w:ascii="Times New Roman" w:eastAsia="Times New Roman" w:hAnsi="Times New Roman" w:cs="Times New Roman"/>
          <w:sz w:val="24"/>
          <w:szCs w:val="24"/>
        </w:rPr>
        <w:t>.</w:t>
      </w:r>
      <w:r w:rsidR="00F54F99" w:rsidRPr="00482793">
        <w:rPr>
          <w:rFonts w:ascii="Times New Roman" w:eastAsia="Times New Roman" w:hAnsi="Times New Roman" w:cs="Times New Roman"/>
          <w:sz w:val="24"/>
          <w:szCs w:val="24"/>
        </w:rPr>
        <w:t xml:space="preserve"> </w:t>
      </w:r>
      <w:commentRangeEnd w:id="12"/>
      <w:r w:rsidR="00076D67">
        <w:rPr>
          <w:rStyle w:val="CommentReference"/>
        </w:rPr>
        <w:commentReference w:id="12"/>
      </w:r>
      <w:r w:rsidR="00602EC9" w:rsidRPr="00482793">
        <w:rPr>
          <w:rFonts w:ascii="Times New Roman" w:eastAsia="Times New Roman" w:hAnsi="Times New Roman" w:cs="Times New Roman"/>
          <w:sz w:val="24"/>
          <w:szCs w:val="24"/>
        </w:rPr>
        <w:t>For example,</w:t>
      </w:r>
      <w:r w:rsidR="00007575" w:rsidRPr="00482793">
        <w:rPr>
          <w:rFonts w:ascii="Times New Roman" w:eastAsia="Times New Roman" w:hAnsi="Times New Roman" w:cs="Times New Roman"/>
          <w:sz w:val="24"/>
          <w:szCs w:val="24"/>
        </w:rPr>
        <w:t xml:space="preserve"> </w:t>
      </w:r>
      <w:r w:rsidR="0087544E" w:rsidRPr="00482793">
        <w:rPr>
          <w:rFonts w:ascii="Times New Roman" w:eastAsia="Times New Roman" w:hAnsi="Times New Roman" w:cs="Times New Roman"/>
          <w:sz w:val="24"/>
          <w:szCs w:val="24"/>
        </w:rPr>
        <w:t>one</w:t>
      </w:r>
      <w:r w:rsidR="00F123A8" w:rsidRPr="00482793">
        <w:rPr>
          <w:rFonts w:ascii="Times New Roman" w:eastAsia="Times New Roman" w:hAnsi="Times New Roman" w:cs="Times New Roman"/>
          <w:sz w:val="24"/>
          <w:szCs w:val="24"/>
        </w:rPr>
        <w:t xml:space="preserve"> meta-analysis found</w:t>
      </w:r>
      <w:r w:rsidR="00C50FD4" w:rsidRPr="00482793">
        <w:rPr>
          <w:rFonts w:ascii="Times New Roman" w:eastAsia="Times New Roman" w:hAnsi="Times New Roman" w:cs="Times New Roman"/>
          <w:sz w:val="24"/>
          <w:szCs w:val="24"/>
        </w:rPr>
        <w:t xml:space="preserve"> no </w:t>
      </w:r>
      <w:r w:rsidR="00007575" w:rsidRPr="00482793">
        <w:rPr>
          <w:rFonts w:ascii="Times New Roman" w:eastAsia="Times New Roman" w:hAnsi="Times New Roman" w:cs="Times New Roman"/>
          <w:sz w:val="24"/>
          <w:szCs w:val="24"/>
        </w:rPr>
        <w:t xml:space="preserve">overall </w:t>
      </w:r>
      <w:r w:rsidR="00C50FD4" w:rsidRPr="00482793">
        <w:rPr>
          <w:rFonts w:ascii="Times New Roman" w:eastAsia="Times New Roman" w:hAnsi="Times New Roman" w:cs="Times New Roman"/>
          <w:sz w:val="24"/>
          <w:szCs w:val="24"/>
        </w:rPr>
        <w:t>effect</w:t>
      </w:r>
      <w:r w:rsidR="00007575"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t xml:space="preserve">of </w:t>
      </w:r>
      <w:r w:rsidR="00007575" w:rsidRPr="00482793">
        <w:rPr>
          <w:rFonts w:ascii="Times New Roman" w:eastAsia="Times New Roman" w:hAnsi="Times New Roman" w:cs="Times New Roman"/>
          <w:sz w:val="24"/>
          <w:szCs w:val="24"/>
        </w:rPr>
        <w:t>seaweed invasions</w:t>
      </w:r>
      <w:r w:rsidR="00F123A8" w:rsidRPr="00482793">
        <w:rPr>
          <w:rFonts w:ascii="Times New Roman" w:eastAsia="Times New Roman" w:hAnsi="Times New Roman" w:cs="Times New Roman"/>
          <w:sz w:val="24"/>
          <w:szCs w:val="24"/>
        </w:rPr>
        <w:t xml:space="preserve"> on</w:t>
      </w:r>
      <w:r w:rsidR="00C50FD4" w:rsidRPr="00482793">
        <w:rPr>
          <w:rFonts w:ascii="Times New Roman" w:eastAsia="Times New Roman" w:hAnsi="Times New Roman" w:cs="Times New Roman"/>
          <w:sz w:val="24"/>
          <w:szCs w:val="24"/>
        </w:rPr>
        <w:t xml:space="preserve"> density, biomass, and growth of consumer species</w:t>
      </w:r>
      <w:r w:rsidR="00F123A8"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{"citationID":"GTAJQqk1","properties":{"formattedCitation":"(Maggi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(Maggi et al. 2015)</w:t>
      </w:r>
      <w:r w:rsidR="00F123A8" w:rsidRPr="00482793">
        <w:rPr>
          <w:rFonts w:ascii="Times New Roman" w:eastAsia="Times New Roman" w:hAnsi="Times New Roman" w:cs="Times New Roman"/>
          <w:sz w:val="24"/>
          <w:szCs w:val="24"/>
        </w:rPr>
        <w:fldChar w:fldCharType="end"/>
      </w:r>
      <w:r w:rsidR="00F123A8" w:rsidRPr="00482793">
        <w:rPr>
          <w:rFonts w:ascii="Times New Roman" w:eastAsia="Times New Roman" w:hAnsi="Times New Roman" w:cs="Times New Roman"/>
          <w:sz w:val="24"/>
          <w:szCs w:val="24"/>
        </w:rPr>
        <w:t xml:space="preserve">. </w:t>
      </w:r>
      <w:r w:rsidR="00C01BC9" w:rsidRPr="00482793">
        <w:rPr>
          <w:rFonts w:ascii="Times New Roman" w:eastAsia="Times New Roman" w:hAnsi="Times New Roman" w:cs="Times New Roman"/>
          <w:sz w:val="24"/>
          <w:szCs w:val="24"/>
        </w:rPr>
        <w:t xml:space="preserve">Another meta-analysis found that </w:t>
      </w:r>
      <w:r w:rsidR="009942BA" w:rsidRPr="00482793">
        <w:rPr>
          <w:rFonts w:ascii="Times New Roman" w:eastAsia="Times New Roman" w:hAnsi="Times New Roman" w:cs="Times New Roman"/>
          <w:sz w:val="24"/>
          <w:szCs w:val="24"/>
        </w:rPr>
        <w:t xml:space="preserve">arthropods, but not mollusks, had reduced preference for </w:t>
      </w:r>
      <w:r w:rsidR="00C01BC9" w:rsidRPr="00482793">
        <w:rPr>
          <w:rFonts w:ascii="Times New Roman" w:eastAsia="Times New Roman" w:hAnsi="Times New Roman" w:cs="Times New Roman"/>
          <w:sz w:val="24"/>
          <w:szCs w:val="24"/>
        </w:rPr>
        <w:t>non-native red seaweeds</w:t>
      </w:r>
      <w:r w:rsidR="000D70B7"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{"citationID":"DCbqIxe4","properties":{"formattedCitation":"(Swantje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(Swantje et al. 2017)</w:t>
      </w:r>
      <w:r w:rsidR="000D70B7" w:rsidRPr="00482793">
        <w:rPr>
          <w:rFonts w:ascii="Times New Roman" w:eastAsia="Times New Roman" w:hAnsi="Times New Roman" w:cs="Times New Roman"/>
          <w:sz w:val="24"/>
          <w:szCs w:val="24"/>
        </w:rPr>
        <w:fldChar w:fldCharType="end"/>
      </w:r>
      <w:r w:rsidR="00602EC9" w:rsidRPr="00482793">
        <w:rPr>
          <w:rFonts w:ascii="Times New Roman" w:eastAsia="Times New Roman" w:hAnsi="Times New Roman" w:cs="Times New Roman"/>
          <w:sz w:val="24"/>
          <w:szCs w:val="24"/>
        </w:rPr>
        <w:t>.</w:t>
      </w:r>
      <w:commentRangeEnd w:id="9"/>
      <w:r w:rsidR="00076D67">
        <w:rPr>
          <w:rStyle w:val="CommentReference"/>
        </w:rPr>
        <w:commentReference w:id="9"/>
      </w:r>
    </w:p>
    <w:p w14:paraId="11CF54FE" w14:textId="6A45B956" w:rsidR="0024109F" w:rsidRDefault="004E6410" w:rsidP="00777A4F">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w:t>
      </w:r>
      <w:r w:rsidR="00F75E0D" w:rsidRPr="00482793">
        <w:rPr>
          <w:rFonts w:ascii="Times New Roman" w:eastAsia="Times New Roman" w:hAnsi="Times New Roman" w:cs="Times New Roman"/>
          <w:sz w:val="24"/>
          <w:szCs w:val="24"/>
        </w:rPr>
        <w:t xml:space="preserve">tested the impacts of </w:t>
      </w:r>
      <w:r w:rsidR="009942BA" w:rsidRPr="00482793">
        <w:rPr>
          <w:rFonts w:ascii="Times New Roman" w:eastAsia="Times New Roman" w:hAnsi="Times New Roman" w:cs="Times New Roman"/>
          <w:sz w:val="24"/>
          <w:szCs w:val="24"/>
        </w:rPr>
        <w:t xml:space="preserve">a seaweed invasion </w:t>
      </w:r>
      <w:r w:rsidR="00F75E0D" w:rsidRPr="00482793">
        <w:rPr>
          <w:rFonts w:ascii="Times New Roman" w:eastAsia="Times New Roman" w:hAnsi="Times New Roman" w:cs="Times New Roman"/>
          <w:sz w:val="24"/>
          <w:szCs w:val="24"/>
        </w:rPr>
        <w:t xml:space="preserve">on growth and preference of rocky intertidal </w:t>
      </w:r>
      <w:r w:rsidR="009942BA" w:rsidRPr="00482793">
        <w:rPr>
          <w:rFonts w:ascii="Times New Roman" w:eastAsia="Times New Roman" w:hAnsi="Times New Roman" w:cs="Times New Roman"/>
          <w:sz w:val="24"/>
          <w:szCs w:val="24"/>
        </w:rPr>
        <w:t>detritivores</w:t>
      </w:r>
      <w:r w:rsidR="00F75E0D" w:rsidRPr="00482793">
        <w:rPr>
          <w:rFonts w:ascii="Times New Roman" w:eastAsia="Times New Roman" w:hAnsi="Times New Roman" w:cs="Times New Roman"/>
          <w:sz w:val="24"/>
          <w:szCs w:val="24"/>
        </w:rPr>
        <w:t>.</w:t>
      </w:r>
      <w:r w:rsidR="00214DEC"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The native wrack in this system is largely composed of </w:t>
      </w:r>
      <w:r w:rsidR="0024109F" w:rsidRPr="00482793">
        <w:rPr>
          <w:rFonts w:ascii="Times New Roman" w:eastAsia="Times New Roman" w:hAnsi="Times New Roman" w:cs="Times New Roman"/>
          <w:sz w:val="24"/>
          <w:szCs w:val="24"/>
        </w:rPr>
        <w:t xml:space="preserve">California Giant Kelp </w:t>
      </w:r>
      <w:commentRangeStart w:id="13"/>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(Hayes 1974, Dugan et al. 2003, VanBlaricom and Kenner 2020)</w:t>
      </w:r>
      <w:r w:rsidR="0024109F" w:rsidRPr="00482793">
        <w:rPr>
          <w:rFonts w:ascii="Times New Roman" w:eastAsia="Times New Roman" w:hAnsi="Times New Roman" w:cs="Times New Roman"/>
          <w:sz w:val="24"/>
          <w:szCs w:val="24"/>
        </w:rPr>
        <w:fldChar w:fldCharType="end"/>
      </w:r>
      <w:commentRangeEnd w:id="13"/>
      <w:r w:rsidR="00043496">
        <w:rPr>
          <w:rStyle w:val="CommentReference"/>
        </w:rPr>
        <w:commentReference w:id="13"/>
      </w:r>
      <w:r w:rsidR="0024109F">
        <w:rPr>
          <w:rFonts w:ascii="Times New Roman" w:eastAsia="Times New Roman" w:hAnsi="Times New Roman" w:cs="Times New Roman"/>
          <w:sz w:val="24"/>
          <w:szCs w:val="24"/>
        </w:rPr>
        <w:t xml:space="preserve">. Kelp </w:t>
      </w:r>
      <w:r w:rsidR="0024109F" w:rsidRPr="00482793">
        <w:rPr>
          <w:rFonts w:ascii="Times New Roman" w:eastAsia="Times New Roman" w:hAnsi="Times New Roman" w:cs="Times New Roman"/>
          <w:sz w:val="24"/>
          <w:szCs w:val="24"/>
        </w:rPr>
        <w:t xml:space="preserve">is a </w:t>
      </w:r>
      <w:r w:rsidR="0024109F">
        <w:rPr>
          <w:rFonts w:ascii="Times New Roman" w:eastAsia="Times New Roman" w:hAnsi="Times New Roman" w:cs="Times New Roman"/>
          <w:sz w:val="24"/>
          <w:szCs w:val="24"/>
        </w:rPr>
        <w:t>nutritious,</w:t>
      </w:r>
      <w:r w:rsidR="0024109F" w:rsidRPr="00482793">
        <w:rPr>
          <w:rFonts w:ascii="Times New Roman" w:eastAsia="Times New Roman" w:hAnsi="Times New Roman" w:cs="Times New Roman"/>
          <w:sz w:val="24"/>
          <w:szCs w:val="24"/>
        </w:rPr>
        <w:t xml:space="preserve"> high preference food</w:t>
      </w:r>
      <w:r w:rsidR="00777A4F">
        <w:rPr>
          <w:rFonts w:ascii="Times New Roman" w:eastAsia="Times New Roman" w:hAnsi="Times New Roman" w:cs="Times New Roman"/>
          <w:sz w:val="24"/>
          <w:szCs w:val="24"/>
        </w:rPr>
        <w:t xml:space="preserve"> for various organisms including abalone </w:t>
      </w:r>
      <w:ins w:id="14" w:author="Drew Talley" w:date="2024-01-14T08:26:00Z">
        <w:r w:rsidR="004F1704">
          <w:rPr>
            <w:rFonts w:ascii="Times New Roman" w:eastAsia="Times New Roman" w:hAnsi="Times New Roman" w:cs="Times New Roman"/>
            <w:sz w:val="24"/>
            <w:szCs w:val="24"/>
          </w:rPr>
          <w:t>(</w:t>
        </w:r>
        <w:proofErr w:type="spellStart"/>
        <w:r w:rsidR="004F1704">
          <w:rPr>
            <w:rFonts w:ascii="Times New Roman" w:eastAsia="Times New Roman" w:hAnsi="Times New Roman" w:cs="Times New Roman"/>
            <w:sz w:val="24"/>
            <w:szCs w:val="24"/>
          </w:rPr>
          <w:t>spp</w:t>
        </w:r>
        <w:proofErr w:type="spellEnd"/>
        <w:r w:rsidR="004F1704">
          <w:rPr>
            <w:rFonts w:ascii="Times New Roman" w:eastAsia="Times New Roman" w:hAnsi="Times New Roman" w:cs="Times New Roman"/>
            <w:sz w:val="24"/>
            <w:szCs w:val="24"/>
          </w:rPr>
          <w:t xml:space="preserve"> name) </w:t>
        </w:r>
      </w:ins>
      <w:r w:rsidR="00777A4F">
        <w:rPr>
          <w:rFonts w:ascii="Times New Roman" w:eastAsia="Times New Roman" w:hAnsi="Times New Roman" w:cs="Times New Roman"/>
          <w:sz w:val="24"/>
          <w:szCs w:val="24"/>
        </w:rPr>
        <w:t>and Black turban snails</w:t>
      </w:r>
      <w:r w:rsidR="0024109F" w:rsidRPr="00482793">
        <w:rPr>
          <w:rFonts w:ascii="Times New Roman" w:eastAsia="Times New Roman" w:hAnsi="Times New Roman" w:cs="Times New Roman"/>
          <w:sz w:val="24"/>
          <w:szCs w:val="24"/>
        </w:rPr>
        <w:t xml:space="preserve"> </w:t>
      </w:r>
      <w:ins w:id="15" w:author="Drew Talley" w:date="2024-01-14T08:26:00Z">
        <w:r w:rsidR="004F1704">
          <w:rPr>
            <w:rFonts w:ascii="Times New Roman" w:eastAsia="Times New Roman" w:hAnsi="Times New Roman" w:cs="Times New Roman"/>
            <w:sz w:val="24"/>
            <w:szCs w:val="24"/>
          </w:rPr>
          <w:t>(</w:t>
        </w:r>
        <w:proofErr w:type="spellStart"/>
        <w:r w:rsidR="004F1704">
          <w:rPr>
            <w:rFonts w:ascii="Times New Roman" w:eastAsia="Times New Roman" w:hAnsi="Times New Roman" w:cs="Times New Roman"/>
            <w:sz w:val="24"/>
            <w:szCs w:val="24"/>
          </w:rPr>
          <w:t>spp</w:t>
        </w:r>
        <w:proofErr w:type="spellEnd"/>
        <w:r w:rsidR="004F1704">
          <w:rPr>
            <w:rFonts w:ascii="Times New Roman" w:eastAsia="Times New Roman" w:hAnsi="Times New Roman" w:cs="Times New Roman"/>
            <w:sz w:val="24"/>
            <w:szCs w:val="24"/>
          </w:rPr>
          <w:t xml:space="preserve"> name)</w:t>
        </w:r>
      </w:ins>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{"citationID":"nnlJgfYk","properties":{"formattedCitation":"(Leighton and Boolootian 1963)","plainCitation":"(Leighton and Boolootian 1963)","noteIndex":0},"citationItems":[{"id":40,"uris":["http://zotero.org/users/6486635/items/SQJR3PVQ"],"itemData":{"id":40,"type":"article-journal","issue":"2","language":"en","page":"227-238","source":"Zotero","title":"Diet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(Leighton and Boolootian 1963)</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w:t>
      </w:r>
      <w:r w:rsidR="00777A4F" w:rsidRPr="00482793">
        <w:rPr>
          <w:rFonts w:ascii="Times New Roman" w:eastAsia="Times New Roman" w:hAnsi="Times New Roman" w:cs="Times New Roman"/>
          <w:sz w:val="24"/>
          <w:szCs w:val="24"/>
        </w:rPr>
        <w:t xml:space="preserve"> </w:t>
      </w:r>
      <w:r w:rsidR="00777A4F">
        <w:rPr>
          <w:rFonts w:ascii="Times New Roman" w:eastAsia="Times New Roman" w:hAnsi="Times New Roman" w:cs="Times New Roman"/>
          <w:sz w:val="24"/>
          <w:szCs w:val="24"/>
        </w:rPr>
        <w:t>K</w:t>
      </w:r>
      <w:r w:rsidR="0024109F" w:rsidRPr="00482793">
        <w:rPr>
          <w:rFonts w:ascii="Times New Roman" w:eastAsia="Times New Roman" w:hAnsi="Times New Roman" w:cs="Times New Roman"/>
          <w:sz w:val="24"/>
          <w:szCs w:val="24"/>
        </w:rPr>
        <w:t>elp forests</w:t>
      </w:r>
      <w:r w:rsidR="0024109F">
        <w:rPr>
          <w:rFonts w:ascii="Times New Roman" w:eastAsia="Times New Roman" w:hAnsi="Times New Roman" w:cs="Times New Roman"/>
          <w:sz w:val="24"/>
          <w:szCs w:val="24"/>
        </w:rPr>
        <w:t>, especially</w:t>
      </w:r>
      <w:r w:rsidR="0024109F"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along leeward shores, </w:t>
      </w:r>
      <w:r w:rsidR="0024109F" w:rsidRPr="00482793">
        <w:rPr>
          <w:rFonts w:ascii="Times New Roman" w:eastAsia="Times New Roman" w:hAnsi="Times New Roman" w:cs="Times New Roman"/>
          <w:sz w:val="24"/>
          <w:szCs w:val="24"/>
        </w:rPr>
        <w:t xml:space="preserve">have </w:t>
      </w:r>
      <w:r w:rsidR="0024109F">
        <w:rPr>
          <w:rFonts w:ascii="Times New Roman" w:eastAsia="Times New Roman" w:hAnsi="Times New Roman" w:cs="Times New Roman"/>
          <w:sz w:val="24"/>
          <w:szCs w:val="24"/>
        </w:rPr>
        <w:t>been invaded by</w:t>
      </w:r>
      <w:r w:rsidR="0024109F" w:rsidRPr="00482793">
        <w:rPr>
          <w:rFonts w:ascii="Times New Roman" w:eastAsia="Times New Roman" w:hAnsi="Times New Roman" w:cs="Times New Roman"/>
          <w:sz w:val="24"/>
          <w:szCs w:val="24"/>
        </w:rPr>
        <w:t xml:space="preserve"> </w:t>
      </w:r>
      <w:proofErr w:type="spellStart"/>
      <w:r w:rsidR="0024109F" w:rsidRPr="00482793">
        <w:rPr>
          <w:rFonts w:ascii="Times New Roman" w:eastAsia="Times New Roman" w:hAnsi="Times New Roman" w:cs="Times New Roman"/>
          <w:sz w:val="24"/>
          <w:szCs w:val="24"/>
        </w:rPr>
        <w:t>Devilweed</w:t>
      </w:r>
      <w:proofErr w:type="spellEnd"/>
      <w:r w:rsidR="0024109F" w:rsidRPr="00482793">
        <w:rPr>
          <w:rFonts w:ascii="Times New Roman" w:eastAsia="Times New Roman" w:hAnsi="Times New Roman" w:cs="Times New Roman"/>
          <w:sz w:val="24"/>
          <w:szCs w:val="24"/>
        </w:rPr>
        <w:t xml:space="preserve"> </w:t>
      </w:r>
      <w:ins w:id="16" w:author="Drew Talley" w:date="2024-01-14T08:27:00Z">
        <w:r w:rsidR="004F1704">
          <w:rPr>
            <w:rFonts w:ascii="Times New Roman" w:eastAsia="Times New Roman" w:hAnsi="Times New Roman" w:cs="Times New Roman"/>
            <w:sz w:val="24"/>
            <w:szCs w:val="24"/>
          </w:rPr>
          <w:t>(</w:t>
        </w:r>
        <w:proofErr w:type="spellStart"/>
        <w:r w:rsidR="004F1704">
          <w:rPr>
            <w:rFonts w:ascii="Times New Roman" w:eastAsia="Times New Roman" w:hAnsi="Times New Roman" w:cs="Times New Roman"/>
            <w:sz w:val="24"/>
            <w:szCs w:val="24"/>
          </w:rPr>
          <w:t>spp</w:t>
        </w:r>
        <w:proofErr w:type="spellEnd"/>
        <w:r w:rsidR="004F1704">
          <w:rPr>
            <w:rFonts w:ascii="Times New Roman" w:eastAsia="Times New Roman" w:hAnsi="Times New Roman" w:cs="Times New Roman"/>
            <w:sz w:val="24"/>
            <w:szCs w:val="24"/>
          </w:rPr>
          <w:t xml:space="preserve"> name) </w:t>
        </w:r>
      </w:ins>
      <w:r w:rsidR="0024109F" w:rsidRPr="00482793">
        <w:rPr>
          <w:rFonts w:ascii="Times New Roman" w:eastAsia="Times New Roman" w:hAnsi="Times New Roman" w:cs="Times New Roman"/>
          <w:sz w:val="24"/>
          <w:szCs w:val="24"/>
        </w:rPr>
        <w:t xml:space="preserve">since 2003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{"citationID":"aJBJMMge","properties":{"formattedCitation":"(Marks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(Marks et al. 2015</w:t>
      </w:r>
      <w:r w:rsidR="0024109F">
        <w:rPr>
          <w:rFonts w:ascii="Times New Roman" w:eastAsia="Times New Roman" w:hAnsi="Times New Roman" w:cs="Times New Roman"/>
          <w:noProof/>
          <w:sz w:val="24"/>
          <w:szCs w:val="24"/>
        </w:rPr>
        <w:t xml:space="preserve">, </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 xml:space="preserve">Kenner and </w:t>
      </w:r>
      <w:proofErr w:type="spellStart"/>
      <w:r w:rsidR="0024109F" w:rsidRPr="00482793">
        <w:rPr>
          <w:rFonts w:ascii="Times New Roman" w:eastAsia="Times New Roman" w:hAnsi="Times New Roman" w:cs="Times New Roman"/>
          <w:sz w:val="24"/>
          <w:szCs w:val="24"/>
        </w:rPr>
        <w:t>Tomoleoni</w:t>
      </w:r>
      <w:proofErr w:type="spellEnd"/>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w:t>
      </w:r>
      <w:r w:rsidR="0024109F" w:rsidRPr="00482793">
        <w:rPr>
          <w:rFonts w:ascii="Times New Roman" w:eastAsia="Times New Roman" w:hAnsi="Times New Roman" w:cs="Times New Roman"/>
          <w:sz w:val="24"/>
          <w:szCs w:val="24"/>
        </w:rPr>
        <w:t xml:space="preserve"> As such, we expect that wrack will increasingly include Devilweed as donor Kelp forests are invaded. Thus, it is important to understand how this novel wrack subsidy will impact recipient detritivores and their communities.</w:t>
      </w:r>
    </w:p>
    <w:p w14:paraId="764E39F1" w14:textId="6ABDE38C" w:rsidR="00251126" w:rsidRPr="00482793" w:rsidRDefault="00214DE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test how </w:t>
      </w:r>
      <w:r w:rsidR="009942BA" w:rsidRPr="00482793">
        <w:rPr>
          <w:rFonts w:ascii="Times New Roman" w:eastAsia="Times New Roman" w:hAnsi="Times New Roman" w:cs="Times New Roman"/>
          <w:sz w:val="24"/>
          <w:szCs w:val="24"/>
        </w:rPr>
        <w:t>shifts towards</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impact </w:t>
      </w:r>
      <w:r w:rsidR="009942BA" w:rsidRPr="00482793">
        <w:rPr>
          <w:rFonts w:ascii="Times New Roman" w:eastAsia="Times New Roman" w:hAnsi="Times New Roman" w:cs="Times New Roman"/>
          <w:sz w:val="24"/>
          <w:szCs w:val="24"/>
        </w:rPr>
        <w:t xml:space="preserve">consumer </w:t>
      </w:r>
      <w:r w:rsidRPr="00482793">
        <w:rPr>
          <w:rFonts w:ascii="Times New Roman" w:eastAsia="Times New Roman" w:hAnsi="Times New Roman" w:cs="Times New Roman"/>
          <w:sz w:val="24"/>
          <w:szCs w:val="24"/>
        </w:rPr>
        <w:t xml:space="preserve">performance, we fed snails </w:t>
      </w:r>
      <w:r w:rsidR="00551FE5" w:rsidRPr="00482793">
        <w:rPr>
          <w:rFonts w:ascii="Times New Roman" w:eastAsia="Times New Roman" w:hAnsi="Times New Roman" w:cs="Times New Roman"/>
          <w:i/>
          <w:iCs/>
          <w:sz w:val="24"/>
          <w:szCs w:val="24"/>
        </w:rPr>
        <w:t xml:space="preserve">Macrocystis pyrifera, Sargassum horneri </w:t>
      </w:r>
      <w:r w:rsidR="00551FE5" w:rsidRPr="00482793">
        <w:rPr>
          <w:rFonts w:ascii="Times New Roman" w:eastAsia="Times New Roman" w:hAnsi="Times New Roman" w:cs="Times New Roman"/>
          <w:sz w:val="24"/>
          <w:szCs w:val="24"/>
        </w:rPr>
        <w:t>(Hereafter, “Kelp” and “</w:t>
      </w:r>
      <w:r w:rsidR="000D70B7" w:rsidRPr="00482793">
        <w:rPr>
          <w:rFonts w:ascii="Times New Roman" w:eastAsia="Times New Roman" w:hAnsi="Times New Roman" w:cs="Times New Roman"/>
          <w:sz w:val="24"/>
          <w:szCs w:val="24"/>
        </w:rPr>
        <w:t>Devilweed</w:t>
      </w:r>
      <w:r w:rsidR="00551FE5" w:rsidRPr="00482793">
        <w:rPr>
          <w:rFonts w:ascii="Times New Roman" w:eastAsia="Times New Roman" w:hAnsi="Times New Roman" w:cs="Times New Roman"/>
          <w:sz w:val="24"/>
          <w:szCs w:val="24"/>
        </w:rPr>
        <w:t>,” respectively)</w:t>
      </w:r>
      <w:r w:rsidR="009942BA" w:rsidRPr="00482793">
        <w:rPr>
          <w:rFonts w:ascii="Times New Roman" w:eastAsia="Times New Roman" w:hAnsi="Times New Roman" w:cs="Times New Roman"/>
          <w:sz w:val="24"/>
          <w:szCs w:val="24"/>
        </w:rPr>
        <w:t xml:space="preserve"> or a mixture of both, </w:t>
      </w:r>
      <w:r w:rsidRPr="00482793">
        <w:rPr>
          <w:rFonts w:ascii="Times New Roman" w:eastAsia="Times New Roman" w:hAnsi="Times New Roman" w:cs="Times New Roman"/>
          <w:sz w:val="24"/>
          <w:szCs w:val="24"/>
        </w:rPr>
        <w:t xml:space="preserve">and measured soft tissue growth and </w:t>
      </w:r>
      <w:commentRangeStart w:id="17"/>
      <w:r w:rsidR="00D65763" w:rsidRPr="00482793">
        <w:rPr>
          <w:rFonts w:ascii="Times New Roman" w:eastAsia="Times New Roman" w:hAnsi="Times New Roman" w:cs="Times New Roman"/>
          <w:sz w:val="24"/>
          <w:szCs w:val="24"/>
        </w:rPr>
        <w:t>self-</w:t>
      </w:r>
      <w:r w:rsidRPr="00482793">
        <w:rPr>
          <w:rFonts w:ascii="Times New Roman" w:eastAsia="Times New Roman" w:hAnsi="Times New Roman" w:cs="Times New Roman"/>
          <w:sz w:val="24"/>
          <w:szCs w:val="24"/>
        </w:rPr>
        <w:t>righting times</w:t>
      </w:r>
      <w:commentRangeEnd w:id="17"/>
      <w:r w:rsidR="004F1704">
        <w:rPr>
          <w:rStyle w:val="CommentReference"/>
        </w:rPr>
        <w:commentReference w:id="17"/>
      </w:r>
      <w:r w:rsidRPr="00482793">
        <w:rPr>
          <w:rFonts w:ascii="Times New Roman" w:eastAsia="Times New Roman" w:hAnsi="Times New Roman" w:cs="Times New Roman"/>
          <w:sz w:val="24"/>
          <w:szCs w:val="24"/>
        </w:rPr>
        <w:t xml:space="preserve">. To test if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changed </w:t>
      </w:r>
      <w:r w:rsidR="00251126" w:rsidRPr="00482793">
        <w:rPr>
          <w:rFonts w:ascii="Times New Roman" w:eastAsia="Times New Roman" w:hAnsi="Times New Roman" w:cs="Times New Roman"/>
          <w:sz w:val="24"/>
          <w:szCs w:val="24"/>
        </w:rPr>
        <w:t>feeding</w:t>
      </w:r>
      <w:r w:rsidRPr="00482793">
        <w:rPr>
          <w:rFonts w:ascii="Times New Roman" w:eastAsia="Times New Roman" w:hAnsi="Times New Roman" w:cs="Times New Roman"/>
          <w:sz w:val="24"/>
          <w:szCs w:val="24"/>
        </w:rPr>
        <w:t>,</w:t>
      </w:r>
      <w:r w:rsidR="00F75E0D"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w</w:t>
      </w:r>
      <w:r w:rsidR="00464987" w:rsidRPr="00482793">
        <w:rPr>
          <w:rFonts w:ascii="Times New Roman" w:eastAsia="Times New Roman" w:hAnsi="Times New Roman" w:cs="Times New Roman"/>
          <w:sz w:val="24"/>
          <w:szCs w:val="24"/>
        </w:rPr>
        <w:t xml:space="preserve">e offered several rocky intertidal </w:t>
      </w:r>
      <w:r w:rsidR="00D65763" w:rsidRPr="00482793">
        <w:rPr>
          <w:rFonts w:ascii="Times New Roman" w:eastAsia="Times New Roman" w:hAnsi="Times New Roman" w:cs="Times New Roman"/>
          <w:sz w:val="24"/>
          <w:szCs w:val="24"/>
        </w:rPr>
        <w:t xml:space="preserve">wrack </w:t>
      </w:r>
      <w:r w:rsidR="00C8350D"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a choice between native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and invasive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Lastly, we offered an assemblage of </w:t>
      </w:r>
      <w:r w:rsidR="00D65763" w:rsidRPr="00482793">
        <w:rPr>
          <w:rFonts w:ascii="Times New Roman" w:eastAsia="Times New Roman" w:hAnsi="Times New Roman" w:cs="Times New Roman"/>
          <w:sz w:val="24"/>
          <w:szCs w:val="24"/>
        </w:rPr>
        <w:t xml:space="preserve">wrack </w:t>
      </w:r>
      <w:r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foods made from native benthic seaweeds and either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to determine if replacement of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with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shifts grazing onto native seaweeds</w:t>
      </w:r>
      <w:r w:rsidR="00A963DC" w:rsidRPr="00482793">
        <w:rPr>
          <w:rFonts w:ascii="Times New Roman" w:eastAsia="Times New Roman" w:hAnsi="Times New Roman" w:cs="Times New Roman"/>
          <w:sz w:val="24"/>
          <w:szCs w:val="24"/>
        </w:rPr>
        <w:t>.</w:t>
      </w:r>
    </w:p>
    <w:p w14:paraId="52CA0D93" w14:textId="77777777" w:rsidR="001B0CD2" w:rsidRDefault="001B0CD2" w:rsidP="004628A7">
      <w:pPr>
        <w:spacing w:line="480" w:lineRule="auto"/>
        <w:jc w:val="both"/>
        <w:rPr>
          <w:rFonts w:ascii="Times New Roman" w:eastAsia="Times New Roman" w:hAnsi="Times New Roman" w:cs="Times New Roman"/>
          <w:sz w:val="24"/>
          <w:szCs w:val="24"/>
        </w:rPr>
      </w:pPr>
    </w:p>
    <w:p w14:paraId="4B6BDED9" w14:textId="38B354D4" w:rsidR="009942BA" w:rsidRPr="00482793" w:rsidRDefault="00BF3D37"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 xml:space="preserve">Methods </w:t>
      </w:r>
    </w:p>
    <w:p w14:paraId="0474C206" w14:textId="1F930944"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Study </w:t>
      </w:r>
      <w:r w:rsidR="007902AC" w:rsidRPr="00482793">
        <w:rPr>
          <w:rFonts w:ascii="Times New Roman" w:eastAsia="Times New Roman" w:hAnsi="Times New Roman" w:cs="Times New Roman"/>
          <w:i/>
          <w:sz w:val="24"/>
          <w:szCs w:val="24"/>
        </w:rPr>
        <w:t>o</w:t>
      </w:r>
      <w:r w:rsidRPr="00482793">
        <w:rPr>
          <w:rFonts w:ascii="Times New Roman" w:eastAsia="Times New Roman" w:hAnsi="Times New Roman" w:cs="Times New Roman"/>
          <w:i/>
          <w:sz w:val="24"/>
          <w:szCs w:val="24"/>
        </w:rPr>
        <w:t>rganisms</w:t>
      </w:r>
    </w:p>
    <w:p w14:paraId="146C850C" w14:textId="210BEB2D" w:rsidR="00224863" w:rsidRPr="00482793" w:rsidRDefault="00224863" w:rsidP="00C96AFC">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Striped shore crabs (</w:t>
      </w:r>
      <w:proofErr w:type="spellStart"/>
      <w:r w:rsidRPr="00482793">
        <w:rPr>
          <w:rFonts w:ascii="Times New Roman" w:eastAsia="Times New Roman" w:hAnsi="Times New Roman" w:cs="Times New Roman"/>
          <w:i/>
          <w:sz w:val="24"/>
          <w:szCs w:val="24"/>
        </w:rPr>
        <w:t>Pachygrapsus</w:t>
      </w:r>
      <w:proofErr w:type="spellEnd"/>
      <w:r w:rsidRPr="00482793">
        <w:rPr>
          <w:rFonts w:ascii="Times New Roman" w:eastAsia="Times New Roman" w:hAnsi="Times New Roman" w:cs="Times New Roman"/>
          <w:i/>
          <w:sz w:val="24"/>
          <w:szCs w:val="24"/>
        </w:rPr>
        <w:t xml:space="preserve"> crassipes</w:t>
      </w:r>
      <w:r w:rsidRPr="00482793">
        <w:rPr>
          <w:rFonts w:ascii="Times New Roman" w:eastAsia="Times New Roman" w:hAnsi="Times New Roman" w:cs="Times New Roman"/>
          <w:sz w:val="24"/>
          <w:szCs w:val="24"/>
        </w:rPr>
        <w:t>), Blue banded hermit crabs (</w:t>
      </w:r>
      <w:proofErr w:type="spellStart"/>
      <w:r w:rsidRPr="00482793">
        <w:rPr>
          <w:rFonts w:ascii="Times New Roman" w:eastAsia="Times New Roman" w:hAnsi="Times New Roman" w:cs="Times New Roman"/>
          <w:i/>
          <w:sz w:val="24"/>
          <w:szCs w:val="24"/>
        </w:rPr>
        <w:t>Pagurus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samuelis</w:t>
      </w:r>
      <w:proofErr w:type="spellEnd"/>
      <w:r w:rsidRPr="00482793">
        <w:rPr>
          <w:rFonts w:ascii="Times New Roman" w:eastAsia="Times New Roman" w:hAnsi="Times New Roman" w:cs="Times New Roman"/>
          <w:sz w:val="24"/>
          <w:szCs w:val="24"/>
        </w:rPr>
        <w:t>), and Black turban snails (</w:t>
      </w:r>
      <w:r w:rsidRPr="00482793">
        <w:rPr>
          <w:rFonts w:ascii="Times New Roman" w:eastAsia="Times New Roman" w:hAnsi="Times New Roman" w:cs="Times New Roman"/>
          <w:i/>
          <w:sz w:val="24"/>
          <w:szCs w:val="24"/>
        </w:rPr>
        <w:t>Tegula funebralis</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are abundant seaweed consumers and wrack detritivores along rocky shores of southern California and the Channel Islands </w:t>
      </w:r>
      <w:r w:rsidRPr="00482793">
        <w:rPr>
          <w:rFonts w:ascii="Times New Roman" w:eastAsia="Times New Roman" w:hAnsi="Times New Roman" w:cs="Times New Roman"/>
          <w:sz w:val="24"/>
          <w:szCs w:val="24"/>
        </w:rPr>
        <w:fldChar w:fldCharType="begin"/>
      </w:r>
      <w:r w:rsidR="00EF404C" w:rsidRPr="00482793">
        <w:rPr>
          <w:rFonts w:ascii="Times New Roman" w:eastAsia="Times New Roman" w:hAnsi="Times New Roman" w:cs="Times New Roman"/>
          <w:sz w:val="24"/>
          <w:szCs w:val="24"/>
        </w:rPr>
        <w:instrText xml:space="preserve"> ADDIN ZOTERO_ITEM CSL_CITATION {"citationID":"2MSu4cdp","properties":{"formattedCitation":"(Morris, Abbott, et al. 1980, Barry and Ehret 1993, Aquilino et al. 2012)","plainCitation":"(Morris, Abbott, et al. 1980, Barry and Ehret 1993, Aquilino et al. 2012)","noteIndex":0},"citationItems":[{"id":164,"uris":["http://zotero.org/users/6486635/items/IA5N7N3L"],"itemData":{"id":164,"type":"book","language":"en","publisher":"Standford University Press","source":"DOI.org (Crossref)","title":"Intertidal Invertebrates of California.","author":[{"family":"Morris","given":"Robert H."},{"family":"Abbott","given":"Donald P."},{"family":"Haderlie","given":"Eugene C."}],"accessed":{"date-parts":[["2022",5,25]]},"issued":{"date-parts":[["1980"]]}}},{"id":165,"uris":["http://zotero.org/users/6486635/items/CDAQG4QD"],"itemData":{"id":165,"type":"article-journal","container-title":"Environmental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EF404C" w:rsidRPr="00482793">
        <w:rPr>
          <w:rFonts w:ascii="Times New Roman" w:eastAsia="Times New Roman" w:hAnsi="Times New Roman" w:cs="Times New Roman"/>
          <w:noProof/>
          <w:sz w:val="24"/>
          <w:szCs w:val="24"/>
        </w:rPr>
        <w:t>(Morris et al. 1980, Barry and Ehret 1993, Aquilino et al. 2012)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C96AFC">
        <w:rPr>
          <w:rFonts w:ascii="Times New Roman" w:eastAsia="Times New Roman" w:hAnsi="Times New Roman" w:cs="Times New Roman"/>
          <w:sz w:val="24"/>
          <w:szCs w:val="24"/>
        </w:rPr>
        <w:t xml:space="preserve">For example, </w:t>
      </w:r>
      <w:r w:rsidR="0024109F">
        <w:rPr>
          <w:rFonts w:ascii="Times New Roman" w:eastAsia="Times New Roman" w:hAnsi="Times New Roman" w:cs="Times New Roman"/>
          <w:sz w:val="24"/>
          <w:szCs w:val="24"/>
        </w:rPr>
        <w:t xml:space="preserve">Black </w:t>
      </w:r>
      <w:r w:rsidR="00C96AFC">
        <w:rPr>
          <w:rFonts w:ascii="Times New Roman" w:eastAsia="Times New Roman" w:hAnsi="Times New Roman" w:cs="Times New Roman"/>
          <w:sz w:val="24"/>
          <w:szCs w:val="24"/>
        </w:rPr>
        <w:t xml:space="preserve">abalone </w:t>
      </w:r>
      <w:r w:rsidR="00C96AFC" w:rsidRPr="00482793">
        <w:rPr>
          <w:rFonts w:ascii="Times New Roman" w:eastAsia="Times New Roman" w:hAnsi="Times New Roman" w:cs="Times New Roman"/>
          <w:sz w:val="24"/>
          <w:szCs w:val="24"/>
        </w:rPr>
        <w:t xml:space="preserve">consume benthic seaweeds and are subsidized by Kelp </w:t>
      </w:r>
      <w:r w:rsidR="00C96AFC">
        <w:rPr>
          <w:rFonts w:ascii="Times New Roman" w:eastAsia="Times New Roman" w:hAnsi="Times New Roman" w:cs="Times New Roman"/>
          <w:sz w:val="24"/>
          <w:szCs w:val="24"/>
        </w:rPr>
        <w:t xml:space="preserve">detritus </w:t>
      </w:r>
      <w:r w:rsidR="00C96AFC" w:rsidRPr="00482793">
        <w:rPr>
          <w:rFonts w:ascii="Times New Roman" w:eastAsia="Times New Roman" w:hAnsi="Times New Roman" w:cs="Times New Roman"/>
          <w:sz w:val="24"/>
          <w:szCs w:val="24"/>
        </w:rPr>
        <w:t>(</w:t>
      </w:r>
      <w:proofErr w:type="spellStart"/>
      <w:r w:rsidR="00C96AFC" w:rsidRPr="00482793">
        <w:rPr>
          <w:rFonts w:ascii="Times New Roman" w:eastAsia="Times New Roman" w:hAnsi="Times New Roman" w:cs="Times New Roman"/>
          <w:noProof/>
          <w:sz w:val="24"/>
          <w:szCs w:val="24"/>
        </w:rPr>
        <w:t>VanBlaricom</w:t>
      </w:r>
      <w:proofErr w:type="spellEnd"/>
      <w:r w:rsidR="00C96AFC" w:rsidRPr="00482793">
        <w:rPr>
          <w:rFonts w:ascii="Times New Roman" w:eastAsia="Times New Roman" w:hAnsi="Times New Roman" w:cs="Times New Roman"/>
          <w:noProof/>
          <w:sz w:val="24"/>
          <w:szCs w:val="24"/>
        </w:rPr>
        <w:t xml:space="preserve"> and Kenner 2020)</w:t>
      </w:r>
      <w:r w:rsidR="00C96AFC">
        <w:rPr>
          <w:rFonts w:ascii="Times New Roman" w:eastAsia="Times New Roman" w:hAnsi="Times New Roman" w:cs="Times New Roman"/>
          <w:noProof/>
          <w:sz w:val="24"/>
          <w:szCs w:val="24"/>
        </w:rPr>
        <w:t>.</w:t>
      </w:r>
      <w:r w:rsidR="00C96AFC">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Additionally, Black abalone were historically important seaweed consumers prior to declines related to disease and overharvesting </w:t>
      </w:r>
      <w:r w:rsidRPr="00482793">
        <w:rPr>
          <w:rFonts w:ascii="Times New Roman" w:eastAsia="Times New Roman" w:hAnsi="Times New Roman" w:cs="Times New Roman"/>
          <w:sz w:val="24"/>
          <w:szCs w:val="24"/>
        </w:rPr>
        <w:fldChar w:fldCharType="begin"/>
      </w:r>
      <w:r w:rsidR="008F3F6B" w:rsidRPr="00482793">
        <w:rPr>
          <w:rFonts w:ascii="Times New Roman" w:eastAsia="Times New Roman" w:hAnsi="Times New Roman" w:cs="Times New Roman"/>
          <w:sz w:val="24"/>
          <w:szCs w:val="24"/>
        </w:rPr>
        <w:instrText xml:space="preserve"> ADDIN ZOTERO_ITEM CSL_CITATION {"citationID":"R6GrmZYu","properties":{"formattedCitation":"(VanBlaricom 1993, Altstatt et al. 1996, Raimondi et al. 2002)","plainCitation":"(VanBlaricom 1993, Altstatt et al. 1996, Raimondi et al. 2002)","noteIndex":0},"citationItems":[{"id":1081,"uris":["http://zotero.org/users/6486635/items/BFPZ2727"],"itemData":{"id":1081,"type":"paper-conference","abstract":"Dense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time.","event-title":"California Islands Symposium","language":"en","source":"Zotero","title":"Dynamics and Distribution of Black Abalone Populations at San Nicolas Island, California","volume":"3","author":[{"family":"VanBlaricom","given":"Glenn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8F3F6B" w:rsidRPr="00482793">
        <w:rPr>
          <w:rFonts w:ascii="Times New Roman" w:eastAsia="Times New Roman" w:hAnsi="Times New Roman" w:cs="Times New Roman"/>
          <w:noProof/>
          <w:sz w:val="24"/>
          <w:szCs w:val="24"/>
        </w:rPr>
        <w:t>(VanBlaricom 1993, Altstatt et al. 1996, Raimondi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(Raimondi et al. 2002, Miner et al. 2006)</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We included </w:t>
      </w:r>
      <w:proofErr w:type="gramStart"/>
      <w:r w:rsidRPr="00482793">
        <w:rPr>
          <w:rFonts w:ascii="Times New Roman" w:eastAsia="Times New Roman" w:hAnsi="Times New Roman" w:cs="Times New Roman"/>
          <w:sz w:val="24"/>
          <w:szCs w:val="24"/>
        </w:rPr>
        <w:t>all of</w:t>
      </w:r>
      <w:proofErr w:type="gramEnd"/>
      <w:r w:rsidRPr="00482793">
        <w:rPr>
          <w:rFonts w:ascii="Times New Roman" w:eastAsia="Times New Roman" w:hAnsi="Times New Roman" w:cs="Times New Roman"/>
          <w:sz w:val="24"/>
          <w:szCs w:val="24"/>
        </w:rPr>
        <w:t xml:space="preserve"> these species in this in the study as they represent a typical assemblage of rocky intertidal primary consumers in areas experiencing the invasion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p>
    <w:p w14:paraId="2413E2DD"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7D6DCBF5" w14:textId="0105FB9E" w:rsidR="0011538B" w:rsidRPr="00482793" w:rsidRDefault="000D70B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Devilweed</w:t>
      </w:r>
      <w:r w:rsidR="004D120D" w:rsidRPr="00482793">
        <w:rPr>
          <w:rFonts w:ascii="Times New Roman" w:eastAsia="Times New Roman" w:hAnsi="Times New Roman" w:cs="Times New Roman"/>
          <w:i/>
          <w:sz w:val="24"/>
          <w:szCs w:val="24"/>
        </w:rPr>
        <w:t xml:space="preserve"> prevalence surveys</w:t>
      </w:r>
    </w:p>
    <w:p w14:paraId="61574E92" w14:textId="4B1C68D2" w:rsidR="001B3A0F"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w:t>
      </w:r>
      <w:r w:rsidR="007714C0" w:rsidRPr="00482793">
        <w:rPr>
          <w:rFonts w:ascii="Times New Roman" w:eastAsia="Times New Roman" w:hAnsi="Times New Roman" w:cs="Times New Roman"/>
          <w:sz w:val="24"/>
          <w:szCs w:val="24"/>
        </w:rPr>
        <w:t xml:space="preserve">confirm that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is present and to </w:t>
      </w:r>
      <w:r w:rsidRPr="00482793">
        <w:rPr>
          <w:rFonts w:ascii="Times New Roman" w:eastAsia="Times New Roman" w:hAnsi="Times New Roman" w:cs="Times New Roman"/>
          <w:sz w:val="24"/>
          <w:szCs w:val="24"/>
        </w:rPr>
        <w:t xml:space="preserve">determine the relative contribution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to wrack, </w:t>
      </w:r>
      <w:commentRangeStart w:id="18"/>
      <w:r w:rsidRPr="00482793">
        <w:rPr>
          <w:rFonts w:ascii="Times New Roman" w:eastAsia="Times New Roman" w:hAnsi="Times New Roman" w:cs="Times New Roman"/>
          <w:sz w:val="24"/>
          <w:szCs w:val="24"/>
        </w:rPr>
        <w:t xml:space="preserve">we surveyed large wrack piles deposited </w:t>
      </w:r>
      <w:commentRangeEnd w:id="18"/>
      <w:r w:rsidR="00466809">
        <w:rPr>
          <w:rStyle w:val="CommentReference"/>
        </w:rPr>
        <w:commentReference w:id="18"/>
      </w:r>
      <w:r w:rsidRPr="00482793">
        <w:rPr>
          <w:rFonts w:ascii="Times New Roman" w:eastAsia="Times New Roman" w:hAnsi="Times New Roman" w:cs="Times New Roman"/>
          <w:sz w:val="24"/>
          <w:szCs w:val="24"/>
        </w:rPr>
        <w:t xml:space="preserve">on beaches at </w:t>
      </w:r>
      <w:r w:rsidR="003909AE" w:rsidRPr="00482793">
        <w:rPr>
          <w:rFonts w:ascii="Times New Roman" w:eastAsia="Times New Roman" w:hAnsi="Times New Roman" w:cs="Times New Roman"/>
          <w:sz w:val="24"/>
          <w:szCs w:val="24"/>
        </w:rPr>
        <w:t>two</w:t>
      </w:r>
      <w:r w:rsidRPr="00482793">
        <w:rPr>
          <w:rFonts w:ascii="Times New Roman" w:eastAsia="Times New Roman" w:hAnsi="Times New Roman" w:cs="Times New Roman"/>
          <w:sz w:val="24"/>
          <w:szCs w:val="24"/>
        </w:rPr>
        <w:t xml:space="preserve"> sites on San Nicolas Island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 xml:space="preserve">(33.27335° N, 119.57629° W, 33.28310° N, 119.53557° W) </w:t>
      </w:r>
      <w:r w:rsidR="00103EBE" w:rsidRPr="00482793">
        <w:rPr>
          <w:rFonts w:ascii="Times New Roman" w:eastAsia="Times New Roman" w:hAnsi="Times New Roman" w:cs="Times New Roman"/>
          <w:sz w:val="24"/>
          <w:szCs w:val="24"/>
        </w:rPr>
        <w:t>and measured</w:t>
      </w:r>
      <w:r w:rsidR="00720783" w:rsidRPr="00482793">
        <w:rPr>
          <w:rFonts w:ascii="Times New Roman" w:eastAsia="Times New Roman" w:hAnsi="Times New Roman" w:cs="Times New Roman"/>
          <w:sz w:val="24"/>
          <w:szCs w:val="24"/>
        </w:rPr>
        <w:t xml:space="preserve"> the proportion of the wrack pile surface area </w:t>
      </w:r>
      <w:r w:rsidR="000D70B7" w:rsidRPr="00482793">
        <w:rPr>
          <w:rFonts w:ascii="Times New Roman" w:eastAsia="Times New Roman" w:hAnsi="Times New Roman" w:cs="Times New Roman"/>
          <w:sz w:val="24"/>
          <w:szCs w:val="24"/>
        </w:rPr>
        <w:t>Devilweed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represented</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We adopted this qualitative metric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prevalence</w:t>
      </w:r>
      <w:r w:rsidR="001B3A0F" w:rsidRPr="00482793">
        <w:rPr>
          <w:rFonts w:ascii="Times New Roman" w:eastAsia="Times New Roman" w:hAnsi="Times New Roman" w:cs="Times New Roman"/>
          <w:sz w:val="24"/>
          <w:szCs w:val="24"/>
        </w:rPr>
        <w:t xml:space="preserve"> because our time at these sites was limited and surveying pile</w:t>
      </w:r>
      <w:r w:rsidR="00720783"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720783" w:rsidRPr="00482793">
        <w:rPr>
          <w:rFonts w:ascii="Times New Roman" w:eastAsia="Times New Roman" w:hAnsi="Times New Roman" w:cs="Times New Roman"/>
          <w:sz w:val="24"/>
          <w:szCs w:val="24"/>
        </w:rPr>
        <w:t xml:space="preserve"> surface area (as opposed to total biomass)</w:t>
      </w:r>
      <w:r w:rsidR="001B3A0F" w:rsidRPr="00482793">
        <w:rPr>
          <w:rFonts w:ascii="Times New Roman" w:eastAsia="Times New Roman" w:hAnsi="Times New Roman" w:cs="Times New Roman"/>
          <w:sz w:val="24"/>
          <w:szCs w:val="24"/>
        </w:rPr>
        <w:t xml:space="preserve"> allowed us to quickly survey </w:t>
      </w:r>
      <w:r w:rsidR="00720783" w:rsidRPr="00482793">
        <w:rPr>
          <w:rFonts w:ascii="Times New Roman" w:eastAsia="Times New Roman" w:hAnsi="Times New Roman" w:cs="Times New Roman"/>
          <w:sz w:val="24"/>
          <w:szCs w:val="24"/>
        </w:rPr>
        <w:t>a large amount of wrack</w:t>
      </w:r>
      <w:r w:rsidR="001B3A0F" w:rsidRPr="00482793">
        <w:rPr>
          <w:rFonts w:ascii="Times New Roman" w:eastAsia="Times New Roman" w:hAnsi="Times New Roman" w:cs="Times New Roman"/>
          <w:sz w:val="24"/>
          <w:szCs w:val="24"/>
        </w:rPr>
        <w:t>. At each site, w</w:t>
      </w:r>
      <w:r w:rsidRPr="00482793">
        <w:rPr>
          <w:rFonts w:ascii="Times New Roman" w:eastAsia="Times New Roman" w:hAnsi="Times New Roman" w:cs="Times New Roman"/>
          <w:sz w:val="24"/>
          <w:szCs w:val="24"/>
        </w:rPr>
        <w:t xml:space="preserve">e </w:t>
      </w:r>
      <w:r w:rsidR="00103EBE" w:rsidRPr="00482793">
        <w:rPr>
          <w:rFonts w:ascii="Times New Roman" w:eastAsia="Times New Roman" w:hAnsi="Times New Roman" w:cs="Times New Roman"/>
          <w:sz w:val="24"/>
          <w:szCs w:val="24"/>
        </w:rPr>
        <w:t xml:space="preserve">selected </w:t>
      </w:r>
      <w:r w:rsidR="001B3A0F" w:rsidRPr="00482793">
        <w:rPr>
          <w:rFonts w:ascii="Times New Roman" w:eastAsia="Times New Roman" w:hAnsi="Times New Roman" w:cs="Times New Roman"/>
          <w:sz w:val="24"/>
          <w:szCs w:val="24"/>
        </w:rPr>
        <w:t>the first 1</w:t>
      </w:r>
      <w:r w:rsidR="00C27F17">
        <w:rPr>
          <w:rFonts w:ascii="Times New Roman" w:eastAsia="Times New Roman" w:hAnsi="Times New Roman" w:cs="Times New Roman"/>
          <w:sz w:val="24"/>
          <w:szCs w:val="24"/>
        </w:rPr>
        <w:t>9-20</w:t>
      </w:r>
      <w:r w:rsidR="001B3A0F" w:rsidRPr="00482793">
        <w:rPr>
          <w:rFonts w:ascii="Times New Roman" w:eastAsia="Times New Roman" w:hAnsi="Times New Roman" w:cs="Times New Roman"/>
          <w:sz w:val="24"/>
          <w:szCs w:val="24"/>
        </w:rPr>
        <w:t xml:space="preserve"> large </w:t>
      </w:r>
      <w:r w:rsidRPr="00482793">
        <w:rPr>
          <w:rFonts w:ascii="Times New Roman" w:eastAsia="Times New Roman" w:hAnsi="Times New Roman" w:cs="Times New Roman"/>
          <w:sz w:val="24"/>
          <w:szCs w:val="24"/>
        </w:rPr>
        <w:t>wrack</w:t>
      </w:r>
      <w:r w:rsidR="00103EBE" w:rsidRPr="00482793">
        <w:rPr>
          <w:rFonts w:ascii="Times New Roman" w:eastAsia="Times New Roman" w:hAnsi="Times New Roman" w:cs="Times New Roman"/>
          <w:sz w:val="24"/>
          <w:szCs w:val="24"/>
        </w:rPr>
        <w:t xml:space="preserve"> piles</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encountered along a haphazardly placed 50 m transect. We defined “large” wrack piles as those at least</w:t>
      </w:r>
      <w:r w:rsidRPr="00482793">
        <w:rPr>
          <w:rFonts w:ascii="Times New Roman" w:eastAsia="Times New Roman" w:hAnsi="Times New Roman" w:cs="Times New Roman"/>
          <w:sz w:val="24"/>
          <w:szCs w:val="24"/>
        </w:rPr>
        <w:t xml:space="preserve"> 1 m</w:t>
      </w:r>
      <w:r w:rsidR="001B3A0F" w:rsidRPr="00482793">
        <w:rPr>
          <w:rFonts w:ascii="Times New Roman" w:eastAsia="Times New Roman" w:hAnsi="Times New Roman" w:cs="Times New Roman"/>
          <w:sz w:val="24"/>
          <w:szCs w:val="24"/>
        </w:rPr>
        <w:t xml:space="preserve"> long. </w:t>
      </w:r>
      <w:r w:rsidR="00720783" w:rsidRPr="00482793">
        <w:rPr>
          <w:rFonts w:ascii="Times New Roman" w:eastAsia="Times New Roman" w:hAnsi="Times New Roman" w:cs="Times New Roman"/>
          <w:sz w:val="24"/>
          <w:szCs w:val="24"/>
        </w:rPr>
        <w:t xml:space="preserve">To determine the surface area of the entire pile, we measured the longest length and width of the pile. </w:t>
      </w:r>
      <w:r w:rsidR="001B3A0F" w:rsidRPr="00482793">
        <w:rPr>
          <w:rFonts w:ascii="Times New Roman" w:eastAsia="Times New Roman" w:hAnsi="Times New Roman" w:cs="Times New Roman"/>
          <w:sz w:val="24"/>
          <w:szCs w:val="24"/>
        </w:rPr>
        <w:t xml:space="preserve">For each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individual encountered on the surface of the pile, we </w:t>
      </w:r>
      <w:r w:rsidR="007714C0" w:rsidRPr="00482793">
        <w:rPr>
          <w:rFonts w:ascii="Times New Roman" w:eastAsia="Times New Roman" w:hAnsi="Times New Roman" w:cs="Times New Roman"/>
          <w:sz w:val="24"/>
          <w:szCs w:val="24"/>
        </w:rPr>
        <w:t xml:space="preserve">also </w:t>
      </w:r>
      <w:r w:rsidR="001B3A0F" w:rsidRPr="00482793">
        <w:rPr>
          <w:rFonts w:ascii="Times New Roman" w:eastAsia="Times New Roman" w:hAnsi="Times New Roman" w:cs="Times New Roman"/>
          <w:sz w:val="24"/>
          <w:szCs w:val="24"/>
        </w:rPr>
        <w:t xml:space="preserve">measured </w:t>
      </w:r>
      <w:r w:rsidR="007714C0" w:rsidRPr="00482793">
        <w:rPr>
          <w:rFonts w:ascii="Times New Roman" w:eastAsia="Times New Roman" w:hAnsi="Times New Roman" w:cs="Times New Roman"/>
          <w:sz w:val="24"/>
          <w:szCs w:val="24"/>
        </w:rPr>
        <w:t>its</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longest </w:t>
      </w:r>
      <w:r w:rsidR="001B3A0F" w:rsidRPr="00482793">
        <w:rPr>
          <w:rFonts w:ascii="Times New Roman" w:eastAsia="Times New Roman" w:hAnsi="Times New Roman" w:cs="Times New Roman"/>
          <w:sz w:val="24"/>
          <w:szCs w:val="24"/>
        </w:rPr>
        <w:t>length and width</w:t>
      </w:r>
      <w:r w:rsidR="007714C0" w:rsidRPr="00482793">
        <w:rPr>
          <w:rFonts w:ascii="Times New Roman" w:eastAsia="Times New Roman" w:hAnsi="Times New Roman" w:cs="Times New Roman"/>
          <w:sz w:val="24"/>
          <w:szCs w:val="24"/>
        </w:rPr>
        <w:t>.</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These measurements were used to calculate the area of each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on the pile surface using the equation for an ellipse (</w:t>
      </w:r>
      <w:r w:rsidR="007714C0" w:rsidRPr="00482793">
        <w:rPr>
          <w:rFonts w:ascii="Times New Roman" w:eastAsia="Times New Roman" w:hAnsi="Times New Roman" w:cs="Times New Roman"/>
          <w:i/>
          <w:sz w:val="24"/>
          <w:szCs w:val="24"/>
        </w:rPr>
        <w:t>A=πab</w:t>
      </w:r>
      <w:r w:rsidR="007714C0" w:rsidRPr="00482793">
        <w:rPr>
          <w:rFonts w:ascii="Times New Roman" w:eastAsia="Times New Roman" w:hAnsi="Times New Roman" w:cs="Times New Roman"/>
          <w:sz w:val="24"/>
          <w:szCs w:val="24"/>
        </w:rPr>
        <w:t xml:space="preserve">), where “a” and “b” are </w:t>
      </w:r>
      <w:r w:rsidR="005645A1" w:rsidRPr="00482793">
        <w:rPr>
          <w:rFonts w:ascii="Times New Roman" w:eastAsia="Times New Roman" w:hAnsi="Times New Roman" w:cs="Times New Roman"/>
          <w:sz w:val="24"/>
          <w:szCs w:val="24"/>
        </w:rPr>
        <w:t xml:space="preserve">one half </w:t>
      </w:r>
      <w:r w:rsidR="007714C0" w:rsidRPr="00482793">
        <w:rPr>
          <w:rFonts w:ascii="Times New Roman" w:eastAsia="Times New Roman" w:hAnsi="Times New Roman" w:cs="Times New Roman"/>
          <w:sz w:val="24"/>
          <w:szCs w:val="24"/>
        </w:rPr>
        <w:t xml:space="preserve">the length and width of the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For a single pile, we calculated the sum area of all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individuals. We divided total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area by visible pile area to estimate the proportion of wrack that consisted of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w:t>
      </w:r>
      <w:commentRangeStart w:id="19"/>
      <w:r w:rsidR="001B3A0F" w:rsidRPr="00482793">
        <w:rPr>
          <w:rFonts w:ascii="Times New Roman" w:eastAsia="Times New Roman" w:hAnsi="Times New Roman" w:cs="Times New Roman"/>
          <w:sz w:val="24"/>
          <w:szCs w:val="24"/>
        </w:rPr>
        <w:t xml:space="preserve">Using this method, the relative contribution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to wrack for a large pile could be estimated in minutes as opposed to hours.</w:t>
      </w:r>
      <w:commentRangeEnd w:id="19"/>
      <w:r w:rsidR="00466809">
        <w:rPr>
          <w:rStyle w:val="CommentReference"/>
        </w:rPr>
        <w:commentReference w:id="19"/>
      </w:r>
    </w:p>
    <w:p w14:paraId="79FF8403" w14:textId="40427393" w:rsidR="00623738"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Performance Assays</w:t>
      </w:r>
      <w:r w:rsidRPr="00482793">
        <w:rPr>
          <w:rFonts w:ascii="Times New Roman" w:eastAsia="Times New Roman" w:hAnsi="Times New Roman" w:cs="Times New Roman"/>
          <w:sz w:val="24"/>
          <w:szCs w:val="24"/>
        </w:rPr>
        <w:t xml:space="preserve"> </w:t>
      </w:r>
    </w:p>
    <w:p w14:paraId="54C9C07A" w14:textId="7DED4B31"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w:t>
      </w:r>
      <w:r w:rsidR="005645A1" w:rsidRPr="00482793">
        <w:rPr>
          <w:rFonts w:ascii="Times New Roman" w:eastAsia="Times New Roman" w:hAnsi="Times New Roman" w:cs="Times New Roman"/>
          <w:sz w:val="24"/>
          <w:szCs w:val="24"/>
        </w:rPr>
        <w:t>composition</w:t>
      </w:r>
      <w:r w:rsidRPr="00482793">
        <w:rPr>
          <w:rFonts w:ascii="Times New Roman" w:eastAsia="Times New Roman" w:hAnsi="Times New Roman" w:cs="Times New Roman"/>
          <w:sz w:val="24"/>
          <w:szCs w:val="24"/>
        </w:rPr>
        <w:t xml:space="preserve"> affect</w:t>
      </w:r>
      <w:r w:rsidR="00282127">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 the performance of rocky shore </w:t>
      </w:r>
      <w:r w:rsidR="00282127">
        <w:rPr>
          <w:rFonts w:ascii="Times New Roman" w:eastAsia="Times New Roman" w:hAnsi="Times New Roman" w:cs="Times New Roman"/>
          <w:sz w:val="24"/>
          <w:szCs w:val="24"/>
        </w:rPr>
        <w:t>detritivores</w:t>
      </w:r>
      <w:r w:rsidRPr="00482793">
        <w:rPr>
          <w:rFonts w:ascii="Times New Roman" w:eastAsia="Times New Roman" w:hAnsi="Times New Roman" w:cs="Times New Roman"/>
          <w:sz w:val="24"/>
          <w:szCs w:val="24"/>
        </w:rPr>
        <w:t xml:space="preserve">, we measured the growth of </w:t>
      </w:r>
      <w:r w:rsidR="00282127">
        <w:rPr>
          <w:rFonts w:ascii="Times New Roman" w:eastAsia="Times New Roman" w:hAnsi="Times New Roman" w:cs="Times New Roman"/>
          <w:sz w:val="24"/>
          <w:szCs w:val="24"/>
        </w:rPr>
        <w:t xml:space="preserve">juveniles of </w:t>
      </w:r>
      <w:r w:rsidRPr="00482793">
        <w:rPr>
          <w:rFonts w:ascii="Times New Roman" w:eastAsia="Times New Roman" w:hAnsi="Times New Roman" w:cs="Times New Roman"/>
          <w:sz w:val="24"/>
          <w:szCs w:val="24"/>
        </w:rPr>
        <w:t xml:space="preserve">two </w:t>
      </w:r>
      <w:r w:rsidR="005645A1" w:rsidRPr="00482793">
        <w:rPr>
          <w:rFonts w:ascii="Times New Roman" w:eastAsia="Times New Roman" w:hAnsi="Times New Roman" w:cs="Times New Roman"/>
          <w:sz w:val="24"/>
          <w:szCs w:val="24"/>
        </w:rPr>
        <w:t>wrack consumer</w:t>
      </w:r>
      <w:r w:rsidRPr="00482793">
        <w:rPr>
          <w:rFonts w:ascii="Times New Roman" w:eastAsia="Times New Roman" w:hAnsi="Times New Roman" w:cs="Times New Roman"/>
          <w:sz w:val="24"/>
          <w:szCs w:val="24"/>
        </w:rPr>
        <w:t xml:space="preserve"> species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and </w:t>
      </w:r>
      <w:proofErr w:type="gramStart"/>
      <w:r w:rsidR="009942BA" w:rsidRPr="00482793">
        <w:rPr>
          <w:rFonts w:ascii="Times New Roman" w:eastAsia="Times New Roman" w:hAnsi="Times New Roman" w:cs="Times New Roman"/>
          <w:sz w:val="24"/>
          <w:szCs w:val="24"/>
        </w:rPr>
        <w:t>Red</w:t>
      </w:r>
      <w:proofErr w:type="gramEnd"/>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abalone (</w:t>
      </w:r>
      <w:r w:rsidRPr="00482793">
        <w:rPr>
          <w:rFonts w:ascii="Times New Roman" w:eastAsia="Times New Roman" w:hAnsi="Times New Roman" w:cs="Times New Roman"/>
          <w:i/>
          <w:sz w:val="24"/>
          <w:szCs w:val="24"/>
        </w:rPr>
        <w:t>Haliotis rufescens</w:t>
      </w:r>
      <w:r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on diets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an equal mixture of the two. </w:t>
      </w:r>
      <w:r w:rsidR="003C3B7B" w:rsidRPr="00482793">
        <w:rPr>
          <w:rFonts w:ascii="Times New Roman" w:eastAsia="Times New Roman" w:hAnsi="Times New Roman" w:cs="Times New Roman"/>
          <w:sz w:val="24"/>
          <w:szCs w:val="24"/>
        </w:rPr>
        <w:t xml:space="preserve">Because </w:t>
      </w:r>
      <w:r w:rsidR="000D70B7" w:rsidRPr="00482793">
        <w:rPr>
          <w:rFonts w:ascii="Times New Roman" w:eastAsia="Times New Roman" w:hAnsi="Times New Roman" w:cs="Times New Roman"/>
          <w:sz w:val="24"/>
          <w:szCs w:val="24"/>
        </w:rPr>
        <w:t>Devilweed</w:t>
      </w:r>
      <w:r w:rsidR="003C3B7B" w:rsidRPr="00482793">
        <w:rPr>
          <w:rFonts w:ascii="Times New Roman" w:eastAsia="Times New Roman" w:hAnsi="Times New Roman" w:cs="Times New Roman"/>
          <w:sz w:val="24"/>
          <w:szCs w:val="24"/>
        </w:rPr>
        <w:t xml:space="preserve"> reduces </w:t>
      </w:r>
      <w:r w:rsidR="00551FE5" w:rsidRPr="00482793">
        <w:rPr>
          <w:rFonts w:ascii="Times New Roman" w:eastAsia="Times New Roman" w:hAnsi="Times New Roman" w:cs="Times New Roman"/>
          <w:sz w:val="24"/>
          <w:szCs w:val="24"/>
        </w:rPr>
        <w:t>Kelp</w:t>
      </w:r>
      <w:r w:rsidR="003C3B7B" w:rsidRPr="00482793">
        <w:rPr>
          <w:rFonts w:ascii="Times New Roman" w:eastAsia="Times New Roman" w:hAnsi="Times New Roman" w:cs="Times New Roman"/>
          <w:sz w:val="24"/>
          <w:szCs w:val="24"/>
        </w:rPr>
        <w:t xml:space="preserve"> abundance in subtidal habitats but does not </w:t>
      </w:r>
      <w:del w:id="20" w:author="Drew Talley" w:date="2024-01-14T08:35:00Z">
        <w:r w:rsidR="003C3B7B" w:rsidRPr="00482793" w:rsidDel="00466809">
          <w:rPr>
            <w:rFonts w:ascii="Times New Roman" w:eastAsia="Times New Roman" w:hAnsi="Times New Roman" w:cs="Times New Roman"/>
            <w:sz w:val="24"/>
            <w:szCs w:val="24"/>
          </w:rPr>
          <w:delText>make it go locally extinct</w:delText>
        </w:r>
      </w:del>
      <w:ins w:id="21" w:author="Drew Talley" w:date="2024-01-14T08:35:00Z">
        <w:r w:rsidR="00466809">
          <w:rPr>
            <w:rFonts w:ascii="Times New Roman" w:eastAsia="Times New Roman" w:hAnsi="Times New Roman" w:cs="Times New Roman"/>
            <w:sz w:val="24"/>
            <w:szCs w:val="24"/>
          </w:rPr>
          <w:t>extirpate it</w:t>
        </w:r>
      </w:ins>
      <w:r w:rsidR="003C3B7B" w:rsidRPr="00482793">
        <w:rPr>
          <w:rFonts w:ascii="Times New Roman" w:eastAsia="Times New Roman" w:hAnsi="Times New Roman" w:cs="Times New Roman"/>
          <w:sz w:val="24"/>
          <w:szCs w:val="24"/>
        </w:rPr>
        <w:t xml:space="preserve"> across short time scales</w:t>
      </w:r>
      <w:r w:rsidR="0043556F" w:rsidRPr="00482793">
        <w:rPr>
          <w:rFonts w:ascii="Times New Roman" w:eastAsia="Times New Roman" w:hAnsi="Times New Roman" w:cs="Times New Roman"/>
          <w:sz w:val="24"/>
          <w:szCs w:val="24"/>
        </w:rPr>
        <w:t xml:space="preserve"> </w:t>
      </w:r>
      <w:r w:rsidR="0043556F" w:rsidRPr="00482793">
        <w:rPr>
          <w:rFonts w:ascii="Times New Roman" w:eastAsia="Times New Roman" w:hAnsi="Times New Roman" w:cs="Times New Roman"/>
          <w:sz w:val="24"/>
          <w:szCs w:val="24"/>
        </w:rPr>
        <w:fldChar w:fldCharType="begin"/>
      </w:r>
      <w:r w:rsidR="0043556F" w:rsidRPr="00482793">
        <w:rPr>
          <w:rFonts w:ascii="Times New Roman" w:eastAsia="Times New Roman" w:hAnsi="Times New Roman" w:cs="Times New Roman"/>
          <w:sz w:val="24"/>
          <w:szCs w:val="24"/>
        </w:rPr>
        <w:instrText xml:space="preserve"> ADDIN ZOTERO_ITEM CSL_CITATION {"citationID":"8FGk2oa8","properties":{"formattedCitation":"(Sullaway and Edwards 2020)","plainCitation":"(Sullaway and Edwards 2020)","noteIndex":0},"citationItems":[{"id":391,"uris":["http://zotero.org/users/6486635/items/WSJPZ2DR"],"itemData":{"id":391,"type":"article-journal","abstract":"The arrival of Sargassum horneri throughout the Southern California Bight and the Baja Peninsula has raised concern regarding kelp forest resilience and ecosystem function following the invasion of this non-native species. To understand how S. horneri impacts native algal abundance and community production, we removed S. horneri from experimental plots over a period of 11 mo. We measured impacts on native algal communities and community productivity using SCUBA surveys and benthic chambers equipped with oxygen, temperature, and light sensors. We observed a nearly 4-fold increase in recruitment of Macrocystis pyrifera and a 9-fold increase in adult M. pyrifera stipe density in S. horneri removal plots, but no discernable changes in net community production among treatments. We found ephemeral increases in gross community production and community respiration in the non-removal plots that coincided with periods of peak S. horneri biomass. To understand the temporal dynamics of community production, we deployed benthic chambers across a rocky reef dominated by S. horneri. Here, temporal variation in community production was most strongly related to corresponding variation in water temperature and changes in S. horneri biomass related to its annual lifecycle. Overall, our study indicates that S. horneri presence contributed to ephemeral increases in gross community production and community respiration, but it did not affect net community production. Moreover, S. horneri removal can lead to increases in native algal abundances given favorable abiotic conditions. We suggest that S. horneri thrives in a disturbed ecosystem rather than being a driver of ecosystem change.","container-title":"Marine Ecology Progress Series","DOI":"10.3354/meps13231","ISSN":"0171-8630, 1616-1599","journalAbbreviation":"Mar. Ecol. Prog. Ser.","language":"en","page":"45-57","source":"DOI.org (Crossref)","title":"Impacts of the non-native alga Sargassum horneri on benthic community production in a California kelp forest","volume":"637","author":[{"family":"Sullaway","given":"Gh"},{"family":"Edwards","given":"Ms"}],"issued":{"date-parts":[["2020",3,5]]}}}],"schema":"https://github.com/citation-style-language/schema/raw/master/csl-citation.json"} </w:instrText>
      </w:r>
      <w:r w:rsidR="0043556F"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(Sullaway and Edwards 2020)</w:t>
      </w:r>
      <w:r w:rsidR="0043556F" w:rsidRPr="00482793">
        <w:rPr>
          <w:rFonts w:ascii="Times New Roman" w:eastAsia="Times New Roman" w:hAnsi="Times New Roman" w:cs="Times New Roman"/>
          <w:sz w:val="24"/>
          <w:szCs w:val="24"/>
        </w:rPr>
        <w:fldChar w:fldCharType="end"/>
      </w:r>
      <w:r w:rsidR="0043556F" w:rsidRPr="00482793">
        <w:rPr>
          <w:rFonts w:ascii="Times New Roman" w:eastAsia="Times New Roman" w:hAnsi="Times New Roman" w:cs="Times New Roman"/>
          <w:sz w:val="24"/>
          <w:szCs w:val="24"/>
        </w:rPr>
        <w:t>,</w:t>
      </w:r>
      <w:r w:rsidR="003C3B7B" w:rsidRPr="00482793">
        <w:rPr>
          <w:rFonts w:ascii="Times New Roman" w:eastAsia="Times New Roman" w:hAnsi="Times New Roman" w:cs="Times New Roman"/>
          <w:sz w:val="24"/>
          <w:szCs w:val="24"/>
        </w:rPr>
        <w:t xml:space="preserve"> the mixture treatment is </w:t>
      </w:r>
      <w:r w:rsidR="00282127">
        <w:rPr>
          <w:rFonts w:ascii="Times New Roman" w:eastAsia="Times New Roman" w:hAnsi="Times New Roman" w:cs="Times New Roman"/>
          <w:sz w:val="24"/>
          <w:szCs w:val="24"/>
        </w:rPr>
        <w:t>the most</w:t>
      </w:r>
      <w:r w:rsidR="00282127" w:rsidRPr="00482793">
        <w:rPr>
          <w:rFonts w:ascii="Times New Roman" w:eastAsia="Times New Roman" w:hAnsi="Times New Roman" w:cs="Times New Roman"/>
          <w:sz w:val="24"/>
          <w:szCs w:val="24"/>
        </w:rPr>
        <w:t xml:space="preserve"> </w:t>
      </w:r>
      <w:r w:rsidR="003C3B7B" w:rsidRPr="00482793">
        <w:rPr>
          <w:rFonts w:ascii="Times New Roman" w:eastAsia="Times New Roman" w:hAnsi="Times New Roman" w:cs="Times New Roman"/>
          <w:sz w:val="24"/>
          <w:szCs w:val="24"/>
        </w:rPr>
        <w:t xml:space="preserve">ecologically </w:t>
      </w:r>
      <w:r w:rsidR="00282127">
        <w:rPr>
          <w:rFonts w:ascii="Times New Roman" w:eastAsia="Times New Roman" w:hAnsi="Times New Roman" w:cs="Times New Roman"/>
          <w:sz w:val="24"/>
          <w:szCs w:val="24"/>
        </w:rPr>
        <w:t>realistic</w:t>
      </w:r>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used </w:t>
      </w:r>
      <w:proofErr w:type="gramStart"/>
      <w:r w:rsidR="003C3B7B" w:rsidRPr="00482793">
        <w:rPr>
          <w:rFonts w:ascii="Times New Roman" w:eastAsia="Times New Roman" w:hAnsi="Times New Roman" w:cs="Times New Roman"/>
          <w:sz w:val="24"/>
          <w:szCs w:val="24"/>
        </w:rPr>
        <w:t>Red</w:t>
      </w:r>
      <w:proofErr w:type="gramEnd"/>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abalone as a proxy for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 xml:space="preserve">abalone because of logistical challenges of conducting research with endangered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abalone</w:t>
      </w:r>
      <w:del w:id="22" w:author="Drew Talley" w:date="2024-01-14T08:36:00Z">
        <w:r w:rsidR="00B11203" w:rsidRPr="00482793" w:rsidDel="00466809">
          <w:rPr>
            <w:rFonts w:ascii="Times New Roman" w:eastAsia="Times New Roman" w:hAnsi="Times New Roman" w:cs="Times New Roman"/>
            <w:sz w:val="24"/>
            <w:szCs w:val="24"/>
          </w:rPr>
          <w:delText>)</w:delText>
        </w:r>
      </w:del>
      <w:r w:rsidR="00B11203"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For example, most captive Black abalone are mature adults that might not respond to diet changes because of their large size and slow growth. </w:t>
      </w:r>
      <w:r w:rsidR="009942BA" w:rsidRPr="00482793">
        <w:rPr>
          <w:rFonts w:ascii="Times New Roman" w:eastAsia="Times New Roman" w:hAnsi="Times New Roman" w:cs="Times New Roman"/>
          <w:sz w:val="24"/>
          <w:szCs w:val="24"/>
        </w:rPr>
        <w:t>We justify using a congener as a proxy species b</w:t>
      </w:r>
      <w:r w:rsidRPr="00482793">
        <w:rPr>
          <w:rFonts w:ascii="Times New Roman" w:eastAsia="Times New Roman" w:hAnsi="Times New Roman" w:cs="Times New Roman"/>
          <w:sz w:val="24"/>
          <w:szCs w:val="24"/>
        </w:rPr>
        <w:t xml:space="preserve">ecause both abalone species </w:t>
      </w:r>
      <w:r w:rsidR="00B11203" w:rsidRPr="00482793">
        <w:rPr>
          <w:rFonts w:ascii="Times New Roman" w:eastAsia="Times New Roman" w:hAnsi="Times New Roman" w:cs="Times New Roman"/>
          <w:sz w:val="24"/>
          <w:szCs w:val="24"/>
        </w:rPr>
        <w:t xml:space="preserve">1) </w:t>
      </w:r>
      <w:r w:rsidR="009942BA" w:rsidRPr="00482793">
        <w:rPr>
          <w:rFonts w:ascii="Times New Roman" w:eastAsia="Times New Roman" w:hAnsi="Times New Roman" w:cs="Times New Roman"/>
          <w:sz w:val="24"/>
          <w:szCs w:val="24"/>
        </w:rPr>
        <w:t xml:space="preserve">consume </w:t>
      </w:r>
      <w:r w:rsidRPr="00482793">
        <w:rPr>
          <w:rFonts w:ascii="Times New Roman" w:eastAsia="Times New Roman" w:hAnsi="Times New Roman" w:cs="Times New Roman"/>
          <w:sz w:val="24"/>
          <w:szCs w:val="24"/>
        </w:rPr>
        <w:t xml:space="preserve">brown seaweeds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(Leighton and Boolootian 1963, Winter and Estes 1992, Nelson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and </w:t>
      </w:r>
      <w:r w:rsidR="00B11203" w:rsidRPr="00482793">
        <w:rPr>
          <w:rFonts w:ascii="Times New Roman" w:eastAsia="Times New Roman" w:hAnsi="Times New Roman" w:cs="Times New Roman"/>
          <w:sz w:val="24"/>
          <w:szCs w:val="24"/>
        </w:rPr>
        <w:t>2)</w:t>
      </w:r>
      <w:r w:rsidRPr="00482793">
        <w:rPr>
          <w:rFonts w:ascii="Times New Roman" w:eastAsia="Times New Roman" w:hAnsi="Times New Roman" w:cs="Times New Roman"/>
          <w:sz w:val="24"/>
          <w:szCs w:val="24"/>
        </w:rPr>
        <w:t xml:space="preserve"> have similar growth rates </w:t>
      </w:r>
      <w:r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{"citationID":"AzdeXWUq","properties":{"formattedCitation":"(Ault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red abalone, Haliotis rufescens, Swainson","volume":"16","author":[{"family":"Ault","given":"Jerald S."}],"issued":{"date-parts":[["2009",3,12]]}}}],"schema":"https://github.com/citation-style-language/schema/raw/master/csl-citation.json"}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(Ault 2009)</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w:t>
      </w:r>
      <w:r w:rsidR="00282127" w:rsidRPr="00282127">
        <w:rPr>
          <w:rFonts w:ascii="Times New Roman" w:eastAsia="Times New Roman" w:hAnsi="Times New Roman" w:cs="Times New Roman"/>
          <w:sz w:val="24"/>
          <w:szCs w:val="24"/>
        </w:rPr>
        <w:t xml:space="preserve"> </w:t>
      </w:r>
      <w:r w:rsidR="00282127" w:rsidRPr="00482793">
        <w:rPr>
          <w:rFonts w:ascii="Times New Roman" w:eastAsia="Times New Roman" w:hAnsi="Times New Roman" w:cs="Times New Roman"/>
          <w:sz w:val="24"/>
          <w:szCs w:val="24"/>
        </w:rPr>
        <w:t>For Red abalone, we also recorded self-righting times</w:t>
      </w:r>
      <w:ins w:id="23" w:author="Drew Talley" w:date="2024-01-14T08:36:00Z">
        <w:r w:rsidR="00466809">
          <w:rPr>
            <w:rFonts w:ascii="Times New Roman" w:eastAsia="Times New Roman" w:hAnsi="Times New Roman" w:cs="Times New Roman"/>
            <w:sz w:val="24"/>
            <w:szCs w:val="24"/>
          </w:rPr>
          <w:t xml:space="preserve"> (see below)</w:t>
        </w:r>
      </w:ins>
      <w:r w:rsidR="00282127" w:rsidRPr="00482793">
        <w:rPr>
          <w:rFonts w:ascii="Times New Roman" w:eastAsia="Times New Roman" w:hAnsi="Times New Roman" w:cs="Times New Roman"/>
          <w:sz w:val="24"/>
          <w:szCs w:val="24"/>
        </w:rPr>
        <w:t>.</w:t>
      </w:r>
    </w:p>
    <w:p w14:paraId="5B0E9FA0" w14:textId="634F51FB"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w:t>
      </w:r>
      <w:r w:rsidR="00312714">
        <w:rPr>
          <w:rFonts w:ascii="Times New Roman" w:eastAsia="Times New Roman" w:hAnsi="Times New Roman" w:cs="Times New Roman"/>
          <w:sz w:val="24"/>
          <w:szCs w:val="24"/>
        </w:rPr>
        <w:t>T</w:t>
      </w:r>
      <w:r w:rsidR="007B7655" w:rsidRPr="00482793">
        <w:rPr>
          <w:rFonts w:ascii="Times New Roman" w:eastAsia="Times New Roman" w:hAnsi="Times New Roman" w:cs="Times New Roman"/>
          <w:sz w:val="24"/>
          <w:szCs w:val="24"/>
        </w:rPr>
        <w:t>urban</w:t>
      </w:r>
      <w:r w:rsidRPr="00482793">
        <w:rPr>
          <w:rFonts w:ascii="Times New Roman" w:eastAsia="Times New Roman" w:hAnsi="Times New Roman" w:cs="Times New Roman"/>
          <w:sz w:val="24"/>
          <w:szCs w:val="24"/>
        </w:rPr>
        <w:t xml:space="preserve"> snails from Sunset Cliffs Natural Park (shell length = 6-10 mm). We used lab-reared, juvenile Red abalone from a single cohort (May 2017) provided by NOAA Southwest Fisheries</w:t>
      </w:r>
      <w:r w:rsidR="00B11203" w:rsidRPr="00482793">
        <w:rPr>
          <w:rFonts w:ascii="Times New Roman" w:eastAsia="Times New Roman" w:hAnsi="Times New Roman" w:cs="Times New Roman"/>
          <w:sz w:val="24"/>
          <w:szCs w:val="24"/>
        </w:rPr>
        <w:t xml:space="preserve"> (shell length = 45-60 mm)</w:t>
      </w:r>
      <w:r w:rsidRPr="00482793">
        <w:rPr>
          <w:rFonts w:ascii="Times New Roman" w:eastAsia="Times New Roman" w:hAnsi="Times New Roman" w:cs="Times New Roman"/>
          <w:sz w:val="24"/>
          <w:szCs w:val="24"/>
        </w:rPr>
        <w:t xml:space="preserve">. All organisms were transported to </w:t>
      </w:r>
      <w:del w:id="24" w:author="Drew Talley" w:date="2024-01-14T08:37:00Z">
        <w:r w:rsidR="002C3D0B" w:rsidRPr="00482793" w:rsidDel="00466809">
          <w:rPr>
            <w:rFonts w:ascii="Times New Roman" w:eastAsia="Times New Roman" w:hAnsi="Times New Roman" w:cs="Times New Roman"/>
            <w:sz w:val="24"/>
            <w:szCs w:val="24"/>
          </w:rPr>
          <w:delText xml:space="preserve">the </w:delText>
        </w:r>
      </w:del>
      <w:r w:rsidR="002C3D0B" w:rsidRPr="00482793">
        <w:rPr>
          <w:rFonts w:ascii="Times New Roman" w:eastAsia="Times New Roman" w:hAnsi="Times New Roman" w:cs="Times New Roman"/>
          <w:sz w:val="24"/>
          <w:szCs w:val="24"/>
        </w:rPr>
        <w:t xml:space="preserve">San Diego State University’s Coastal and Marine Institute Laboratory </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CMIL</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placed in plastic containers (190 x 160 x 110 mm) with mesh (2 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covers. The performance assay began March 5, 2020. At this time, all containers were completely submerged in tanks with 14°C recirculating, aerated water with a pH of 7.75. Due to facility closures because of the COVID-19 pandemic, we transported all organisms to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(a temporary recirculating seawater system setup in J. Long’s home garage) on March 19, 2020. The experiment continued at this location until the termination </w:t>
      </w:r>
      <w:r w:rsidR="009942BA" w:rsidRPr="00482793">
        <w:rPr>
          <w:rFonts w:ascii="Times New Roman" w:eastAsia="Times New Roman" w:hAnsi="Times New Roman" w:cs="Times New Roman"/>
          <w:sz w:val="24"/>
          <w:szCs w:val="24"/>
        </w:rPr>
        <w:t xml:space="preserve">on </w:t>
      </w:r>
      <w:r w:rsidRPr="00482793">
        <w:rPr>
          <w:rFonts w:ascii="Times New Roman" w:eastAsia="Times New Roman" w:hAnsi="Times New Roman" w:cs="Times New Roman"/>
          <w:sz w:val="24"/>
          <w:szCs w:val="24"/>
        </w:rPr>
        <w:t>April 17, 2020</w:t>
      </w:r>
      <w:r w:rsidR="009942BA" w:rsidRPr="00482793">
        <w:rPr>
          <w:rFonts w:ascii="Times New Roman" w:eastAsia="Times New Roman" w:hAnsi="Times New Roman" w:cs="Times New Roman"/>
          <w:sz w:val="24"/>
          <w:szCs w:val="24"/>
        </w:rPr>
        <w:t xml:space="preserve"> (</w:t>
      </w:r>
      <w:r w:rsidR="00C36E7E" w:rsidRPr="00482793">
        <w:rPr>
          <w:rFonts w:ascii="Times New Roman" w:eastAsia="Times New Roman" w:hAnsi="Times New Roman" w:cs="Times New Roman"/>
          <w:sz w:val="24"/>
          <w:szCs w:val="24"/>
        </w:rPr>
        <w:t>i.e.,</w:t>
      </w:r>
      <w:r w:rsidR="009942BA" w:rsidRPr="00482793">
        <w:rPr>
          <w:rFonts w:ascii="Times New Roman" w:eastAsia="Times New Roman" w:hAnsi="Times New Roman" w:cs="Times New Roman"/>
          <w:sz w:val="24"/>
          <w:szCs w:val="24"/>
        </w:rPr>
        <w:t xml:space="preserve"> six weeks after the start)</w:t>
      </w:r>
      <w:r w:rsidRPr="00482793">
        <w:rPr>
          <w:rFonts w:ascii="Times New Roman" w:eastAsia="Times New Roman" w:hAnsi="Times New Roman" w:cs="Times New Roman"/>
          <w:sz w:val="24"/>
          <w:szCs w:val="24"/>
        </w:rPr>
        <w:t xml:space="preserve">. At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water temperature was maintained at 15°C. Because artificial seawater was used at this facility, the pH was more basic (range from 8.4-8.7). We monitored ammonia and ammonium daily during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488C8394" w:rsidR="00623738" w:rsidRPr="00482793" w:rsidRDefault="00AD468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were offered one of four diets (</w:t>
      </w:r>
      <w:r w:rsidR="00551FE5" w:rsidRPr="00482793">
        <w:rPr>
          <w:rFonts w:ascii="Times New Roman" w:eastAsia="Times New Roman" w:hAnsi="Times New Roman" w:cs="Times New Roman"/>
          <w:sz w:val="24"/>
          <w:szCs w:val="24"/>
        </w:rPr>
        <w:t>Kelp</w:t>
      </w:r>
      <w:r w:rsidR="00623738" w:rsidRPr="00482793">
        <w:rPr>
          <w:rFonts w:ascii="Times New Roman" w:eastAsia="Times New Roman" w:hAnsi="Times New Roman" w:cs="Times New Roman"/>
          <w:i/>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i/>
          <w:sz w:val="24"/>
          <w:szCs w:val="24"/>
        </w:rPr>
        <w:t xml:space="preserve">, </w:t>
      </w:r>
      <w:r w:rsidR="00623738" w:rsidRPr="00482793">
        <w:rPr>
          <w:rFonts w:ascii="Times New Roman" w:eastAsia="Times New Roman" w:hAnsi="Times New Roman" w:cs="Times New Roman"/>
          <w:iCs/>
          <w:sz w:val="24"/>
          <w:szCs w:val="24"/>
        </w:rPr>
        <w:t xml:space="preserve">a ~1:1 </w:t>
      </w:r>
      <w:r w:rsidR="00623738" w:rsidRPr="00482793">
        <w:rPr>
          <w:rFonts w:ascii="Times New Roman" w:eastAsia="Times New Roman" w:hAnsi="Times New Roman" w:cs="Times New Roman"/>
          <w:sz w:val="24"/>
          <w:szCs w:val="24"/>
        </w:rPr>
        <w:t xml:space="preserve">mixture of </w:t>
      </w:r>
      <w:r w:rsidR="00551FE5" w:rsidRPr="00482793">
        <w:rPr>
          <w:rFonts w:ascii="Times New Roman" w:eastAsia="Times New Roman" w:hAnsi="Times New Roman" w:cs="Times New Roman"/>
          <w:sz w:val="24"/>
          <w:szCs w:val="24"/>
        </w:rPr>
        <w:t>Kelp</w:t>
      </w:r>
      <w:r w:rsidR="00AB2A17" w:rsidRPr="00482793">
        <w:rPr>
          <w:rFonts w:ascii="Times New Roman" w:eastAsia="Times New Roman" w:hAnsi="Times New Roman" w:cs="Times New Roman"/>
          <w:sz w:val="24"/>
          <w:szCs w:val="24"/>
        </w:rPr>
        <w:t xml:space="preserve"> and</w:t>
      </w:r>
      <w:r w:rsidR="007B7655"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sz w:val="24"/>
          <w:szCs w:val="24"/>
        </w:rPr>
        <w:t xml:space="preserve">, or starvation, n=20). </w:t>
      </w:r>
      <w:r w:rsidR="007B7655" w:rsidRPr="00482793">
        <w:rPr>
          <w:rFonts w:ascii="Times New Roman" w:eastAsia="Times New Roman" w:hAnsi="Times New Roman" w:cs="Times New Roman"/>
          <w:sz w:val="24"/>
          <w:szCs w:val="24"/>
        </w:rPr>
        <w:t xml:space="preserve">Seaweed was offered </w:t>
      </w:r>
      <w:r w:rsidR="007B7655" w:rsidRPr="00482793">
        <w:rPr>
          <w:rFonts w:ascii="Times New Roman" w:eastAsia="Times New Roman" w:hAnsi="Times New Roman" w:cs="Times New Roman"/>
          <w:i/>
          <w:iCs/>
          <w:sz w:val="24"/>
          <w:szCs w:val="24"/>
        </w:rPr>
        <w:t>ad libitum</w:t>
      </w:r>
      <w:r w:rsidR="007B7655" w:rsidRPr="00482793">
        <w:rPr>
          <w:rFonts w:ascii="Times New Roman" w:eastAsia="Times New Roman" w:hAnsi="Times New Roman" w:cs="Times New Roman"/>
          <w:sz w:val="24"/>
          <w:szCs w:val="24"/>
        </w:rPr>
        <w:t xml:space="preserve">. </w:t>
      </w:r>
      <w:r w:rsidR="00623738" w:rsidRPr="00482793">
        <w:rPr>
          <w:rFonts w:ascii="Times New Roman" w:eastAsia="Times New Roman" w:hAnsi="Times New Roman" w:cs="Times New Roman"/>
          <w:sz w:val="24"/>
          <w:szCs w:val="24"/>
        </w:rPr>
        <w:t xml:space="preserve">We included the entire thallus (i.e., stipes, blades, and pneumatocysts) to account for tissue-specificity in </w:t>
      </w:r>
      <w:r w:rsidR="009942BA" w:rsidRPr="00482793">
        <w:rPr>
          <w:rFonts w:ascii="Times New Roman" w:eastAsia="Times New Roman" w:hAnsi="Times New Roman" w:cs="Times New Roman"/>
          <w:sz w:val="24"/>
          <w:szCs w:val="24"/>
        </w:rPr>
        <w:t>performance/preference</w:t>
      </w:r>
      <w:r w:rsidR="00623738" w:rsidRPr="00482793">
        <w:rPr>
          <w:rFonts w:ascii="Times New Roman" w:eastAsia="Times New Roman" w:hAnsi="Times New Roman" w:cs="Times New Roman"/>
          <w:sz w:val="24"/>
          <w:szCs w:val="24"/>
        </w:rPr>
        <w:t xml:space="preserve">. We assessed diet-related impacts on performance by calculating the change in dry soft tissue mass of the </w:t>
      </w:r>
      <w:r w:rsidR="00860F68"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sidRPr="00482793">
        <w:rPr>
          <w:rFonts w:ascii="Times New Roman" w:eastAsia="Times New Roman" w:hAnsi="Times New Roman" w:cs="Times New Roman"/>
          <w:sz w:val="24"/>
          <w:szCs w:val="24"/>
        </w:rPr>
        <w:t xml:space="preserve"> Because the relationship between maximum shell length and dry tissue mass was strong and linear for both Turban snails (R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w:t>
      </w:r>
      <w:proofErr w:type="gramStart"/>
      <w:r w:rsidR="00B122D7" w:rsidRPr="00482793">
        <w:rPr>
          <w:rFonts w:ascii="Times New Roman" w:eastAsia="Times New Roman" w:hAnsi="Times New Roman" w:cs="Times New Roman"/>
          <w:sz w:val="24"/>
          <w:szCs w:val="24"/>
        </w:rPr>
        <w:t>F</w:t>
      </w:r>
      <w:r w:rsidR="00B122D7" w:rsidRPr="00482793">
        <w:rPr>
          <w:rFonts w:ascii="Times New Roman" w:eastAsia="Times New Roman" w:hAnsi="Times New Roman" w:cs="Times New Roman"/>
          <w:sz w:val="24"/>
          <w:szCs w:val="24"/>
          <w:vertAlign w:val="subscript"/>
        </w:rPr>
        <w:t>(</w:t>
      </w:r>
      <w:proofErr w:type="gramEnd"/>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=148.20,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and Red abalone</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=160.71,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iCs/>
          <w:sz w:val="24"/>
          <w:szCs w:val="24"/>
        </w:rPr>
        <w:t xml:space="preserve">we used this </w:t>
      </w:r>
      <w:r w:rsidR="00623738" w:rsidRPr="00482793">
        <w:rPr>
          <w:rFonts w:ascii="Times New Roman" w:eastAsia="Times New Roman" w:hAnsi="Times New Roman" w:cs="Times New Roman"/>
          <w:sz w:val="24"/>
          <w:szCs w:val="24"/>
        </w:rPr>
        <w:t>regression to estimate starting soft tissue biomass, non-lethally</w:t>
      </w:r>
      <w:r w:rsidR="00B122D7" w:rsidRPr="00482793">
        <w:rPr>
          <w:rFonts w:ascii="Times New Roman" w:eastAsia="Times New Roman" w:hAnsi="Times New Roman" w:cs="Times New Roman"/>
          <w:sz w:val="24"/>
          <w:szCs w:val="24"/>
        </w:rPr>
        <w:t>.</w:t>
      </w:r>
    </w:p>
    <w:p w14:paraId="387CEF50" w14:textId="5D8BD7A6" w:rsidR="00B122D7"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In addition to growth, we assessed how diet impacted </w:t>
      </w:r>
      <w:r w:rsidR="00AB2A17" w:rsidRPr="00482793">
        <w:rPr>
          <w:rFonts w:ascii="Times New Roman" w:eastAsia="Times New Roman" w:hAnsi="Times New Roman" w:cs="Times New Roman"/>
          <w:sz w:val="24"/>
          <w:szCs w:val="24"/>
        </w:rPr>
        <w:t xml:space="preserve">abalone </w:t>
      </w:r>
      <w:r w:rsidR="00B122D7" w:rsidRPr="00482793">
        <w:rPr>
          <w:rFonts w:ascii="Times New Roman" w:eastAsia="Times New Roman" w:hAnsi="Times New Roman" w:cs="Times New Roman"/>
          <w:sz w:val="24"/>
          <w:szCs w:val="24"/>
        </w:rPr>
        <w:t>self-</w:t>
      </w:r>
      <w:r w:rsidR="00AB2A17" w:rsidRPr="00482793">
        <w:rPr>
          <w:rFonts w:ascii="Times New Roman" w:eastAsia="Times New Roman" w:hAnsi="Times New Roman" w:cs="Times New Roman"/>
          <w:sz w:val="24"/>
          <w:szCs w:val="24"/>
        </w:rPr>
        <w:t xml:space="preserve">righting times. Because abalone are extremely vulnerable to predators when their ventral tissues are exposed, such assays </w:t>
      </w:r>
      <w:r w:rsidR="004E42A8" w:rsidRPr="00482793">
        <w:rPr>
          <w:rFonts w:ascii="Times New Roman" w:eastAsia="Times New Roman" w:hAnsi="Times New Roman" w:cs="Times New Roman"/>
          <w:sz w:val="24"/>
          <w:szCs w:val="24"/>
        </w:rPr>
        <w:t>can inform</w:t>
      </w:r>
      <w:r w:rsidR="00AB2A17" w:rsidRPr="00482793">
        <w:rPr>
          <w:rFonts w:ascii="Times New Roman" w:eastAsia="Times New Roman" w:hAnsi="Times New Roman" w:cs="Times New Roman"/>
          <w:sz w:val="24"/>
          <w:szCs w:val="24"/>
        </w:rPr>
        <w:t xml:space="preserve"> environment</w:t>
      </w:r>
      <w:r w:rsidR="004E42A8" w:rsidRPr="00482793">
        <w:rPr>
          <w:rFonts w:ascii="Times New Roman" w:eastAsia="Times New Roman" w:hAnsi="Times New Roman" w:cs="Times New Roman"/>
          <w:sz w:val="24"/>
          <w:szCs w:val="24"/>
        </w:rPr>
        <w:t>al</w:t>
      </w:r>
      <w:r w:rsidR="00AB2A17" w:rsidRPr="00482793">
        <w:rPr>
          <w:rFonts w:ascii="Times New Roman" w:eastAsia="Times New Roman" w:hAnsi="Times New Roman" w:cs="Times New Roman"/>
          <w:sz w:val="24"/>
          <w:szCs w:val="24"/>
        </w:rPr>
        <w:t xml:space="preserve"> influence</w:t>
      </w:r>
      <w:r w:rsidR="009942BA" w:rsidRPr="00482793">
        <w:rPr>
          <w:rFonts w:ascii="Times New Roman" w:eastAsia="Times New Roman" w:hAnsi="Times New Roman" w:cs="Times New Roman"/>
          <w:sz w:val="24"/>
          <w:szCs w:val="24"/>
        </w:rPr>
        <w:t xml:space="preserve"> (e.g. diet)</w:t>
      </w:r>
      <w:r w:rsidR="00AB2A17"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on predator-prey </w:t>
      </w:r>
      <w:r w:rsidR="00AB2A17" w:rsidRPr="00482793">
        <w:rPr>
          <w:rFonts w:ascii="Times New Roman" w:eastAsia="Times New Roman" w:hAnsi="Times New Roman" w:cs="Times New Roman"/>
          <w:sz w:val="24"/>
          <w:szCs w:val="24"/>
        </w:rPr>
        <w:t xml:space="preserve">interactions </w:t>
      </w:r>
      <w:r w:rsidR="00AB2A17" w:rsidRPr="00482793">
        <w:rPr>
          <w:rFonts w:ascii="Times New Roman" w:eastAsia="Times New Roman" w:hAnsi="Times New Roman" w:cs="Times New Roman"/>
          <w:sz w:val="24"/>
          <w:szCs w:val="24"/>
        </w:rPr>
        <w:fldChar w:fldCharType="begin"/>
      </w:r>
      <w:r w:rsidR="008D2B40" w:rsidRPr="00482793">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482793">
        <w:rPr>
          <w:rFonts w:ascii="Times New Roman" w:eastAsia="Times New Roman" w:hAnsi="Times New Roman" w:cs="Times New Roman"/>
          <w:sz w:val="24"/>
          <w:szCs w:val="24"/>
        </w:rPr>
        <w:fldChar w:fldCharType="separate"/>
      </w:r>
      <w:r w:rsidR="00AB2A17" w:rsidRPr="00482793">
        <w:rPr>
          <w:rFonts w:ascii="Times New Roman" w:eastAsia="Times New Roman" w:hAnsi="Times New Roman" w:cs="Times New Roman"/>
          <w:noProof/>
          <w:sz w:val="24"/>
          <w:szCs w:val="24"/>
        </w:rPr>
        <w:t>(e.g. slow righting times suggests an increased vulnerability to predators, Baldwin et al. 2007, Lachambre et al. 2017)</w:t>
      </w:r>
      <w:r w:rsidR="00AB2A17" w:rsidRPr="00482793">
        <w:rPr>
          <w:rFonts w:ascii="Times New Roman" w:eastAsia="Times New Roman" w:hAnsi="Times New Roman" w:cs="Times New Roman"/>
          <w:sz w:val="24"/>
          <w:szCs w:val="24"/>
        </w:rPr>
        <w:fldChar w:fldCharType="end"/>
      </w:r>
      <w:r w:rsidR="00AB2A17" w:rsidRPr="00482793">
        <w:rPr>
          <w:rFonts w:ascii="Times New Roman" w:eastAsia="Times New Roman" w:hAnsi="Times New Roman" w:cs="Times New Roman"/>
          <w:sz w:val="24"/>
          <w:szCs w:val="24"/>
        </w:rPr>
        <w:t>. During righting tests, abalone were placed, dorsal side down, in 14</w:t>
      </w:r>
      <w:r w:rsidR="004E42A8" w:rsidRPr="00482793">
        <w:rPr>
          <w:rFonts w:ascii="Times New Roman" w:eastAsia="Times New Roman" w:hAnsi="Times New Roman" w:cs="Times New Roman"/>
          <w:sz w:val="24"/>
          <w:szCs w:val="24"/>
        </w:rPr>
        <w:t>-15</w:t>
      </w:r>
      <w:r w:rsidR="00AB2A17" w:rsidRPr="00482793">
        <w:rPr>
          <w:rFonts w:ascii="Times New Roman" w:eastAsia="Times New Roman" w:hAnsi="Times New Roman" w:cs="Times New Roman"/>
          <w:sz w:val="24"/>
          <w:szCs w:val="24"/>
        </w:rPr>
        <w:t xml:space="preserve">°C </w:t>
      </w:r>
      <w:r w:rsidR="004E42A8" w:rsidRPr="00482793">
        <w:rPr>
          <w:rFonts w:ascii="Times New Roman" w:eastAsia="Times New Roman" w:hAnsi="Times New Roman" w:cs="Times New Roman"/>
          <w:sz w:val="24"/>
          <w:szCs w:val="24"/>
        </w:rPr>
        <w:t>seawater</w:t>
      </w:r>
      <w:r w:rsidR="00AB2A17" w:rsidRPr="00482793">
        <w:rPr>
          <w:rFonts w:ascii="Times New Roman" w:eastAsia="Times New Roman" w:hAnsi="Times New Roman" w:cs="Times New Roman"/>
          <w:sz w:val="24"/>
          <w:szCs w:val="24"/>
        </w:rPr>
        <w:t>. We measured the time it took abalone to flip over so that the dorsal side of their shell faced up. These tests were conducted until abalone corrected their orientation or 4 minutes</w:t>
      </w:r>
      <w:r w:rsidR="004E42A8" w:rsidRPr="00482793">
        <w:rPr>
          <w:rFonts w:ascii="Times New Roman" w:eastAsia="Times New Roman" w:hAnsi="Times New Roman" w:cs="Times New Roman"/>
          <w:sz w:val="24"/>
          <w:szCs w:val="24"/>
        </w:rPr>
        <w:t xml:space="preserve"> passed</w:t>
      </w:r>
      <w:r w:rsidR="00AB2A17" w:rsidRPr="00482793">
        <w:rPr>
          <w:rFonts w:ascii="Times New Roman" w:eastAsia="Times New Roman" w:hAnsi="Times New Roman" w:cs="Times New Roman"/>
          <w:sz w:val="24"/>
          <w:szCs w:val="24"/>
        </w:rPr>
        <w:t>.</w:t>
      </w:r>
      <w:r w:rsidR="004E42A8" w:rsidRPr="00482793">
        <w:rPr>
          <w:rFonts w:ascii="Times New Roman" w:eastAsia="Times New Roman" w:hAnsi="Times New Roman" w:cs="Times New Roman"/>
          <w:sz w:val="24"/>
          <w:szCs w:val="24"/>
        </w:rPr>
        <w:t xml:space="preserve"> W</w:t>
      </w:r>
      <w:r w:rsidR="00AB2A17" w:rsidRPr="00482793">
        <w:rPr>
          <w:rFonts w:ascii="Times New Roman" w:eastAsia="Times New Roman" w:hAnsi="Times New Roman" w:cs="Times New Roman"/>
          <w:sz w:val="24"/>
          <w:szCs w:val="24"/>
        </w:rPr>
        <w:t>e conducted these assays</w:t>
      </w:r>
      <w:r w:rsidR="004E42A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at the start and end of the </w:t>
      </w:r>
      <w:r w:rsidR="00FF22E0">
        <w:rPr>
          <w:rFonts w:ascii="Times New Roman" w:eastAsia="Times New Roman" w:hAnsi="Times New Roman" w:cs="Times New Roman"/>
          <w:sz w:val="24"/>
          <w:szCs w:val="24"/>
        </w:rPr>
        <w:t>performance assay</w:t>
      </w:r>
      <w:r w:rsidRPr="00482793">
        <w:rPr>
          <w:rFonts w:ascii="Times New Roman" w:eastAsia="Times New Roman" w:hAnsi="Times New Roman" w:cs="Times New Roman"/>
          <w:sz w:val="24"/>
          <w:szCs w:val="24"/>
        </w:rPr>
        <w:t xml:space="preserve">. </w:t>
      </w:r>
    </w:p>
    <w:p w14:paraId="72705734" w14:textId="309243B8" w:rsidR="0011538B"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Preference</w:t>
      </w:r>
      <w:r w:rsidR="0011538B" w:rsidRPr="00482793">
        <w:rPr>
          <w:rFonts w:ascii="Times New Roman" w:eastAsia="Times New Roman" w:hAnsi="Times New Roman" w:cs="Times New Roman"/>
          <w:i/>
          <w:sz w:val="24"/>
          <w:szCs w:val="24"/>
        </w:rPr>
        <w:t xml:space="preserve"> Assays</w:t>
      </w:r>
    </w:p>
    <w:p w14:paraId="2E644432" w14:textId="51E4CE70" w:rsidR="004E42A8"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composition affects feeding preferences, we offered </w:t>
      </w:r>
      <w:r w:rsidR="004E42A8" w:rsidRPr="00482793">
        <w:rPr>
          <w:rFonts w:ascii="Times New Roman" w:eastAsia="Times New Roman" w:hAnsi="Times New Roman" w:cs="Times New Roman"/>
          <w:sz w:val="24"/>
          <w:szCs w:val="24"/>
        </w:rPr>
        <w:t xml:space="preserve">rocky intertidal consumers </w:t>
      </w:r>
      <w:r w:rsidRPr="00482793">
        <w:rPr>
          <w:rFonts w:ascii="Times New Roman" w:eastAsia="Times New Roman" w:hAnsi="Times New Roman" w:cs="Times New Roman"/>
          <w:sz w:val="24"/>
          <w:szCs w:val="24"/>
        </w:rPr>
        <w:t xml:space="preserve">a choice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was collected as fresh wrack from Ocean Beach (32.75380° N, -117.25284° W) and benthic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482793">
        <w:rPr>
          <w:rFonts w:ascii="Times New Roman" w:eastAsia="Times New Roman" w:hAnsi="Times New Roman" w:cs="Times New Roman"/>
          <w:sz w:val="24"/>
          <w:szCs w:val="24"/>
        </w:rPr>
        <w:t>primary consumer</w:t>
      </w:r>
      <w:r w:rsidRPr="00482793">
        <w:rPr>
          <w:rFonts w:ascii="Times New Roman" w:eastAsia="Times New Roman" w:hAnsi="Times New Roman" w:cs="Times New Roman"/>
          <w:sz w:val="24"/>
          <w:szCs w:val="24"/>
        </w:rPr>
        <w:t xml:space="preserve"> species (Shore crabs, Hermit crabs, Turban snails, and Black abalone). Non-abalone animals were collected from Sunset Cliffs Natural Park</w:t>
      </w:r>
      <w:r w:rsidR="006E0243" w:rsidRPr="00482793">
        <w:rPr>
          <w:rFonts w:ascii="Times New Roman" w:eastAsia="Times New Roman" w:hAnsi="Times New Roman" w:cs="Times New Roman"/>
          <w:sz w:val="24"/>
          <w:szCs w:val="24"/>
        </w:rPr>
        <w:t xml:space="preserve"> (32.71972° N, -117.25725° W)</w:t>
      </w:r>
      <w:r w:rsidR="004E42A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transported to CMIL</w:t>
      </w:r>
      <w:r w:rsidR="004E42A8" w:rsidRPr="00482793">
        <w:rPr>
          <w:rFonts w:ascii="Times New Roman" w:eastAsia="Times New Roman" w:hAnsi="Times New Roman" w:cs="Times New Roman"/>
          <w:sz w:val="24"/>
          <w:szCs w:val="24"/>
        </w:rPr>
        <w:t>, and</w:t>
      </w:r>
      <w:r w:rsidRPr="00482793">
        <w:rPr>
          <w:rFonts w:ascii="Times New Roman" w:eastAsia="Times New Roman" w:hAnsi="Times New Roman" w:cs="Times New Roman"/>
          <w:sz w:val="24"/>
          <w:szCs w:val="24"/>
        </w:rPr>
        <w:t xml:space="preserve"> held in flow-through seawater. </w:t>
      </w:r>
      <w:r w:rsidR="004E42A8" w:rsidRPr="00482793">
        <w:rPr>
          <w:rFonts w:ascii="Times New Roman" w:eastAsia="Times New Roman" w:hAnsi="Times New Roman" w:cs="Times New Roman"/>
          <w:sz w:val="24"/>
          <w:szCs w:val="24"/>
        </w:rPr>
        <w:t xml:space="preserve">Adult </w:t>
      </w:r>
      <w:r w:rsidRPr="00482793">
        <w:rPr>
          <w:rFonts w:ascii="Times New Roman" w:eastAsia="Times New Roman" w:hAnsi="Times New Roman" w:cs="Times New Roman"/>
          <w:sz w:val="24"/>
          <w:szCs w:val="24"/>
        </w:rPr>
        <w:t xml:space="preserve">Black abalone (collected and held under ESA Permit </w:t>
      </w:r>
      <w:r w:rsidRPr="00482793">
        <w:rPr>
          <w:rFonts w:ascii="Times New Roman" w:hAnsi="Times New Roman" w:cs="Times New Roman"/>
          <w:color w:val="000000"/>
          <w:sz w:val="24"/>
          <w:szCs w:val="24"/>
        </w:rPr>
        <w:t xml:space="preserve">#19571-2R) were held in chilled, recirculating seawater at </w:t>
      </w:r>
      <w:r w:rsidRPr="00482793">
        <w:rPr>
          <w:rFonts w:ascii="Times New Roman" w:eastAsia="Times New Roman" w:hAnsi="Times New Roman" w:cs="Times New Roman"/>
          <w:sz w:val="24"/>
          <w:szCs w:val="24"/>
        </w:rPr>
        <w:t xml:space="preserve">NOAA Southwest Fisheries </w:t>
      </w:r>
      <w:r w:rsidR="004E4F28" w:rsidRPr="00482793">
        <w:rPr>
          <w:rFonts w:ascii="Times New Roman" w:eastAsia="Times New Roman" w:hAnsi="Times New Roman" w:cs="Times New Roman"/>
          <w:sz w:val="24"/>
          <w:szCs w:val="24"/>
        </w:rPr>
        <w:t xml:space="preserve">Science </w:t>
      </w:r>
      <w:r w:rsidRPr="00482793">
        <w:rPr>
          <w:rFonts w:ascii="Times New Roman" w:eastAsia="Times New Roman" w:hAnsi="Times New Roman" w:cs="Times New Roman"/>
          <w:sz w:val="24"/>
          <w:szCs w:val="24"/>
        </w:rPr>
        <w:t xml:space="preserve">Center (La Jolla, California). </w:t>
      </w:r>
    </w:p>
    <w:p w14:paraId="37AEA0D1" w14:textId="709BB9AA" w:rsidR="0011538B" w:rsidRPr="00482793" w:rsidRDefault="004E42A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standardize hunger level and to motivate our animals to feed</w:t>
      </w:r>
      <w:r w:rsidR="0011538B" w:rsidRPr="00482793">
        <w:rPr>
          <w:rFonts w:ascii="Times New Roman" w:eastAsia="Times New Roman" w:hAnsi="Times New Roman" w:cs="Times New Roman"/>
          <w:sz w:val="24"/>
          <w:szCs w:val="24"/>
        </w:rPr>
        <w:t xml:space="preserve">, all </w:t>
      </w:r>
      <w:r w:rsidR="00AD1A4E"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were fed </w:t>
      </w:r>
      <w:r w:rsidR="0011538B" w:rsidRPr="00482793">
        <w:rPr>
          <w:rFonts w:ascii="Times New Roman" w:eastAsia="Times New Roman" w:hAnsi="Times New Roman" w:cs="Times New Roman"/>
          <w:i/>
          <w:sz w:val="24"/>
          <w:szCs w:val="24"/>
        </w:rPr>
        <w:t>Ulva spp.</w:t>
      </w:r>
      <w:r w:rsidR="0011538B" w:rsidRPr="00482793">
        <w:rPr>
          <w:rFonts w:ascii="Times New Roman" w:eastAsia="Times New Roman" w:hAnsi="Times New Roman" w:cs="Times New Roman"/>
          <w:sz w:val="24"/>
          <w:szCs w:val="24"/>
        </w:rPr>
        <w:t xml:space="preserve"> for three days </w:t>
      </w:r>
      <w:r w:rsidRPr="00482793">
        <w:rPr>
          <w:rFonts w:ascii="Times New Roman" w:eastAsia="Times New Roman" w:hAnsi="Times New Roman" w:cs="Times New Roman"/>
          <w:sz w:val="24"/>
          <w:szCs w:val="24"/>
        </w:rPr>
        <w:t>and then starved</w:t>
      </w:r>
      <w:r w:rsidR="0011538B" w:rsidRPr="00482793">
        <w:rPr>
          <w:rFonts w:ascii="Times New Roman" w:eastAsia="Times New Roman" w:hAnsi="Times New Roman" w:cs="Times New Roman"/>
          <w:sz w:val="24"/>
          <w:szCs w:val="24"/>
        </w:rPr>
        <w:t xml:space="preserve"> for two days</w:t>
      </w:r>
      <w:r w:rsidRPr="00482793">
        <w:rPr>
          <w:rFonts w:ascii="Times New Roman" w:eastAsia="Times New Roman" w:hAnsi="Times New Roman" w:cs="Times New Roman"/>
          <w:sz w:val="24"/>
          <w:szCs w:val="24"/>
        </w:rPr>
        <w:t xml:space="preserve"> prior to the preference assays</w:t>
      </w:r>
      <w:r w:rsidR="0011538B" w:rsidRPr="00482793">
        <w:rPr>
          <w:rFonts w:ascii="Times New Roman" w:eastAsia="Times New Roman" w:hAnsi="Times New Roman" w:cs="Times New Roman"/>
          <w:sz w:val="24"/>
          <w:szCs w:val="24"/>
        </w:rPr>
        <w:t>. All feeding assays were conducted in June 2019, with the exception of Black abalone (August 2019).</w:t>
      </w:r>
    </w:p>
    <w:p w14:paraId="415C3FB4" w14:textId="417B88F5" w:rsidR="0011538B"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offered 3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(n=14), 3 hermit crabs (n=14), or a single shore crab (n=15) a choice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and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in plastic containers (190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160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110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Container walls included six 35mm holes lined with </w:t>
      </w:r>
      <w:r w:rsidR="004E4F28" w:rsidRPr="00482793">
        <w:rPr>
          <w:rFonts w:ascii="Times New Roman" w:eastAsia="Times New Roman" w:hAnsi="Times New Roman" w:cs="Times New Roman"/>
          <w:sz w:val="24"/>
          <w:szCs w:val="24"/>
        </w:rPr>
        <w:t>mesh</w:t>
      </w:r>
      <w:r w:rsidRPr="00482793">
        <w:rPr>
          <w:rFonts w:ascii="Times New Roman" w:eastAsia="Times New Roman" w:hAnsi="Times New Roman" w:cs="Times New Roman"/>
          <w:sz w:val="24"/>
          <w:szCs w:val="24"/>
        </w:rPr>
        <w:t xml:space="preserve"> (2</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openings) to improve water exchange. Black abalone were housed individually in 280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230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1</w:t>
      </w:r>
      <w:r w:rsidRPr="00482793">
        <w:rPr>
          <w:rFonts w:ascii="Times New Roman" w:eastAsia="Times New Roman" w:hAnsi="Times New Roman" w:cs="Times New Roman"/>
          <w:sz w:val="24"/>
          <w:szCs w:val="24"/>
        </w:rPr>
        <w:t>80</w:t>
      </w:r>
      <w:r w:rsidR="003F37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mesh-lined (5</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PVC-framed cages with a Plexiglas</w:t>
      </w:r>
      <w:r w:rsidR="00A1158E"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floor.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 equivalent biomass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0D70B7" w:rsidRPr="00482793">
        <w:rPr>
          <w:rFonts w:ascii="Times New Roman" w:eastAsia="Times New Roman" w:hAnsi="Times New Roman" w:cs="Times New Roman"/>
          <w:sz w:val="24"/>
          <w:szCs w:val="24"/>
        </w:rPr>
        <w:t>Devilweed</w:t>
      </w:r>
      <w:r w:rsidR="00B55D8B">
        <w:rPr>
          <w:rFonts w:ascii="Times New Roman" w:eastAsia="Times New Roman" w:hAnsi="Times New Roman" w:cs="Times New Roman"/>
          <w:sz w:val="24"/>
          <w:szCs w:val="24"/>
        </w:rPr>
        <w:t xml:space="preserve"> that had been</w:t>
      </w:r>
      <w:r w:rsidRPr="00482793">
        <w:rPr>
          <w:rFonts w:ascii="Times New Roman" w:eastAsia="Times New Roman" w:hAnsi="Times New Roman" w:cs="Times New Roman"/>
          <w:sz w:val="24"/>
          <w:szCs w:val="24"/>
        </w:rPr>
        <w:t xml:space="preserve"> anchored</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with binder clips (mean ± SE: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0.4 g for </w:t>
      </w:r>
      <w:r w:rsidR="003B184D"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ermit crabs,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0.3 g for </w:t>
      </w:r>
      <w:r w:rsidR="003B184D"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hore crabs, 6.5 ± 0.3 g for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urban snails, 2</w:t>
      </w:r>
      <w:r w:rsidR="00D25110" w:rsidRPr="00482793">
        <w:rPr>
          <w:rFonts w:ascii="Times New Roman" w:eastAsia="Times New Roman" w:hAnsi="Times New Roman" w:cs="Times New Roman"/>
          <w:sz w:val="24"/>
          <w:szCs w:val="24"/>
        </w:rPr>
        <w:t>1</w:t>
      </w:r>
      <w:r w:rsidR="004E4F2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0.</w:t>
      </w:r>
      <w:r w:rsidR="00D25110" w:rsidRPr="00482793">
        <w:rPr>
          <w:rFonts w:ascii="Times New Roman" w:eastAsia="Times New Roman" w:hAnsi="Times New Roman" w:cs="Times New Roman"/>
          <w:sz w:val="24"/>
          <w:szCs w:val="24"/>
        </w:rPr>
        <w:t xml:space="preserve">4 </w:t>
      </w:r>
      <w:r w:rsidRPr="00482793">
        <w:rPr>
          <w:rFonts w:ascii="Times New Roman" w:eastAsia="Times New Roman" w:hAnsi="Times New Roman" w:cs="Times New Roman"/>
          <w:sz w:val="24"/>
          <w:szCs w:val="24"/>
        </w:rPr>
        <w:t xml:space="preserve">g for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lack abalone). All replicates were paired with no-</w:t>
      </w:r>
      <w:r w:rsidR="00BE5804" w:rsidRPr="00482793">
        <w:rPr>
          <w:rFonts w:ascii="Times New Roman" w:eastAsia="Times New Roman" w:hAnsi="Times New Roman" w:cs="Times New Roman"/>
          <w:sz w:val="24"/>
          <w:szCs w:val="24"/>
        </w:rPr>
        <w:t>consumer</w:t>
      </w:r>
      <w:r w:rsidRPr="00482793">
        <w:rPr>
          <w:rFonts w:ascii="Times New Roman" w:eastAsia="Times New Roman" w:hAnsi="Times New Roman" w:cs="Times New Roman"/>
          <w:sz w:val="24"/>
          <w:szCs w:val="24"/>
        </w:rPr>
        <w:t xml:space="preserve"> controls to account for changes in mass unrelated to consumption</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A1158E" w:rsidRPr="00482793">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Individual replicates were stopped when </w:t>
      </w:r>
      <w:r w:rsidR="00B55D8B">
        <w:rPr>
          <w:rFonts w:ascii="Times New Roman" w:eastAsia="Times New Roman" w:hAnsi="Times New Roman" w:cs="Times New Roman"/>
          <w:sz w:val="24"/>
          <w:szCs w:val="24"/>
        </w:rPr>
        <w:t xml:space="preserve">either </w:t>
      </w:r>
      <w:r w:rsidRPr="00482793">
        <w:rPr>
          <w:rFonts w:ascii="Times New Roman" w:eastAsia="Times New Roman" w:hAnsi="Times New Roman" w:cs="Times New Roman"/>
          <w:sz w:val="24"/>
          <w:szCs w:val="24"/>
        </w:rPr>
        <w:t xml:space="preserve">~3/4 of either seaweed was </w:t>
      </w:r>
      <w:r w:rsidR="001B0CD2" w:rsidRPr="00482793">
        <w:rPr>
          <w:rFonts w:ascii="Times New Roman" w:eastAsia="Times New Roman" w:hAnsi="Times New Roman" w:cs="Times New Roman"/>
          <w:sz w:val="24"/>
          <w:szCs w:val="24"/>
        </w:rPr>
        <w:t>consumed,</w:t>
      </w:r>
      <w:r w:rsidRPr="00482793">
        <w:rPr>
          <w:rFonts w:ascii="Times New Roman" w:eastAsia="Times New Roman" w:hAnsi="Times New Roman" w:cs="Times New Roman"/>
          <w:sz w:val="24"/>
          <w:szCs w:val="24"/>
        </w:rPr>
        <w:t xml:space="preserve"> or </w:t>
      </w:r>
      <w:r w:rsidR="00B55D8B">
        <w:rPr>
          <w:rFonts w:ascii="Times New Roman" w:eastAsia="Times New Roman" w:hAnsi="Times New Roman" w:cs="Times New Roman"/>
          <w:sz w:val="24"/>
          <w:szCs w:val="24"/>
        </w:rPr>
        <w:t>six</w:t>
      </w:r>
      <w:r w:rsidRPr="00482793">
        <w:rPr>
          <w:rFonts w:ascii="Times New Roman" w:eastAsia="Times New Roman" w:hAnsi="Times New Roman" w:cs="Times New Roman"/>
          <w:sz w:val="24"/>
          <w:szCs w:val="24"/>
        </w:rPr>
        <w:t xml:space="preserve"> days</w:t>
      </w:r>
      <w:r w:rsidR="00B55D8B">
        <w:rPr>
          <w:rFonts w:ascii="Times New Roman" w:eastAsia="Times New Roman" w:hAnsi="Times New Roman" w:cs="Times New Roman"/>
          <w:sz w:val="24"/>
          <w:szCs w:val="24"/>
        </w:rPr>
        <w:t xml:space="preserve"> had passed</w:t>
      </w:r>
      <w:r w:rsidRPr="00482793">
        <w:rPr>
          <w:rFonts w:ascii="Times New Roman" w:eastAsia="Times New Roman" w:hAnsi="Times New Roman" w:cs="Times New Roman"/>
          <w:sz w:val="24"/>
          <w:szCs w:val="24"/>
        </w:rPr>
        <w:t xml:space="preserve">. All remaining seaweed and seaweed fragments were blotted dry and weighed. </w:t>
      </w:r>
      <w:commentRangeStart w:id="25"/>
      <w:r w:rsidRPr="00482793">
        <w:rPr>
          <w:rFonts w:ascii="Times New Roman" w:eastAsia="Times New Roman" w:hAnsi="Times New Roman" w:cs="Times New Roman"/>
          <w:sz w:val="24"/>
          <w:szCs w:val="24"/>
        </w:rPr>
        <w:t xml:space="preserve">We adjusted for autogenic growth using the equation </w:t>
      </w:r>
      <w:commentRangeEnd w:id="25"/>
      <w:r w:rsidR="00466809">
        <w:rPr>
          <w:rStyle w:val="CommentReference"/>
        </w:rPr>
        <w:commentReference w:id="25"/>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/C</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where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rPr>
        <w:t xml:space="preserve"> and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represent the seaweed masses of the experimental treatments and 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and C</w:t>
      </w:r>
      <w:r w:rsidRPr="00482793">
        <w:rPr>
          <w:rFonts w:ascii="Times New Roman" w:eastAsia="Times New Roman" w:hAnsi="Times New Roman" w:cs="Times New Roman"/>
          <w:sz w:val="24"/>
          <w:szCs w:val="24"/>
          <w:vertAlign w:val="subscript"/>
        </w:rPr>
        <w:t>i</w:t>
      </w:r>
      <w:r w:rsidR="00A1158E"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represent the seaweed masses in control treatments before (</w:t>
      </w:r>
      <w:proofErr w:type="spellStart"/>
      <w:r w:rsidR="00A1158E" w:rsidRPr="00482793">
        <w:rPr>
          <w:rFonts w:ascii="Times New Roman" w:eastAsia="Times New Roman" w:hAnsi="Times New Roman" w:cs="Times New Roman"/>
          <w:sz w:val="24"/>
          <w:szCs w:val="24"/>
        </w:rPr>
        <w:t>i</w:t>
      </w:r>
      <w:proofErr w:type="spellEnd"/>
      <w:r w:rsidRPr="00482793">
        <w:rPr>
          <w:rFonts w:ascii="Times New Roman" w:eastAsia="Times New Roman" w:hAnsi="Times New Roman" w:cs="Times New Roman"/>
          <w:sz w:val="24"/>
          <w:szCs w:val="24"/>
        </w:rPr>
        <w:t>) and after (f) the assay</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{"citationID":"maWJoRyL","properties":{"formattedCitation":"(Sotka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preferences.","container-title":"Ecology","issue":"10","language":"en","page":"2721–2735","source":"Zotero","title":"Geographic variation among herbivore populations in tolerance for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(Sotka and Hay 2002, 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43A23CBC" w14:textId="77777777" w:rsidR="00FE7306" w:rsidRPr="00482793" w:rsidRDefault="00FE7306" w:rsidP="004628A7">
      <w:pPr>
        <w:spacing w:line="480" w:lineRule="auto"/>
        <w:jc w:val="both"/>
        <w:rPr>
          <w:rFonts w:ascii="Times New Roman" w:eastAsia="Times New Roman" w:hAnsi="Times New Roman" w:cs="Times New Roman"/>
          <w:sz w:val="24"/>
          <w:szCs w:val="24"/>
        </w:rPr>
      </w:pPr>
    </w:p>
    <w:p w14:paraId="5691FD51" w14:textId="77777777" w:rsidR="00FE7306" w:rsidRPr="00482793" w:rsidRDefault="00FE7306" w:rsidP="004628A7">
      <w:pPr>
        <w:spacing w:line="480" w:lineRule="auto"/>
        <w:jc w:val="both"/>
        <w:rPr>
          <w:rFonts w:ascii="Times New Roman" w:eastAsia="Times New Roman" w:hAnsi="Times New Roman" w:cs="Times New Roman"/>
          <w:sz w:val="24"/>
          <w:szCs w:val="24"/>
        </w:rPr>
      </w:pPr>
      <w:r w:rsidRPr="00B55D8B">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012E7D85" w14:textId="046EE2C1" w:rsidR="004D120D"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understand if shifts in wrack composition (</w:t>
      </w:r>
      <w:r w:rsidR="003B184D"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from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to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cause intertidal </w:t>
      </w:r>
      <w:r w:rsidR="00AD1A4E"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to change consumption of native benthic seaweeds, we offered an assemblage of intertidal </w:t>
      </w:r>
      <w:r w:rsidR="009942BA" w:rsidRPr="00482793">
        <w:rPr>
          <w:rFonts w:ascii="Times New Roman" w:eastAsia="Times New Roman" w:hAnsi="Times New Roman" w:cs="Times New Roman"/>
          <w:sz w:val="24"/>
          <w:szCs w:val="24"/>
        </w:rPr>
        <w:t xml:space="preserve">consumers known to eat </w:t>
      </w:r>
      <w:r w:rsidR="00AD1A4E" w:rsidRPr="00482793">
        <w:rPr>
          <w:rFonts w:ascii="Times New Roman" w:eastAsia="Times New Roman" w:hAnsi="Times New Roman" w:cs="Times New Roman"/>
          <w:sz w:val="24"/>
          <w:szCs w:val="24"/>
        </w:rPr>
        <w:t>seaweed and wrack</w:t>
      </w:r>
      <w:del w:id="26" w:author="Drew Talley" w:date="2024-01-14T08:40:00Z">
        <w:r w:rsidR="009942BA" w:rsidRPr="00482793" w:rsidDel="00466809">
          <w:rPr>
            <w:rFonts w:ascii="Times New Roman" w:eastAsia="Times New Roman" w:hAnsi="Times New Roman" w:cs="Times New Roman"/>
            <w:sz w:val="24"/>
            <w:szCs w:val="24"/>
          </w:rPr>
          <w:delText>,</w:delText>
        </w:r>
      </w:del>
      <w:r w:rsidRPr="00482793">
        <w:rPr>
          <w:rFonts w:ascii="Times New Roman" w:eastAsia="Times New Roman" w:hAnsi="Times New Roman" w:cs="Times New Roman"/>
          <w:sz w:val="24"/>
          <w:szCs w:val="24"/>
        </w:rPr>
        <w:t xml:space="preserve"> a choice of native benthic seaweeds in the presence of either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1B5D6B" w:rsidRPr="00482793">
        <w:rPr>
          <w:rFonts w:ascii="Times New Roman" w:eastAsia="Times New Roman" w:hAnsi="Times New Roman" w:cs="Times New Roman"/>
          <w:sz w:val="24"/>
          <w:szCs w:val="24"/>
        </w:rPr>
        <w:t>To create realistic assemblages of wrack consumers, w</w:t>
      </w:r>
      <w:r w:rsidR="004D120D" w:rsidRPr="00482793">
        <w:rPr>
          <w:rFonts w:ascii="Times New Roman" w:eastAsia="Times New Roman" w:hAnsi="Times New Roman" w:cs="Times New Roman"/>
          <w:sz w:val="24"/>
          <w:szCs w:val="24"/>
        </w:rPr>
        <w:t xml:space="preserve">e surveyed the abundance of rocky intertidal </w:t>
      </w:r>
      <w:proofErr w:type="spellStart"/>
      <w:r w:rsidR="004D120D" w:rsidRPr="00482793">
        <w:rPr>
          <w:rFonts w:ascii="Times New Roman" w:eastAsia="Times New Roman" w:hAnsi="Times New Roman" w:cs="Times New Roman"/>
          <w:sz w:val="24"/>
          <w:szCs w:val="24"/>
        </w:rPr>
        <w:t>detritivorous</w:t>
      </w:r>
      <w:proofErr w:type="spellEnd"/>
      <w:r w:rsidR="004D120D" w:rsidRPr="00482793">
        <w:rPr>
          <w:rFonts w:ascii="Times New Roman" w:eastAsia="Times New Roman" w:hAnsi="Times New Roman" w:cs="Times New Roman"/>
          <w:sz w:val="24"/>
          <w:szCs w:val="24"/>
        </w:rPr>
        <w:t xml:space="preserve"> invertebrates at Sunset Cliffs Natural Park in August 2019. We recorded all snails and crabs found within a 0.50 x 0.50 m quadrat that was flipped end over end and parallel to shore (n=10). This procedure was repeated in the low, mid, and high intertidal zones. Although this technique accurately sampled </w:t>
      </w:r>
      <w:r w:rsidR="007B7655" w:rsidRPr="00482793">
        <w:rPr>
          <w:rFonts w:ascii="Times New Roman" w:eastAsia="Times New Roman" w:hAnsi="Times New Roman" w:cs="Times New Roman"/>
          <w:sz w:val="24"/>
          <w:szCs w:val="24"/>
        </w:rPr>
        <w:t>T</w:t>
      </w:r>
      <w:r w:rsidR="004D120D" w:rsidRPr="00482793">
        <w:rPr>
          <w:rFonts w:ascii="Times New Roman" w:eastAsia="Times New Roman" w:hAnsi="Times New Roman" w:cs="Times New Roman"/>
          <w:sz w:val="24"/>
          <w:szCs w:val="24"/>
        </w:rPr>
        <w:t xml:space="preserve">urban snails and </w:t>
      </w:r>
      <w:r w:rsidR="007B7655" w:rsidRPr="00482793">
        <w:rPr>
          <w:rFonts w:ascii="Times New Roman" w:eastAsia="Times New Roman" w:hAnsi="Times New Roman" w:cs="Times New Roman"/>
          <w:sz w:val="24"/>
          <w:szCs w:val="24"/>
        </w:rPr>
        <w:t>H</w:t>
      </w:r>
      <w:r w:rsidR="004D120D" w:rsidRPr="00482793">
        <w:rPr>
          <w:rFonts w:ascii="Times New Roman" w:eastAsia="Times New Roman" w:hAnsi="Times New Roman" w:cs="Times New Roman"/>
          <w:sz w:val="24"/>
          <w:szCs w:val="24"/>
        </w:rPr>
        <w:t xml:space="preserve">ermit crabs, it did not sample mobile </w:t>
      </w:r>
      <w:r w:rsidR="003B184D" w:rsidRPr="00482793">
        <w:rPr>
          <w:rFonts w:ascii="Times New Roman" w:eastAsia="Times New Roman" w:hAnsi="Times New Roman" w:cs="Times New Roman"/>
          <w:sz w:val="24"/>
          <w:szCs w:val="24"/>
        </w:rPr>
        <w:t>S</w:t>
      </w:r>
      <w:r w:rsidR="004D120D" w:rsidRPr="00482793">
        <w:rPr>
          <w:rFonts w:ascii="Times New Roman" w:eastAsia="Times New Roman" w:hAnsi="Times New Roman" w:cs="Times New Roman"/>
          <w:sz w:val="24"/>
          <w:szCs w:val="24"/>
        </w:rPr>
        <w:t>hore crabs.</w:t>
      </w:r>
      <w:r w:rsidR="001B5D6B" w:rsidRPr="00482793">
        <w:rPr>
          <w:rFonts w:ascii="Times New Roman" w:eastAsia="Times New Roman" w:hAnsi="Times New Roman" w:cs="Times New Roman"/>
          <w:sz w:val="24"/>
          <w:szCs w:val="24"/>
        </w:rPr>
        <w:t xml:space="preserve"> To determine a realistic number of animals to add to our experiments, we multiplied field densities by the floor area of the plastic containers used in the assay. </w:t>
      </w:r>
      <w:r w:rsidR="0067628A">
        <w:rPr>
          <w:rFonts w:ascii="Times New Roman" w:eastAsia="Times New Roman" w:hAnsi="Times New Roman" w:cs="Times New Roman"/>
          <w:sz w:val="24"/>
          <w:szCs w:val="24"/>
        </w:rPr>
        <w:t xml:space="preserve">This resulted in the addition of three Turban snails and three hermit crabs to each replicate. </w:t>
      </w:r>
      <w:r w:rsidR="001B5D6B" w:rsidRPr="00482793">
        <w:rPr>
          <w:rFonts w:ascii="Times New Roman" w:eastAsia="Times New Roman" w:hAnsi="Times New Roman" w:cs="Times New Roman"/>
          <w:sz w:val="24"/>
          <w:szCs w:val="24"/>
        </w:rPr>
        <w:t xml:space="preserve">Because </w:t>
      </w:r>
      <w:r w:rsidR="0067628A">
        <w:rPr>
          <w:rFonts w:ascii="Times New Roman" w:eastAsia="Times New Roman" w:hAnsi="Times New Roman" w:cs="Times New Roman"/>
          <w:sz w:val="24"/>
          <w:szCs w:val="24"/>
        </w:rPr>
        <w:t xml:space="preserve">mobile </w:t>
      </w:r>
      <w:r w:rsidR="003B184D" w:rsidRPr="00482793">
        <w:rPr>
          <w:rFonts w:ascii="Times New Roman" w:eastAsia="Times New Roman" w:hAnsi="Times New Roman" w:cs="Times New Roman"/>
          <w:sz w:val="24"/>
          <w:szCs w:val="24"/>
        </w:rPr>
        <w:t>S</w:t>
      </w:r>
      <w:r w:rsidR="001B5D6B" w:rsidRPr="00482793">
        <w:rPr>
          <w:rFonts w:ascii="Times New Roman" w:eastAsia="Times New Roman" w:hAnsi="Times New Roman" w:cs="Times New Roman"/>
          <w:sz w:val="24"/>
          <w:szCs w:val="24"/>
        </w:rPr>
        <w:t>hore crab</w:t>
      </w:r>
      <w:r w:rsidR="0067628A">
        <w:rPr>
          <w:rFonts w:ascii="Times New Roman" w:eastAsia="Times New Roman" w:hAnsi="Times New Roman" w:cs="Times New Roman"/>
          <w:sz w:val="24"/>
          <w:szCs w:val="24"/>
        </w:rPr>
        <w:t xml:space="preserve"> densities are difficult to measure</w:t>
      </w:r>
      <w:r w:rsidR="001B5D6B" w:rsidRPr="00482793">
        <w:rPr>
          <w:rFonts w:ascii="Times New Roman" w:eastAsia="Times New Roman" w:hAnsi="Times New Roman" w:cs="Times New Roman"/>
          <w:sz w:val="24"/>
          <w:szCs w:val="24"/>
        </w:rPr>
        <w:t>, we added a single individual to each replicate.</w:t>
      </w:r>
      <w:r w:rsidR="009942BA" w:rsidRPr="00482793">
        <w:rPr>
          <w:rFonts w:ascii="Times New Roman" w:eastAsia="Times New Roman" w:hAnsi="Times New Roman" w:cs="Times New Roman"/>
          <w:sz w:val="24"/>
          <w:szCs w:val="24"/>
        </w:rPr>
        <w:t xml:space="preserve"> We recognize this approach creates an assemblage with relatively more abundant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 xml:space="preserve">hore crabs and therefore might overestimate the role of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hore crabs.</w:t>
      </w:r>
    </w:p>
    <w:p w14:paraId="09076484" w14:textId="5C626676" w:rsidR="000D70B7"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all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and seaweed from Sunset Cliffs Natural Park and transported them to CMIL.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 choice between </w:t>
      </w:r>
      <w:r w:rsidR="0067628A">
        <w:rPr>
          <w:rFonts w:ascii="Times New Roman" w:eastAsia="Times New Roman" w:hAnsi="Times New Roman" w:cs="Times New Roman"/>
          <w:sz w:val="24"/>
          <w:szCs w:val="24"/>
        </w:rPr>
        <w:t xml:space="preserve">three </w:t>
      </w:r>
      <w:r w:rsidR="00881A6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foods made from</w:t>
      </w:r>
      <w:r w:rsidR="00D646FB"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native benthic seaweeds (</w:t>
      </w:r>
      <w:r w:rsidRPr="00482793">
        <w:rPr>
          <w:rFonts w:ascii="Times New Roman" w:eastAsia="Times New Roman" w:hAnsi="Times New Roman" w:cs="Times New Roman"/>
          <w:i/>
          <w:sz w:val="24"/>
          <w:szCs w:val="24"/>
        </w:rPr>
        <w:t xml:space="preserve">Ulva spp., </w:t>
      </w:r>
      <w:proofErr w:type="spellStart"/>
      <w:r w:rsidRPr="00482793">
        <w:rPr>
          <w:rFonts w:ascii="Times New Roman" w:eastAsia="Times New Roman" w:hAnsi="Times New Roman" w:cs="Times New Roman"/>
          <w:i/>
          <w:sz w:val="24"/>
          <w:szCs w:val="24"/>
        </w:rPr>
        <w:t>Silvetia</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compressa</w:t>
      </w:r>
      <w:proofErr w:type="spellEnd"/>
      <w:r w:rsidR="001E1433"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i/>
          <w:sz w:val="24"/>
          <w:szCs w:val="24"/>
        </w:rPr>
        <w:t xml:space="preserve"> </w:t>
      </w:r>
      <w:r w:rsidR="0067628A">
        <w:rPr>
          <w:rFonts w:ascii="Times New Roman" w:eastAsia="Times New Roman" w:hAnsi="Times New Roman" w:cs="Times New Roman"/>
          <w:iCs/>
          <w:sz w:val="24"/>
          <w:szCs w:val="24"/>
        </w:rPr>
        <w:t>and</w:t>
      </w:r>
      <w:r w:rsidR="0067628A" w:rsidRPr="00482793">
        <w:rPr>
          <w:rFonts w:ascii="Times New Roman" w:eastAsia="Times New Roman" w:hAnsi="Times New Roman" w:cs="Times New Roman"/>
          <w:iCs/>
          <w:sz w:val="24"/>
          <w:szCs w:val="24"/>
        </w:rPr>
        <w:t xml:space="preserve"> </w:t>
      </w:r>
      <w:proofErr w:type="spellStart"/>
      <w:r w:rsidRPr="00482793">
        <w:rPr>
          <w:rFonts w:ascii="Times New Roman" w:eastAsia="Times New Roman" w:hAnsi="Times New Roman" w:cs="Times New Roman"/>
          <w:i/>
          <w:sz w:val="24"/>
          <w:szCs w:val="24"/>
        </w:rPr>
        <w:t>Centroceras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clavulatum</w:t>
      </w:r>
      <w:proofErr w:type="spellEnd"/>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1E1433" w:rsidRPr="00482793">
        <w:rPr>
          <w:rFonts w:ascii="Times New Roman" w:eastAsia="Times New Roman" w:hAnsi="Times New Roman" w:cs="Times New Roman"/>
          <w:sz w:val="24"/>
          <w:szCs w:val="24"/>
        </w:rPr>
        <w:t>a wrack seaweed (</w:t>
      </w:r>
      <w:r w:rsidRPr="00482793">
        <w:rPr>
          <w:rFonts w:ascii="Times New Roman" w:eastAsia="Times New Roman" w:hAnsi="Times New Roman" w:cs="Times New Roman"/>
          <w:sz w:val="24"/>
          <w:szCs w:val="24"/>
        </w:rPr>
        <w:t xml:space="preserve">either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w:t>
      </w:r>
      <w:r w:rsidR="00551FE5" w:rsidRPr="00482793">
        <w:rPr>
          <w:rFonts w:ascii="Times New Roman" w:eastAsia="Times New Roman" w:hAnsi="Times New Roman" w:cs="Times New Roman"/>
          <w:sz w:val="24"/>
          <w:szCs w:val="24"/>
        </w:rPr>
        <w:t>Kelp</w:t>
      </w:r>
      <w:r w:rsidR="000D70B7" w:rsidRPr="00482793">
        <w:rPr>
          <w:rFonts w:ascii="Times New Roman" w:eastAsia="Times New Roman" w:hAnsi="Times New Roman" w:cs="Times New Roman"/>
          <w:sz w:val="24"/>
          <w:szCs w:val="24"/>
        </w:rPr>
        <w:t>).</w:t>
      </w:r>
    </w:p>
    <w:p w14:paraId="107AC97B" w14:textId="32DC7588" w:rsidR="00D646F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Because we were unable to collect all of our seaweeds at the same time and we were concerned about changes to palatability while maintaining seaweeds in </w:t>
      </w:r>
      <w:r w:rsidR="009942BA" w:rsidRPr="00482793">
        <w:rPr>
          <w:rFonts w:ascii="Times New Roman" w:eastAsia="Times New Roman" w:hAnsi="Times New Roman" w:cs="Times New Roman"/>
          <w:sz w:val="24"/>
          <w:szCs w:val="24"/>
        </w:rPr>
        <w:t xml:space="preserve">the </w:t>
      </w:r>
      <w:r w:rsidRPr="00482793">
        <w:rPr>
          <w:rFonts w:ascii="Times New Roman" w:eastAsia="Times New Roman" w:hAnsi="Times New Roman" w:cs="Times New Roman"/>
          <w:sz w:val="24"/>
          <w:szCs w:val="24"/>
        </w:rPr>
        <w:t xml:space="preserve">lab, we fed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482793">
        <w:rPr>
          <w:rFonts w:ascii="Times New Roman" w:eastAsia="Times New Roman" w:hAnsi="Times New Roman" w:cs="Times New Roman"/>
          <w:sz w:val="24"/>
          <w:szCs w:val="24"/>
        </w:rPr>
        <w:t xml:space="preserve"> </w:t>
      </w:r>
      <w:r w:rsidR="00D646FB"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{"citationID":"rUkRTxJU","properties":{"formattedCitation":"(Bolser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(Bolser and Hay 1996, Thornber et al. 2008, Dolecal and Long 2013)</w:t>
      </w:r>
      <w:r w:rsidR="00D646FB" w:rsidRPr="00482793">
        <w:rPr>
          <w:rFonts w:ascii="Times New Roman" w:eastAsia="Times New Roman" w:hAnsi="Times New Roman" w:cs="Times New Roman"/>
          <w:sz w:val="24"/>
          <w:szCs w:val="24"/>
        </w:rPr>
        <w:fldChar w:fldCharType="end"/>
      </w:r>
      <w:r w:rsidR="00881A63" w:rsidRPr="00482793">
        <w:rPr>
          <w:rFonts w:ascii="Times New Roman" w:eastAsia="Times New Roman" w:hAnsi="Times New Roman" w:cs="Times New Roman"/>
          <w:sz w:val="24"/>
          <w:szCs w:val="24"/>
        </w:rPr>
        <w:t>,</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mixed homogenized </w:t>
      </w:r>
      <w:r w:rsidR="001E1433" w:rsidRPr="00482793">
        <w:rPr>
          <w:rFonts w:ascii="Times New Roman" w:eastAsia="Times New Roman" w:hAnsi="Times New Roman" w:cs="Times New Roman"/>
          <w:sz w:val="24"/>
          <w:szCs w:val="24"/>
        </w:rPr>
        <w:t xml:space="preserve">freeze-dried </w:t>
      </w:r>
      <w:r w:rsidRPr="00482793">
        <w:rPr>
          <w:rFonts w:ascii="Times New Roman" w:eastAsia="Times New Roman" w:hAnsi="Times New Roman" w:cs="Times New Roman"/>
          <w:sz w:val="24"/>
          <w:szCs w:val="24"/>
        </w:rPr>
        <w:t xml:space="preserve">seaweed (5.6%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xml:space="preserve">) into a heated agar solution (2.0%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This mixture was poured into polypropylene petri dishes (50 mm) and allowed to cool for ~30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min. Once </w:t>
      </w:r>
      <w:r w:rsidR="001E1433" w:rsidRPr="00482793">
        <w:rPr>
          <w:rFonts w:ascii="Times New Roman" w:eastAsia="Times New Roman" w:hAnsi="Times New Roman" w:cs="Times New Roman"/>
          <w:sz w:val="24"/>
          <w:szCs w:val="24"/>
        </w:rPr>
        <w:t>the food was solidified</w:t>
      </w:r>
      <w:r w:rsidRPr="00482793">
        <w:rPr>
          <w:rFonts w:ascii="Times New Roman" w:eastAsia="Times New Roman" w:hAnsi="Times New Roman" w:cs="Times New Roman"/>
          <w:sz w:val="24"/>
          <w:szCs w:val="24"/>
        </w:rPr>
        <w:t xml:space="preserve">, the agar-foods were blotted </w:t>
      </w:r>
      <w:r w:rsidR="005A0FC1" w:rsidRPr="00482793">
        <w:rPr>
          <w:rFonts w:ascii="Times New Roman" w:eastAsia="Times New Roman" w:hAnsi="Times New Roman" w:cs="Times New Roman"/>
          <w:sz w:val="24"/>
          <w:szCs w:val="24"/>
        </w:rPr>
        <w:t>dry, weighed</w:t>
      </w:r>
      <w:r w:rsidR="001E1433"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t xml:space="preserve">offered to </w:t>
      </w:r>
      <w:r w:rsidR="0067628A">
        <w:rPr>
          <w:rFonts w:ascii="Times New Roman" w:eastAsia="Times New Roman" w:hAnsi="Times New Roman" w:cs="Times New Roman"/>
          <w:sz w:val="24"/>
          <w:szCs w:val="24"/>
        </w:rPr>
        <w:t>the consumer assemblage.</w:t>
      </w:r>
      <w:r w:rsidRPr="00482793">
        <w:rPr>
          <w:rFonts w:ascii="Times New Roman" w:eastAsia="Times New Roman" w:hAnsi="Times New Roman" w:cs="Times New Roman"/>
          <w:sz w:val="24"/>
          <w:szCs w:val="24"/>
        </w:rPr>
        <w:t xml:space="preserve"> </w:t>
      </w:r>
    </w:p>
    <w:p w14:paraId="0B04A4B3" w14:textId="2CFE0C52" w:rsidR="0011538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We secure</w:t>
      </w:r>
      <w:r w:rsidR="001E1433" w:rsidRPr="00482793">
        <w:rPr>
          <w:rFonts w:ascii="Times New Roman" w:eastAsia="Times New Roman" w:hAnsi="Times New Roman" w:cs="Times New Roman"/>
          <w:sz w:val="24"/>
          <w:szCs w:val="24"/>
        </w:rPr>
        <w:t>d</w:t>
      </w:r>
      <w:r w:rsidRPr="00482793">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482793">
        <w:rPr>
          <w:rFonts w:ascii="Times New Roman" w:eastAsia="Times New Roman" w:hAnsi="Times New Roman" w:cs="Times New Roman"/>
          <w:sz w:val="24"/>
          <w:szCs w:val="24"/>
        </w:rPr>
        <w:t xml:space="preserve">2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covered tops (n=20 and n=10</w:t>
      </w:r>
      <w:r w:rsidR="0067628A">
        <w:rPr>
          <w:rFonts w:ascii="Times New Roman" w:eastAsia="Times New Roman" w:hAnsi="Times New Roman" w:cs="Times New Roman"/>
          <w:sz w:val="24"/>
          <w:szCs w:val="24"/>
        </w:rPr>
        <w:t>, for grazing treatments and</w:t>
      </w:r>
      <w:r w:rsidRPr="00482793">
        <w:rPr>
          <w:rFonts w:ascii="Times New Roman" w:eastAsia="Times New Roman" w:hAnsi="Times New Roman" w:cs="Times New Roman"/>
          <w:sz w:val="24"/>
          <w:szCs w:val="24"/>
        </w:rPr>
        <w:t xml:space="preserve"> controls</w:t>
      </w:r>
      <w:r w:rsidR="0067628A">
        <w:rPr>
          <w:rFonts w:ascii="Times New Roman" w:eastAsia="Times New Roman" w:hAnsi="Times New Roman" w:cs="Times New Roman"/>
          <w:sz w:val="24"/>
          <w:szCs w:val="24"/>
        </w:rPr>
        <w:t>, respectively</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Because our previous experiments found negligible autogenic growth in agar-based foods not exposed to consumers, we reduced the number of controls to one control for every two experimental replicates. </w:t>
      </w:r>
      <w:r w:rsidRPr="00482793">
        <w:rPr>
          <w:rFonts w:ascii="Times New Roman" w:eastAsia="Times New Roman" w:hAnsi="Times New Roman" w:cs="Times New Roman"/>
          <w:sz w:val="24"/>
          <w:szCs w:val="24"/>
        </w:rPr>
        <w:t xml:space="preserve">These assays began simultaneously on November 11, 2019. After ~36 hours, all </w:t>
      </w:r>
      <w:r w:rsidR="0067628A">
        <w:rPr>
          <w:rFonts w:ascii="Times New Roman" w:eastAsia="Times New Roman" w:hAnsi="Times New Roman" w:cs="Times New Roman"/>
          <w:sz w:val="24"/>
          <w:szCs w:val="24"/>
        </w:rPr>
        <w:t xml:space="preserve">artificial foods </w:t>
      </w:r>
      <w:r w:rsidRPr="00482793">
        <w:rPr>
          <w:rFonts w:ascii="Times New Roman" w:eastAsia="Times New Roman" w:hAnsi="Times New Roman" w:cs="Times New Roman"/>
          <w:sz w:val="24"/>
          <w:szCs w:val="24"/>
        </w:rPr>
        <w:t xml:space="preserve">were removed, blotted dry, and reweighed. We calculated changes in mass using the </w:t>
      </w:r>
      <w:r w:rsidR="001E1433" w:rsidRPr="00482793">
        <w:rPr>
          <w:rFonts w:ascii="Times New Roman" w:eastAsia="Times New Roman" w:hAnsi="Times New Roman" w:cs="Times New Roman"/>
          <w:sz w:val="24"/>
          <w:szCs w:val="24"/>
        </w:rPr>
        <w:t>previous formula</w:t>
      </w:r>
      <w:r w:rsidRPr="00482793">
        <w:rPr>
          <w:rFonts w:ascii="Times New Roman" w:eastAsia="Times New Roman" w:hAnsi="Times New Roman" w:cs="Times New Roman"/>
          <w:sz w:val="24"/>
          <w:szCs w:val="24"/>
        </w:rPr>
        <w:t>.</w:t>
      </w:r>
    </w:p>
    <w:p w14:paraId="52C02920"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25B32C8A" w14:textId="5F05EF42" w:rsidR="00214DEC" w:rsidRPr="00482793"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Statistical Analyses</w:t>
      </w:r>
    </w:p>
    <w:p w14:paraId="6908BDA6" w14:textId="150C5468" w:rsidR="0065091C" w:rsidRPr="00482793" w:rsidRDefault="0065091C" w:rsidP="004628A7">
      <w:pPr>
        <w:spacing w:line="480" w:lineRule="auto"/>
        <w:ind w:firstLine="720"/>
        <w:jc w:val="both"/>
        <w:rPr>
          <w:rFonts w:ascii="Times New Roman" w:eastAsia="Times New Roman" w:hAnsi="Times New Roman" w:cs="Times New Roman"/>
          <w:color w:val="000000" w:themeColor="text1"/>
          <w:sz w:val="24"/>
          <w:szCs w:val="24"/>
        </w:rPr>
      </w:pPr>
      <w:r w:rsidRPr="00482793">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(LMEM) with detritivore species and diet as main effects and their interaction. We included estimated initial dry masses as </w:t>
      </w:r>
      <w:r w:rsidR="003B184D" w:rsidRPr="00482793">
        <w:rPr>
          <w:rFonts w:ascii="Times New Roman" w:eastAsia="Times New Roman" w:hAnsi="Times New Roman" w:cs="Times New Roman"/>
          <w:color w:val="000000" w:themeColor="text1"/>
          <w:sz w:val="24"/>
          <w:szCs w:val="24"/>
        </w:rPr>
        <w:t xml:space="preserve">a </w:t>
      </w:r>
      <w:r w:rsidRPr="00482793">
        <w:rPr>
          <w:rFonts w:ascii="Times New Roman" w:eastAsia="Times New Roman" w:hAnsi="Times New Roman" w:cs="Times New Roman"/>
          <w:color w:val="000000" w:themeColor="text1"/>
          <w:sz w:val="24"/>
          <w:szCs w:val="24"/>
        </w:rPr>
        <w:t xml:space="preserve">random effect in the model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3207EF2A" w:rsidR="00FE7306"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For preference assays, we compared changes in seaweed mass, corrected for autogenic growth, using </w:t>
      </w:r>
      <w:commentRangeStart w:id="27"/>
      <w:r w:rsidRPr="00482793">
        <w:rPr>
          <w:rFonts w:ascii="Times New Roman" w:eastAsia="Times New Roman" w:hAnsi="Times New Roman" w:cs="Times New Roman"/>
          <w:sz w:val="24"/>
          <w:szCs w:val="24"/>
        </w:rPr>
        <w:t xml:space="preserve">Paired t-tests </w:t>
      </w:r>
      <w:commentRangeEnd w:id="27"/>
      <w:r w:rsidR="00082C8B">
        <w:rPr>
          <w:rStyle w:val="CommentReference"/>
        </w:rPr>
        <w:commentReference w:id="27"/>
      </w:r>
      <w:r w:rsidRPr="00482793">
        <w:rPr>
          <w:rFonts w:ascii="Times New Roman" w:eastAsia="Times New Roman" w:hAnsi="Times New Roman" w:cs="Times New Roman"/>
          <w:sz w:val="24"/>
          <w:szCs w:val="24"/>
        </w:rPr>
        <w:t xml:space="preserve">for each consumer species. For the native benthic seaweed assay, we </w:t>
      </w:r>
      <w:r w:rsidR="007C1096" w:rsidRPr="00482793">
        <w:rPr>
          <w:rFonts w:ascii="Times New Roman" w:eastAsia="Times New Roman" w:hAnsi="Times New Roman" w:cs="Times New Roman"/>
          <w:sz w:val="24"/>
          <w:szCs w:val="24"/>
        </w:rPr>
        <w:t>compared overall grazing</w:t>
      </w:r>
      <w:r w:rsidR="00572B67">
        <w:rPr>
          <w:rFonts w:ascii="Times New Roman" w:eastAsia="Times New Roman" w:hAnsi="Times New Roman" w:cs="Times New Roman"/>
          <w:sz w:val="24"/>
          <w:szCs w:val="24"/>
        </w:rPr>
        <w:t xml:space="preserve"> (pooled</w:t>
      </w:r>
      <w:r w:rsidR="0010064B">
        <w:rPr>
          <w:rFonts w:ascii="Times New Roman" w:eastAsia="Times New Roman" w:hAnsi="Times New Roman" w:cs="Times New Roman"/>
          <w:sz w:val="24"/>
          <w:szCs w:val="24"/>
        </w:rPr>
        <w:t xml:space="preserve">) </w:t>
      </w:r>
      <w:r w:rsidR="007C1096" w:rsidRPr="00482793">
        <w:rPr>
          <w:rFonts w:ascii="Times New Roman" w:eastAsia="Times New Roman" w:hAnsi="Times New Roman" w:cs="Times New Roman"/>
          <w:sz w:val="24"/>
          <w:szCs w:val="24"/>
        </w:rPr>
        <w:t xml:space="preserve">using </w:t>
      </w:r>
      <w:r w:rsidR="0010064B">
        <w:rPr>
          <w:rFonts w:ascii="Times New Roman" w:eastAsia="Times New Roman" w:hAnsi="Times New Roman" w:cs="Times New Roman"/>
          <w:sz w:val="24"/>
          <w:szCs w:val="24"/>
        </w:rPr>
        <w:t xml:space="preserve">a </w:t>
      </w:r>
      <w:r w:rsidR="007C1096" w:rsidRPr="00482793">
        <w:rPr>
          <w:rFonts w:ascii="Times New Roman" w:eastAsia="Times New Roman" w:hAnsi="Times New Roman" w:cs="Times New Roman"/>
          <w:sz w:val="24"/>
          <w:szCs w:val="24"/>
        </w:rPr>
        <w:t xml:space="preserve">paired t-test and tested for interactions using ANOVA. </w:t>
      </w:r>
      <w:r w:rsidR="0010064B">
        <w:rPr>
          <w:rFonts w:ascii="Times New Roman" w:eastAsia="Times New Roman" w:hAnsi="Times New Roman" w:cs="Times New Roman"/>
          <w:sz w:val="24"/>
          <w:szCs w:val="24"/>
        </w:rPr>
        <w:t xml:space="preserve">We tested wrack species preference (Kelp vs. Devilweed) using a paired t-test. </w:t>
      </w:r>
      <w:r w:rsidR="007C1096" w:rsidRPr="00482793">
        <w:rPr>
          <w:rFonts w:ascii="Times New Roman" w:eastAsia="Times New Roman" w:hAnsi="Times New Roman" w:cs="Times New Roman"/>
          <w:sz w:val="24"/>
          <w:szCs w:val="24"/>
        </w:rPr>
        <w:t xml:space="preserve">We </w:t>
      </w:r>
      <w:r w:rsidRPr="00482793">
        <w:rPr>
          <w:rFonts w:ascii="Times New Roman" w:eastAsia="Times New Roman" w:hAnsi="Times New Roman" w:cs="Times New Roman"/>
          <w:sz w:val="24"/>
          <w:szCs w:val="24"/>
        </w:rPr>
        <w:t xml:space="preserve">used a LMEM to investigate the effects of wrack species and native benthic seaweeds on consumption. The model included wrack </w:t>
      </w:r>
      <w:r w:rsidR="0010064B">
        <w:rPr>
          <w:rFonts w:ascii="Times New Roman" w:eastAsia="Times New Roman" w:hAnsi="Times New Roman" w:cs="Times New Roman"/>
          <w:sz w:val="24"/>
          <w:szCs w:val="24"/>
        </w:rPr>
        <w:t>treatment</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(native or invasive) and </w:t>
      </w:r>
      <w:r w:rsidR="0058189D">
        <w:rPr>
          <w:rFonts w:ascii="Times New Roman" w:eastAsia="Times New Roman" w:hAnsi="Times New Roman" w:cs="Times New Roman"/>
          <w:sz w:val="24"/>
          <w:szCs w:val="24"/>
        </w:rPr>
        <w:t xml:space="preserve">native benthic </w:t>
      </w:r>
      <w:r w:rsidR="006522D0" w:rsidRPr="00482793">
        <w:rPr>
          <w:rFonts w:ascii="Times New Roman" w:eastAsia="Times New Roman" w:hAnsi="Times New Roman" w:cs="Times New Roman"/>
          <w:sz w:val="24"/>
          <w:szCs w:val="24"/>
        </w:rPr>
        <w:t>seaweed species</w:t>
      </w:r>
      <w:r w:rsidR="00071655" w:rsidRPr="00482793">
        <w:rPr>
          <w:rFonts w:ascii="Times New Roman" w:eastAsia="Times New Roman" w:hAnsi="Times New Roman" w:cs="Times New Roman"/>
          <w:sz w:val="24"/>
          <w:szCs w:val="24"/>
        </w:rPr>
        <w:t xml:space="preserve"> </w:t>
      </w:r>
      <w:r w:rsidR="007A23CC" w:rsidRPr="00482793">
        <w:rPr>
          <w:rFonts w:ascii="Times New Roman" w:eastAsia="Times New Roman" w:hAnsi="Times New Roman" w:cs="Times New Roman"/>
          <w:sz w:val="24"/>
          <w:szCs w:val="24"/>
        </w:rPr>
        <w:t>(</w:t>
      </w:r>
      <w:r w:rsidR="007A23CC" w:rsidRPr="00482793">
        <w:rPr>
          <w:rFonts w:ascii="Times New Roman" w:eastAsia="Times New Roman" w:hAnsi="Times New Roman" w:cs="Times New Roman"/>
          <w:i/>
          <w:sz w:val="24"/>
          <w:szCs w:val="24"/>
        </w:rPr>
        <w:t xml:space="preserve">Ulva spp., </w:t>
      </w:r>
      <w:proofErr w:type="spellStart"/>
      <w:r w:rsidR="007A23CC" w:rsidRPr="00482793">
        <w:rPr>
          <w:rFonts w:ascii="Times New Roman" w:eastAsia="Times New Roman" w:hAnsi="Times New Roman" w:cs="Times New Roman"/>
          <w:i/>
          <w:sz w:val="24"/>
          <w:szCs w:val="24"/>
        </w:rPr>
        <w:t>Silvetia</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compressa</w:t>
      </w:r>
      <w:proofErr w:type="spellEnd"/>
      <w:r w:rsidR="007A23CC" w:rsidRPr="00482793">
        <w:rPr>
          <w:rFonts w:ascii="Times New Roman" w:eastAsia="Times New Roman" w:hAnsi="Times New Roman" w:cs="Times New Roman"/>
          <w:i/>
          <w:sz w:val="24"/>
          <w:szCs w:val="24"/>
        </w:rPr>
        <w:t xml:space="preserve">, </w:t>
      </w:r>
      <w:r w:rsidR="007A23CC" w:rsidRPr="00482793">
        <w:rPr>
          <w:rFonts w:ascii="Times New Roman" w:eastAsia="Times New Roman" w:hAnsi="Times New Roman" w:cs="Times New Roman"/>
          <w:iCs/>
          <w:sz w:val="24"/>
          <w:szCs w:val="24"/>
        </w:rPr>
        <w:t xml:space="preserve">or </w:t>
      </w:r>
      <w:proofErr w:type="spellStart"/>
      <w:r w:rsidR="007A23CC" w:rsidRPr="00482793">
        <w:rPr>
          <w:rFonts w:ascii="Times New Roman" w:eastAsia="Times New Roman" w:hAnsi="Times New Roman" w:cs="Times New Roman"/>
          <w:i/>
          <w:sz w:val="24"/>
          <w:szCs w:val="24"/>
        </w:rPr>
        <w:t>Centroceras</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clavulatum</w:t>
      </w:r>
      <w:proofErr w:type="spellEnd"/>
      <w:r w:rsidR="007A23CC" w:rsidRPr="00482793">
        <w:rPr>
          <w:rFonts w:ascii="Times New Roman" w:eastAsia="Times New Roman" w:hAnsi="Times New Roman" w:cs="Times New Roman"/>
          <w:sz w:val="24"/>
          <w:szCs w:val="24"/>
        </w:rPr>
        <w:t xml:space="preserve">) </w:t>
      </w:r>
      <w:r w:rsidR="00FE7306" w:rsidRPr="00482793">
        <w:rPr>
          <w:rFonts w:ascii="Times New Roman" w:eastAsia="Times New Roman" w:hAnsi="Times New Roman" w:cs="Times New Roman"/>
          <w:sz w:val="24"/>
          <w:szCs w:val="24"/>
        </w:rPr>
        <w:t xml:space="preserve">as fixed factors, and their interaction. </w:t>
      </w:r>
      <w:r w:rsidR="006522D0" w:rsidRPr="00482793">
        <w:rPr>
          <w:rFonts w:ascii="Times New Roman" w:eastAsia="Times New Roman" w:hAnsi="Times New Roman" w:cs="Times New Roman"/>
          <w:sz w:val="24"/>
          <w:szCs w:val="24"/>
        </w:rPr>
        <w:t xml:space="preserve">We also included a random factor for replicate number because seaweed choice was not independent within replicates. </w:t>
      </w:r>
    </w:p>
    <w:p w14:paraId="61FAE002" w14:textId="77777777" w:rsidR="0065091C"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All statistical analyses and visualizations were conducted using the R Programming Language (R Core Team, 2023). Linear and mixed effect models were conducted using the R base and ‘</w:t>
      </w:r>
      <w:proofErr w:type="spellStart"/>
      <w:r w:rsidRPr="00482793">
        <w:rPr>
          <w:rFonts w:ascii="Times New Roman" w:eastAsia="Times New Roman" w:hAnsi="Times New Roman" w:cs="Times New Roman"/>
          <w:sz w:val="24"/>
          <w:szCs w:val="24"/>
        </w:rPr>
        <w:t>nlme</w:t>
      </w:r>
      <w:proofErr w:type="spellEnd"/>
      <w:r w:rsidRPr="00482793">
        <w:rPr>
          <w:rFonts w:ascii="Times New Roman" w:eastAsia="Times New Roman" w:hAnsi="Times New Roman" w:cs="Times New Roman"/>
          <w:sz w:val="24"/>
          <w:szCs w:val="24"/>
        </w:rPr>
        <w:t>’ packages</w:t>
      </w:r>
      <w:r w:rsidRPr="00482793">
        <w:rPr>
          <w:rFonts w:ascii="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Necessary assumptions were met for statistical analyses and post-hoc tests were conducted as needed. </w:t>
      </w:r>
    </w:p>
    <w:p w14:paraId="19523A02"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182411D6" w14:textId="15DB4AB9" w:rsidR="0011538B"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Results</w:t>
      </w:r>
    </w:p>
    <w:p w14:paraId="138D4012" w14:textId="111C8F5E" w:rsidR="009A0629" w:rsidRDefault="009A0629" w:rsidP="004628A7">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Devilweed prevalence survey</w:t>
      </w:r>
    </w:p>
    <w:p w14:paraId="5D82252A" w14:textId="620C43A9" w:rsidR="009A0629" w:rsidRPr="009A0629" w:rsidRDefault="00FB2F49" w:rsidP="004628A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0B12F4">
        <w:rPr>
          <w:rFonts w:ascii="Times New Roman" w:eastAsia="Times New Roman" w:hAnsi="Times New Roman" w:cs="Times New Roman"/>
          <w:bCs/>
          <w:sz w:val="24"/>
          <w:szCs w:val="24"/>
        </w:rPr>
        <w:t xml:space="preserve">rack piles on San Nicolas Island </w:t>
      </w:r>
      <w:r>
        <w:rPr>
          <w:rFonts w:ascii="Times New Roman" w:eastAsia="Times New Roman" w:hAnsi="Times New Roman" w:cs="Times New Roman"/>
          <w:bCs/>
          <w:sz w:val="24"/>
          <w:szCs w:val="24"/>
        </w:rPr>
        <w:t xml:space="preserve">were </w:t>
      </w:r>
      <w:r w:rsidR="000B12F4">
        <w:rPr>
          <w:rFonts w:ascii="Times New Roman" w:eastAsia="Times New Roman" w:hAnsi="Times New Roman" w:cs="Times New Roman"/>
          <w:bCs/>
          <w:sz w:val="24"/>
          <w:szCs w:val="24"/>
        </w:rPr>
        <w:t>dominated by</w:t>
      </w:r>
      <w:r w:rsidR="00E92099">
        <w:rPr>
          <w:rFonts w:ascii="Times New Roman" w:eastAsia="Times New Roman" w:hAnsi="Times New Roman" w:cs="Times New Roman"/>
          <w:bCs/>
          <w:sz w:val="24"/>
          <w:szCs w:val="24"/>
        </w:rPr>
        <w:t xml:space="preserve"> </w:t>
      </w:r>
      <w:r w:rsidR="009A0629">
        <w:rPr>
          <w:rFonts w:ascii="Times New Roman" w:eastAsia="Times New Roman" w:hAnsi="Times New Roman" w:cs="Times New Roman"/>
          <w:bCs/>
          <w:sz w:val="24"/>
          <w:szCs w:val="24"/>
        </w:rPr>
        <w:t>Giant kelp (</w:t>
      </w:r>
      <w:r w:rsidR="000B12F4">
        <w:rPr>
          <w:rFonts w:ascii="Times New Roman" w:eastAsia="Times New Roman" w:hAnsi="Times New Roman" w:cs="Times New Roman"/>
          <w:bCs/>
          <w:i/>
          <w:iCs/>
          <w:sz w:val="24"/>
          <w:szCs w:val="24"/>
        </w:rPr>
        <w:t>M.</w:t>
      </w:r>
      <w:r w:rsidR="009A0629">
        <w:rPr>
          <w:rFonts w:ascii="Times New Roman" w:eastAsia="Times New Roman" w:hAnsi="Times New Roman" w:cs="Times New Roman"/>
          <w:bCs/>
          <w:i/>
          <w:iCs/>
          <w:sz w:val="24"/>
          <w:szCs w:val="24"/>
        </w:rPr>
        <w:t xml:space="preserve"> pyrifera</w:t>
      </w:r>
      <w:r w:rsidR="009A062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but also included Feather boa kelp (</w:t>
      </w:r>
      <w:proofErr w:type="spellStart"/>
      <w:r w:rsidR="009A0629">
        <w:rPr>
          <w:rFonts w:ascii="Times New Roman" w:eastAsia="Times New Roman" w:hAnsi="Times New Roman" w:cs="Times New Roman"/>
          <w:bCs/>
          <w:i/>
          <w:iCs/>
          <w:sz w:val="24"/>
          <w:szCs w:val="24"/>
        </w:rPr>
        <w:t>Egregia</w:t>
      </w:r>
      <w:proofErr w:type="spellEnd"/>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menzisii</w:t>
      </w:r>
      <w:proofErr w:type="spellEnd"/>
      <w:r w:rsidR="009A0629">
        <w:rPr>
          <w:rFonts w:ascii="Times New Roman" w:eastAsia="Times New Roman" w:hAnsi="Times New Roman" w:cs="Times New Roman"/>
          <w:bCs/>
          <w:sz w:val="24"/>
          <w:szCs w:val="24"/>
        </w:rPr>
        <w:t>), Surf grass (</w:t>
      </w:r>
      <w:proofErr w:type="spellStart"/>
      <w:r w:rsidR="009A0629">
        <w:rPr>
          <w:rFonts w:ascii="Times New Roman" w:eastAsia="Times New Roman" w:hAnsi="Times New Roman" w:cs="Times New Roman"/>
          <w:bCs/>
          <w:i/>
          <w:iCs/>
          <w:sz w:val="24"/>
          <w:szCs w:val="24"/>
        </w:rPr>
        <w:t>Phyllospadix</w:t>
      </w:r>
      <w:proofErr w:type="spellEnd"/>
      <w:r w:rsidR="009A0629">
        <w:rPr>
          <w:rFonts w:ascii="Times New Roman" w:eastAsia="Times New Roman" w:hAnsi="Times New Roman" w:cs="Times New Roman"/>
          <w:bCs/>
          <w:i/>
          <w:iCs/>
          <w:sz w:val="24"/>
          <w:szCs w:val="24"/>
        </w:rPr>
        <w:t xml:space="preserve"> spp.</w:t>
      </w:r>
      <w:r w:rsidR="009A0629">
        <w:rPr>
          <w:rFonts w:ascii="Times New Roman" w:eastAsia="Times New Roman" w:hAnsi="Times New Roman" w:cs="Times New Roman"/>
          <w:bCs/>
          <w:sz w:val="24"/>
          <w:szCs w:val="24"/>
        </w:rPr>
        <w:t>), and Devilweed</w:t>
      </w:r>
      <w:r w:rsidR="000B12F4">
        <w:rPr>
          <w:rFonts w:ascii="Times New Roman" w:eastAsia="Times New Roman" w:hAnsi="Times New Roman" w:cs="Times New Roman"/>
          <w:bCs/>
          <w:sz w:val="24"/>
          <w:szCs w:val="24"/>
        </w:rPr>
        <w:t xml:space="preserve"> (</w:t>
      </w:r>
      <w:r w:rsidR="000B12F4">
        <w:rPr>
          <w:rFonts w:ascii="Times New Roman" w:eastAsia="Times New Roman" w:hAnsi="Times New Roman" w:cs="Times New Roman"/>
          <w:bCs/>
          <w:i/>
          <w:iCs/>
          <w:sz w:val="24"/>
          <w:szCs w:val="24"/>
        </w:rPr>
        <w:t>S. horneri</w:t>
      </w:r>
      <w:r w:rsidR="000B12F4">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w:t>
      </w:r>
      <w:r w:rsidR="00E92099">
        <w:rPr>
          <w:rFonts w:ascii="Times New Roman" w:eastAsia="Times New Roman" w:hAnsi="Times New Roman" w:cs="Times New Roman"/>
          <w:bCs/>
          <w:sz w:val="24"/>
          <w:szCs w:val="24"/>
        </w:rPr>
        <w:t xml:space="preserve">Devilweed </w:t>
      </w:r>
      <w:r w:rsidR="000B12F4">
        <w:rPr>
          <w:rFonts w:ascii="Times New Roman" w:eastAsia="Times New Roman" w:hAnsi="Times New Roman" w:cs="Times New Roman"/>
          <w:bCs/>
          <w:sz w:val="24"/>
          <w:szCs w:val="24"/>
        </w:rPr>
        <w:t xml:space="preserve">was </w:t>
      </w:r>
      <w:r>
        <w:rPr>
          <w:rFonts w:ascii="Times New Roman" w:eastAsia="Times New Roman" w:hAnsi="Times New Roman" w:cs="Times New Roman"/>
          <w:bCs/>
          <w:sz w:val="24"/>
          <w:szCs w:val="24"/>
        </w:rPr>
        <w:t xml:space="preserve">present </w:t>
      </w:r>
      <w:r w:rsidR="00E92099">
        <w:rPr>
          <w:rFonts w:ascii="Times New Roman" w:eastAsia="Times New Roman" w:hAnsi="Times New Roman" w:cs="Times New Roman"/>
          <w:bCs/>
          <w:sz w:val="24"/>
          <w:szCs w:val="24"/>
        </w:rPr>
        <w:t xml:space="preserve">on </w:t>
      </w:r>
      <w:r>
        <w:rPr>
          <w:rFonts w:ascii="Times New Roman" w:eastAsia="Times New Roman" w:hAnsi="Times New Roman" w:cs="Times New Roman"/>
          <w:bCs/>
          <w:sz w:val="24"/>
          <w:szCs w:val="24"/>
        </w:rPr>
        <w:t xml:space="preserve">28% of </w:t>
      </w:r>
      <w:r w:rsidR="00E92099">
        <w:rPr>
          <w:rFonts w:ascii="Times New Roman" w:eastAsia="Times New Roman" w:hAnsi="Times New Roman" w:cs="Times New Roman"/>
          <w:bCs/>
          <w:sz w:val="24"/>
          <w:szCs w:val="24"/>
        </w:rPr>
        <w:t>wrack piles</w:t>
      </w:r>
      <w:r>
        <w:rPr>
          <w:rFonts w:ascii="Times New Roman" w:eastAsia="Times New Roman" w:hAnsi="Times New Roman" w:cs="Times New Roman"/>
          <w:bCs/>
          <w:sz w:val="24"/>
          <w:szCs w:val="24"/>
        </w:rPr>
        <w:t xml:space="preserve"> (11 of 39 piles)</w:t>
      </w:r>
      <w:r w:rsidR="000B12F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where it constituted </w:t>
      </w:r>
      <w:r w:rsidR="000B12F4">
        <w:rPr>
          <w:rFonts w:ascii="Times New Roman" w:eastAsia="Times New Roman" w:hAnsi="Times New Roman" w:cs="Times New Roman"/>
          <w:bCs/>
          <w:sz w:val="24"/>
          <w:szCs w:val="24"/>
        </w:rPr>
        <w:t xml:space="preserve">3 </w:t>
      </w:r>
      <w:r w:rsidR="000B12F4" w:rsidRPr="00482793">
        <w:rPr>
          <w:rFonts w:ascii="Times New Roman" w:hAnsi="Times New Roman" w:cs="Times New Roman"/>
          <w:color w:val="000000"/>
          <w:sz w:val="24"/>
          <w:szCs w:val="24"/>
        </w:rPr>
        <w:t>±</w:t>
      </w:r>
      <w:r w:rsidR="000B12F4">
        <w:rPr>
          <w:rFonts w:ascii="Times New Roman" w:hAnsi="Times New Roman" w:cs="Times New Roman"/>
          <w:color w:val="000000"/>
          <w:sz w:val="24"/>
          <w:szCs w:val="24"/>
        </w:rPr>
        <w:t xml:space="preserve"> 1 % of the surface cover of those piles.</w:t>
      </w:r>
    </w:p>
    <w:p w14:paraId="22D9FEED" w14:textId="77777777" w:rsidR="00E31F3F" w:rsidRPr="00482793" w:rsidRDefault="00E31F3F"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Performance </w:t>
      </w:r>
    </w:p>
    <w:p w14:paraId="75360BA3" w14:textId="64DF17E8" w:rsidR="00CA66E4" w:rsidRPr="00482793" w:rsidRDefault="00A7304B" w:rsidP="004628A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522D0" w:rsidRPr="00482793">
        <w:rPr>
          <w:rFonts w:ascii="Times New Roman" w:eastAsia="Times New Roman" w:hAnsi="Times New Roman" w:cs="Times New Roman"/>
          <w:sz w:val="24"/>
          <w:szCs w:val="24"/>
        </w:rPr>
        <w:t xml:space="preserve">iet and detritivore species </w:t>
      </w:r>
      <w:r>
        <w:rPr>
          <w:rFonts w:ascii="Times New Roman" w:eastAsia="Times New Roman" w:hAnsi="Times New Roman" w:cs="Times New Roman"/>
          <w:sz w:val="24"/>
          <w:szCs w:val="24"/>
        </w:rPr>
        <w:t xml:space="preserve">interacted to </w:t>
      </w:r>
      <w:r w:rsidR="006522D0" w:rsidRPr="00482793">
        <w:rPr>
          <w:rFonts w:ascii="Times New Roman" w:eastAsia="Times New Roman" w:hAnsi="Times New Roman" w:cs="Times New Roman"/>
          <w:sz w:val="24"/>
          <w:szCs w:val="24"/>
        </w:rPr>
        <w:t xml:space="preserve">influence </w:t>
      </w:r>
      <w:r w:rsidR="00FB2F49">
        <w:rPr>
          <w:rFonts w:ascii="Times New Roman" w:eastAsia="Times New Roman" w:hAnsi="Times New Roman" w:cs="Times New Roman"/>
          <w:sz w:val="24"/>
          <w:szCs w:val="24"/>
        </w:rPr>
        <w:t xml:space="preserve">detritivore tissue </w:t>
      </w:r>
      <w:r w:rsidR="006522D0" w:rsidRPr="00482793">
        <w:rPr>
          <w:rFonts w:ascii="Times New Roman" w:eastAsia="Times New Roman" w:hAnsi="Times New Roman" w:cs="Times New Roman"/>
          <w:sz w:val="24"/>
          <w:szCs w:val="24"/>
        </w:rPr>
        <w:t>growth (F=15.243, p&lt;0.005)</w:t>
      </w:r>
      <w:r>
        <w:rPr>
          <w:rFonts w:ascii="Times New Roman" w:eastAsia="Times New Roman" w:hAnsi="Times New Roman" w:cs="Times New Roman"/>
          <w:sz w:val="24"/>
          <w:szCs w:val="24"/>
        </w:rPr>
        <w:t>.</w:t>
      </w:r>
      <w:r w:rsidR="006522D0"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6522D0" w:rsidRPr="00482793">
        <w:rPr>
          <w:rFonts w:ascii="Times New Roman" w:eastAsia="Times New Roman" w:hAnsi="Times New Roman" w:cs="Times New Roman"/>
          <w:sz w:val="24"/>
          <w:szCs w:val="24"/>
        </w:rPr>
        <w:t xml:space="preserve">hus, we analyzed </w:t>
      </w:r>
      <w:r>
        <w:rPr>
          <w:rFonts w:ascii="Times New Roman" w:eastAsia="Times New Roman" w:hAnsi="Times New Roman" w:cs="Times New Roman"/>
          <w:sz w:val="24"/>
          <w:szCs w:val="24"/>
        </w:rPr>
        <w:t>detritivore species</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separately to understand how each diet impacted </w:t>
      </w:r>
      <w:r>
        <w:rPr>
          <w:rFonts w:ascii="Times New Roman" w:eastAsia="Times New Roman" w:hAnsi="Times New Roman" w:cs="Times New Roman"/>
          <w:sz w:val="24"/>
          <w:szCs w:val="24"/>
        </w:rPr>
        <w:t>them</w:t>
      </w:r>
      <w:r w:rsidR="006522D0" w:rsidRPr="00482793">
        <w:rPr>
          <w:rFonts w:ascii="Times New Roman" w:eastAsia="Times New Roman" w:hAnsi="Times New Roman" w:cs="Times New Roman"/>
          <w:sz w:val="24"/>
          <w:szCs w:val="24"/>
        </w:rPr>
        <w:t xml:space="preserve">. </w:t>
      </w:r>
      <w:r w:rsidR="00E31F3F" w:rsidRPr="00482793">
        <w:rPr>
          <w:rFonts w:ascii="Times New Roman" w:eastAsia="Times New Roman" w:hAnsi="Times New Roman" w:cs="Times New Roman"/>
          <w:sz w:val="24"/>
          <w:szCs w:val="24"/>
        </w:rPr>
        <w:t xml:space="preserve">After controlling for </w:t>
      </w:r>
      <w:r w:rsidR="00F774CD" w:rsidRPr="00482793">
        <w:rPr>
          <w:rFonts w:ascii="Times New Roman" w:eastAsia="Times New Roman" w:hAnsi="Times New Roman" w:cs="Times New Roman"/>
          <w:sz w:val="24"/>
          <w:szCs w:val="24"/>
        </w:rPr>
        <w:t xml:space="preserve">estimated </w:t>
      </w:r>
      <w:r w:rsidR="00E31F3F" w:rsidRPr="00482793">
        <w:rPr>
          <w:rFonts w:ascii="Times New Roman" w:eastAsia="Times New Roman" w:hAnsi="Times New Roman" w:cs="Times New Roman"/>
          <w:sz w:val="24"/>
          <w:szCs w:val="24"/>
        </w:rPr>
        <w:t xml:space="preserve">initial dry tissue mass, wrack diet influenced </w:t>
      </w:r>
      <w:proofErr w:type="gramStart"/>
      <w:r w:rsidR="00E31F3F" w:rsidRPr="00482793">
        <w:rPr>
          <w:rFonts w:ascii="Times New Roman" w:eastAsia="Times New Roman" w:hAnsi="Times New Roman" w:cs="Times New Roman"/>
          <w:sz w:val="24"/>
          <w:szCs w:val="24"/>
        </w:rPr>
        <w:t>Red</w:t>
      </w:r>
      <w:proofErr w:type="gramEnd"/>
      <w:r w:rsidR="00E31F3F" w:rsidRPr="00482793">
        <w:rPr>
          <w:rFonts w:ascii="Times New Roman" w:eastAsia="Times New Roman" w:hAnsi="Times New Roman" w:cs="Times New Roman"/>
          <w:sz w:val="24"/>
          <w:szCs w:val="24"/>
        </w:rPr>
        <w:t xml:space="preserve"> abalone and </w:t>
      </w:r>
      <w:r w:rsidR="00312714">
        <w:rPr>
          <w:rFonts w:ascii="Times New Roman" w:eastAsia="Times New Roman" w:hAnsi="Times New Roman" w:cs="Times New Roman"/>
          <w:sz w:val="24"/>
          <w:szCs w:val="24"/>
        </w:rPr>
        <w:t>Black t</w:t>
      </w:r>
      <w:r w:rsidR="00F774CD" w:rsidRPr="00482793">
        <w:rPr>
          <w:rFonts w:ascii="Times New Roman" w:eastAsia="Times New Roman" w:hAnsi="Times New Roman" w:cs="Times New Roman"/>
          <w:sz w:val="24"/>
          <w:szCs w:val="24"/>
        </w:rPr>
        <w:t xml:space="preserve">urban </w:t>
      </w:r>
      <w:r w:rsidR="00E31F3F" w:rsidRPr="00482793">
        <w:rPr>
          <w:rFonts w:ascii="Times New Roman" w:eastAsia="Times New Roman" w:hAnsi="Times New Roman" w:cs="Times New Roman"/>
          <w:sz w:val="24"/>
          <w:szCs w:val="24"/>
        </w:rPr>
        <w:t>snail growth</w:t>
      </w:r>
      <w:r w:rsidR="00CA66E4" w:rsidRPr="00482793">
        <w:rPr>
          <w:rFonts w:ascii="Times New Roman" w:eastAsia="Times New Roman" w:hAnsi="Times New Roman" w:cs="Times New Roman"/>
          <w:sz w:val="24"/>
          <w:szCs w:val="24"/>
        </w:rPr>
        <w:t xml:space="preserve"> (</w:t>
      </w:r>
      <w:commentRangeStart w:id="28"/>
      <w:r w:rsidR="00CA66E4" w:rsidRPr="00482793">
        <w:rPr>
          <w:rFonts w:ascii="Times New Roman" w:eastAsia="Times New Roman" w:hAnsi="Times New Roman" w:cs="Times New Roman"/>
          <w:sz w:val="24"/>
          <w:szCs w:val="24"/>
        </w:rPr>
        <w:t>Fig. 1</w:t>
      </w:r>
      <w:commentRangeEnd w:id="28"/>
      <w:r w:rsidR="00111CCD">
        <w:rPr>
          <w:rStyle w:val="CommentReference"/>
        </w:rPr>
        <w:commentReference w:id="28"/>
      </w:r>
      <w:r w:rsidR="00CA66E4" w:rsidRPr="00482793">
        <w:rPr>
          <w:rFonts w:ascii="Times New Roman" w:eastAsia="Times New Roman" w:hAnsi="Times New Roman" w:cs="Times New Roman"/>
          <w:sz w:val="24"/>
          <w:szCs w:val="24"/>
        </w:rPr>
        <w:t>: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i/>
          <w:sz w:val="24"/>
          <w:szCs w:val="24"/>
        </w:rPr>
        <w:t xml:space="preserve"> </w:t>
      </w:r>
      <w:r w:rsidR="00CA66E4" w:rsidRPr="00482793">
        <w:rPr>
          <w:rFonts w:ascii="Times New Roman" w:eastAsia="Times New Roman" w:hAnsi="Times New Roman" w:cs="Times New Roman"/>
          <w:sz w:val="24"/>
          <w:szCs w:val="24"/>
        </w:rPr>
        <w:t>= 3.88, p&lt;0.005,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sz w:val="24"/>
          <w:szCs w:val="24"/>
        </w:rPr>
        <w:t>=3.939, p=0.02; respectively)</w:t>
      </w:r>
      <w:r w:rsidR="00E31F3F" w:rsidRPr="00482793">
        <w:rPr>
          <w:rFonts w:ascii="Times New Roman" w:eastAsia="Times New Roman" w:hAnsi="Times New Roman" w:cs="Times New Roman"/>
          <w:sz w:val="24"/>
          <w:szCs w:val="24"/>
        </w:rPr>
        <w:t xml:space="preserve">, but in opposing directions. </w:t>
      </w:r>
      <w:r w:rsidR="00CA66E4"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00CA66E4" w:rsidRPr="00482793">
        <w:rPr>
          <w:rFonts w:ascii="Times New Roman" w:eastAsia="Times New Roman" w:hAnsi="Times New Roman" w:cs="Times New Roman"/>
          <w:sz w:val="24"/>
          <w:szCs w:val="24"/>
        </w:rPr>
        <w:t xml:space="preserve"> wrack with </w:t>
      </w:r>
      <w:proofErr w:type="spellStart"/>
      <w:r w:rsidR="000D70B7" w:rsidRPr="00482793">
        <w:rPr>
          <w:rFonts w:ascii="Times New Roman" w:eastAsia="Times New Roman" w:hAnsi="Times New Roman" w:cs="Times New Roman"/>
          <w:sz w:val="24"/>
          <w:szCs w:val="24"/>
        </w:rPr>
        <w:t>Devilweed</w:t>
      </w:r>
      <w:proofErr w:type="spellEnd"/>
      <w:r w:rsidR="00CA66E4" w:rsidRPr="00482793">
        <w:rPr>
          <w:rFonts w:ascii="Times New Roman" w:eastAsia="Times New Roman" w:hAnsi="Times New Roman" w:cs="Times New Roman"/>
          <w:sz w:val="24"/>
          <w:szCs w:val="24"/>
        </w:rPr>
        <w:t xml:space="preserve"> suppressed </w:t>
      </w:r>
      <w:proofErr w:type="gramStart"/>
      <w:r w:rsidR="00CA66E4" w:rsidRPr="00482793">
        <w:rPr>
          <w:rFonts w:ascii="Times New Roman" w:eastAsia="Times New Roman" w:hAnsi="Times New Roman" w:cs="Times New Roman"/>
          <w:sz w:val="24"/>
          <w:szCs w:val="24"/>
        </w:rPr>
        <w:t>Red</w:t>
      </w:r>
      <w:proofErr w:type="gramEnd"/>
      <w:r w:rsidR="00CA66E4" w:rsidRPr="00482793">
        <w:rPr>
          <w:rFonts w:ascii="Times New Roman" w:eastAsia="Times New Roman" w:hAnsi="Times New Roman" w:cs="Times New Roman"/>
          <w:sz w:val="24"/>
          <w:szCs w:val="24"/>
        </w:rPr>
        <w:t xml:space="preserve"> abalone tissue mass by 25% </w:t>
      </w:r>
      <w:ins w:id="29" w:author="Drew Talley" w:date="2024-01-14T09:16:00Z">
        <w:r w:rsidR="00A95736">
          <w:rPr>
            <w:rFonts w:ascii="Times New Roman" w:eastAsia="Times New Roman" w:hAnsi="Times New Roman" w:cs="Times New Roman"/>
            <w:sz w:val="24"/>
            <w:szCs w:val="24"/>
          </w:rPr>
          <w:t xml:space="preserve">(p=?) </w:t>
        </w:r>
      </w:ins>
      <w:r w:rsidR="00CA66E4" w:rsidRPr="00482793">
        <w:rPr>
          <w:rFonts w:ascii="Times New Roman" w:eastAsia="Times New Roman" w:hAnsi="Times New Roman" w:cs="Times New Roman"/>
          <w:sz w:val="24"/>
          <w:szCs w:val="24"/>
        </w:rPr>
        <w:t xml:space="preserve">but </w:t>
      </w:r>
      <w:commentRangeStart w:id="30"/>
      <w:r w:rsidR="00CA66E4" w:rsidRPr="00482793">
        <w:rPr>
          <w:rFonts w:ascii="Times New Roman" w:eastAsia="Times New Roman" w:hAnsi="Times New Roman" w:cs="Times New Roman"/>
          <w:sz w:val="24"/>
          <w:szCs w:val="24"/>
        </w:rPr>
        <w:t>increased Turban snail tissue mass by 31%.</w:t>
      </w:r>
      <w:r w:rsidR="00F41B94" w:rsidRPr="00482793">
        <w:rPr>
          <w:rFonts w:ascii="Times New Roman" w:eastAsia="Times New Roman" w:hAnsi="Times New Roman" w:cs="Times New Roman"/>
          <w:sz w:val="24"/>
          <w:szCs w:val="24"/>
        </w:rPr>
        <w:t xml:space="preserve"> </w:t>
      </w:r>
      <w:commentRangeEnd w:id="30"/>
      <w:r w:rsidR="00A95736">
        <w:rPr>
          <w:rStyle w:val="CommentReference"/>
        </w:rPr>
        <w:commentReference w:id="30"/>
      </w:r>
      <w:r w:rsidR="00F41B94" w:rsidRPr="00482793">
        <w:rPr>
          <w:rFonts w:ascii="Times New Roman" w:eastAsia="Times New Roman" w:hAnsi="Times New Roman" w:cs="Times New Roman"/>
          <w:sz w:val="24"/>
          <w:szCs w:val="24"/>
        </w:rPr>
        <w:t>The effect on Turban snails was not statistically significant. Interestingly, the effect of the mixed diet treatment (</w:t>
      </w:r>
      <w:commentRangeStart w:id="31"/>
      <w:r w:rsidR="00F41B94" w:rsidRPr="00482793">
        <w:rPr>
          <w:rFonts w:ascii="Times New Roman" w:eastAsia="Times New Roman" w:hAnsi="Times New Roman" w:cs="Times New Roman"/>
          <w:sz w:val="24"/>
          <w:szCs w:val="24"/>
        </w:rPr>
        <w:t xml:space="preserve">i.e. </w:t>
      </w:r>
      <w:commentRangeEnd w:id="31"/>
      <w:r w:rsidR="0004096D">
        <w:rPr>
          <w:rStyle w:val="CommentReference"/>
        </w:rPr>
        <w:commentReference w:id="31"/>
      </w:r>
      <w:r w:rsidR="00F41B94" w:rsidRPr="00482793">
        <w:rPr>
          <w:rFonts w:ascii="Times New Roman" w:eastAsia="Times New Roman" w:hAnsi="Times New Roman" w:cs="Times New Roman"/>
          <w:sz w:val="24"/>
          <w:szCs w:val="24"/>
        </w:rPr>
        <w:t xml:space="preserve">offering consumers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in a 1:1 ratio) was also </w:t>
      </w:r>
      <w:proofErr w:type="gramStart"/>
      <w:r w:rsidR="00F41B94" w:rsidRPr="00482793">
        <w:rPr>
          <w:rFonts w:ascii="Times New Roman" w:eastAsia="Times New Roman" w:hAnsi="Times New Roman" w:cs="Times New Roman"/>
          <w:sz w:val="24"/>
          <w:szCs w:val="24"/>
        </w:rPr>
        <w:t>consumer-specific</w:t>
      </w:r>
      <w:proofErr w:type="gramEnd"/>
      <w:r w:rsidR="00F41B94" w:rsidRPr="00482793">
        <w:rPr>
          <w:rFonts w:ascii="Times New Roman" w:eastAsia="Times New Roman" w:hAnsi="Times New Roman" w:cs="Times New Roman"/>
          <w:sz w:val="24"/>
          <w:szCs w:val="24"/>
        </w:rPr>
        <w:t xml:space="preserve">. For Red abalone, </w:t>
      </w:r>
      <w:r>
        <w:rPr>
          <w:rFonts w:ascii="Times New Roman" w:eastAsia="Times New Roman" w:hAnsi="Times New Roman" w:cs="Times New Roman"/>
          <w:sz w:val="24"/>
          <w:szCs w:val="24"/>
        </w:rPr>
        <w:t>a</w:t>
      </w:r>
      <w:r w:rsidRPr="00482793">
        <w:rPr>
          <w:rFonts w:ascii="Times New Roman" w:eastAsia="Times New Roman" w:hAnsi="Times New Roman" w:cs="Times New Roman"/>
          <w:sz w:val="24"/>
          <w:szCs w:val="24"/>
        </w:rPr>
        <w:t xml:space="preserve"> </w:t>
      </w:r>
      <w:r w:rsidR="00F41B94" w:rsidRPr="00482793">
        <w:rPr>
          <w:rFonts w:ascii="Times New Roman" w:eastAsia="Times New Roman" w:hAnsi="Times New Roman" w:cs="Times New Roman"/>
          <w:sz w:val="24"/>
          <w:szCs w:val="24"/>
        </w:rPr>
        <w:t xml:space="preserve">mixed diet had an intermediate effect on tissue mass compared to animals in the no-choice treatments (i.e.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only diets). In contrast, Turban snails fed mixed diets grew </w:t>
      </w:r>
      <w:proofErr w:type="gramStart"/>
      <w:r w:rsidR="00F41B94" w:rsidRPr="00482793">
        <w:rPr>
          <w:rFonts w:ascii="Times New Roman" w:eastAsia="Times New Roman" w:hAnsi="Times New Roman" w:cs="Times New Roman"/>
          <w:sz w:val="24"/>
          <w:szCs w:val="24"/>
        </w:rPr>
        <w:t>similar to</w:t>
      </w:r>
      <w:proofErr w:type="gramEnd"/>
      <w:r w:rsidR="00F41B94"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-only treatments and better than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-only treatments.</w:t>
      </w:r>
      <w:r w:rsidR="00AD1037" w:rsidRPr="00482793">
        <w:rPr>
          <w:rFonts w:ascii="Times New Roman" w:eastAsia="Times New Roman" w:hAnsi="Times New Roman" w:cs="Times New Roman"/>
          <w:sz w:val="24"/>
          <w:szCs w:val="24"/>
        </w:rPr>
        <w:t xml:space="preserve"> Because no choice was ever fully consumed, any mixed-diet effect could not be attributed simply to </w:t>
      </w:r>
      <w:del w:id="32" w:author="Drew Talley" w:date="2024-01-14T09:21:00Z">
        <w:r w:rsidR="009942BA" w:rsidRPr="00482793" w:rsidDel="00A95736">
          <w:rPr>
            <w:rFonts w:ascii="Times New Roman" w:eastAsia="Times New Roman" w:hAnsi="Times New Roman" w:cs="Times New Roman"/>
            <w:sz w:val="24"/>
            <w:szCs w:val="24"/>
          </w:rPr>
          <w:delText>a</w:delText>
        </w:r>
        <w:r w:rsidDel="00A9573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the</w:t>
      </w:r>
      <w:r w:rsidR="009942BA"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loss</w:t>
      </w:r>
      <w:r w:rsidR="00561908" w:rsidRPr="00482793">
        <w:rPr>
          <w:rFonts w:ascii="Times New Roman" w:eastAsia="Times New Roman" w:hAnsi="Times New Roman" w:cs="Times New Roman"/>
          <w:sz w:val="24"/>
          <w:szCs w:val="24"/>
        </w:rPr>
        <w:t xml:space="preserve"> of a higher quality food.</w:t>
      </w:r>
    </w:p>
    <w:p w14:paraId="452956C9" w14:textId="0504BB98" w:rsidR="007F563C" w:rsidRPr="00482793" w:rsidRDefault="006E3FD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Consistent with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suppressing Red abalone growth, </w:t>
      </w:r>
      <w:r w:rsidR="009942BA" w:rsidRPr="00482793">
        <w:rPr>
          <w:rFonts w:ascii="Times New Roman" w:eastAsia="Times New Roman" w:hAnsi="Times New Roman" w:cs="Times New Roman"/>
          <w:sz w:val="24"/>
          <w:szCs w:val="24"/>
        </w:rPr>
        <w:t xml:space="preserve">there was a trend for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to </w:t>
      </w:r>
      <w:r w:rsidRPr="00482793">
        <w:rPr>
          <w:rFonts w:ascii="Times New Roman" w:eastAsia="Times New Roman" w:hAnsi="Times New Roman" w:cs="Times New Roman"/>
          <w:sz w:val="24"/>
          <w:szCs w:val="24"/>
        </w:rPr>
        <w:t xml:space="preserve">increase the amount of time it took Red abalone to right themselves (Fig. 2). </w:t>
      </w:r>
      <w:commentRangeStart w:id="33"/>
      <w:r w:rsidRPr="00482793">
        <w:rPr>
          <w:rFonts w:ascii="Times New Roman" w:eastAsia="Times New Roman" w:hAnsi="Times New Roman" w:cs="Times New Roman"/>
          <w:sz w:val="24"/>
          <w:szCs w:val="24"/>
        </w:rPr>
        <w:t xml:space="preserve">However, after controlling for differences in initial righting time, this effect was not statistically significant </w:t>
      </w:r>
      <w:r w:rsidR="006522D0" w:rsidRPr="00482793">
        <w:rPr>
          <w:rFonts w:ascii="Times New Roman" w:eastAsia="Times New Roman" w:hAnsi="Times New Roman" w:cs="Times New Roman"/>
          <w:sz w:val="24"/>
          <w:szCs w:val="24"/>
        </w:rPr>
        <w:t>(F</w:t>
      </w:r>
      <w:r w:rsidR="006522D0" w:rsidRPr="00482793">
        <w:rPr>
          <w:rFonts w:ascii="Times New Roman" w:eastAsia="Times New Roman" w:hAnsi="Times New Roman" w:cs="Times New Roman"/>
          <w:sz w:val="24"/>
          <w:szCs w:val="24"/>
          <w:vertAlign w:val="subscript"/>
        </w:rPr>
        <w:t>2,57</w:t>
      </w:r>
      <w:r w:rsidR="006522D0" w:rsidRPr="00482793">
        <w:rPr>
          <w:rFonts w:ascii="Times New Roman" w:eastAsia="Times New Roman" w:hAnsi="Times New Roman" w:cs="Times New Roman"/>
          <w:i/>
          <w:sz w:val="24"/>
          <w:szCs w:val="24"/>
        </w:rPr>
        <w:t xml:space="preserve"> </w:t>
      </w:r>
      <w:r w:rsidR="006522D0" w:rsidRPr="00482793">
        <w:rPr>
          <w:rFonts w:ascii="Times New Roman" w:eastAsia="Times New Roman" w:hAnsi="Times New Roman" w:cs="Times New Roman"/>
          <w:sz w:val="24"/>
          <w:szCs w:val="24"/>
        </w:rPr>
        <w:t>=2.091, p=0.133).</w:t>
      </w:r>
      <w:commentRangeEnd w:id="33"/>
      <w:r w:rsidR="00111CCD">
        <w:rPr>
          <w:rStyle w:val="CommentReference"/>
        </w:rPr>
        <w:commentReference w:id="33"/>
      </w:r>
    </w:p>
    <w:p w14:paraId="3ACD0ACC" w14:textId="77777777"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Preference </w:t>
      </w:r>
    </w:p>
    <w:p w14:paraId="3909ABF7" w14:textId="05BC36DD" w:rsidR="00AC7E14" w:rsidRPr="00482793" w:rsidRDefault="00AD1A4E" w:rsidP="00312714">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displayed species-specific feeding preferences for wrack</w:t>
      </w:r>
      <w:r w:rsidR="00561908" w:rsidRPr="00482793">
        <w:rPr>
          <w:rFonts w:ascii="Times New Roman" w:eastAsia="Times New Roman" w:hAnsi="Times New Roman" w:cs="Times New Roman"/>
          <w:sz w:val="24"/>
          <w:szCs w:val="24"/>
        </w:rPr>
        <w:t xml:space="preserve"> seaweeds</w:t>
      </w:r>
      <w:r w:rsidR="0011538B" w:rsidRPr="00482793">
        <w:rPr>
          <w:rFonts w:ascii="Times New Roman" w:eastAsia="Times New Roman" w:hAnsi="Times New Roman" w:cs="Times New Roman"/>
          <w:sz w:val="24"/>
          <w:szCs w:val="24"/>
        </w:rPr>
        <w:t xml:space="preserve">.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w:t>
      </w:r>
      <w:r w:rsidR="002A3420" w:rsidRPr="00482793">
        <w:rPr>
          <w:rFonts w:ascii="Times New Roman" w:eastAsia="Times New Roman" w:hAnsi="Times New Roman" w:cs="Times New Roman"/>
          <w:sz w:val="24"/>
          <w:szCs w:val="24"/>
        </w:rPr>
        <w:t>consumed</w:t>
      </w:r>
      <w:r w:rsidR="0011538B" w:rsidRPr="00482793">
        <w:rPr>
          <w:rFonts w:ascii="Times New Roman" w:eastAsia="Times New Roman" w:hAnsi="Times New Roman" w:cs="Times New Roman"/>
          <w:sz w:val="24"/>
          <w:szCs w:val="24"/>
        </w:rPr>
        <w:t xml:space="preserve"> </w:t>
      </w:r>
      <w:r w:rsidR="003E4772" w:rsidRPr="00482793">
        <w:rPr>
          <w:rFonts w:ascii="Times New Roman" w:eastAsia="Times New Roman" w:hAnsi="Times New Roman" w:cs="Times New Roman"/>
          <w:sz w:val="24"/>
          <w:szCs w:val="24"/>
        </w:rPr>
        <w:t>111</w:t>
      </w:r>
      <w:r w:rsidR="0011538B" w:rsidRPr="00482793">
        <w:rPr>
          <w:rFonts w:ascii="Times New Roman" w:eastAsia="Times New Roman" w:hAnsi="Times New Roman" w:cs="Times New Roman"/>
          <w:sz w:val="24"/>
          <w:szCs w:val="24"/>
        </w:rPr>
        <w:t xml:space="preserve">% and </w:t>
      </w:r>
      <w:r w:rsidR="003E4772" w:rsidRPr="00482793">
        <w:rPr>
          <w:rFonts w:ascii="Times New Roman" w:eastAsia="Times New Roman" w:hAnsi="Times New Roman" w:cs="Times New Roman"/>
          <w:sz w:val="24"/>
          <w:szCs w:val="24"/>
        </w:rPr>
        <w:t>158</w:t>
      </w:r>
      <w:r w:rsidR="00AC7E14" w:rsidRPr="00482793">
        <w:rPr>
          <w:rFonts w:ascii="Times New Roman" w:eastAsia="Times New Roman" w:hAnsi="Times New Roman" w:cs="Times New Roman"/>
          <w:sz w:val="24"/>
          <w:szCs w:val="24"/>
        </w:rPr>
        <w:t>%</w:t>
      </w:r>
      <w:r w:rsidR="0011538B" w:rsidRPr="00482793">
        <w:rPr>
          <w:rFonts w:ascii="Times New Roman" w:eastAsia="Times New Roman" w:hAnsi="Times New Roman" w:cs="Times New Roman"/>
          <w:sz w:val="24"/>
          <w:szCs w:val="24"/>
        </w:rPr>
        <w:t xml:space="preserve"> more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than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a and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b</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t=4.5053, p&lt;0.001 and t= 5.7152, p&lt;0.001, respectively). Although the</w:t>
      </w:r>
      <w:r w:rsidR="00A7304B">
        <w:rPr>
          <w:rFonts w:ascii="Times New Roman" w:eastAsia="Times New Roman" w:hAnsi="Times New Roman" w:cs="Times New Roman"/>
          <w:sz w:val="24"/>
          <w:szCs w:val="24"/>
        </w:rPr>
        <w:t>se two detritivores</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preferred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both </w:t>
      </w:r>
      <w:r w:rsidR="002A3420" w:rsidRPr="00482793">
        <w:rPr>
          <w:rFonts w:ascii="Times New Roman" w:eastAsia="Times New Roman" w:hAnsi="Times New Roman" w:cs="Times New Roman"/>
          <w:sz w:val="24"/>
          <w:szCs w:val="24"/>
        </w:rPr>
        <w:t>species</w:t>
      </w:r>
      <w:r w:rsidR="0011538B" w:rsidRPr="00482793">
        <w:rPr>
          <w:rFonts w:ascii="Times New Roman" w:eastAsia="Times New Roman" w:hAnsi="Times New Roman" w:cs="Times New Roman"/>
          <w:sz w:val="24"/>
          <w:szCs w:val="24"/>
        </w:rPr>
        <w:t xml:space="preserve"> consume</w:t>
      </w:r>
      <w:r w:rsidR="002A3420" w:rsidRPr="00482793">
        <w:rPr>
          <w:rFonts w:ascii="Times New Roman" w:eastAsia="Times New Roman" w:hAnsi="Times New Roman" w:cs="Times New Roman"/>
          <w:sz w:val="24"/>
          <w:szCs w:val="24"/>
        </w:rPr>
        <w:t>d</w:t>
      </w:r>
      <w:r w:rsidR="0011538B" w:rsidRPr="00482793">
        <w:rPr>
          <w:rFonts w:ascii="Times New Roman" w:eastAsia="Times New Roman" w:hAnsi="Times New Roman" w:cs="Times New Roman"/>
          <w:sz w:val="24"/>
          <w:szCs w:val="24"/>
        </w:rPr>
        <w:t xml:space="preserve"> some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(One sample t-test, t=4.782, p&lt;0.001 and t=2.105, p=0.0</w:t>
      </w:r>
      <w:r w:rsidR="00E203E8" w:rsidRPr="00482793">
        <w:rPr>
          <w:rFonts w:ascii="Times New Roman" w:eastAsia="Times New Roman" w:hAnsi="Times New Roman" w:cs="Times New Roman"/>
          <w:sz w:val="24"/>
          <w:szCs w:val="24"/>
        </w:rPr>
        <w:t>55</w:t>
      </w:r>
      <w:r w:rsidR="0011538B" w:rsidRPr="00482793">
        <w:rPr>
          <w:rFonts w:ascii="Times New Roman" w:eastAsia="Times New Roman" w:hAnsi="Times New Roman" w:cs="Times New Roman"/>
          <w:sz w:val="24"/>
          <w:szCs w:val="24"/>
        </w:rPr>
        <w:t xml:space="preserve">, for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urban snails, respectively). Shore crabs fed similarly on the two wrack species (</w:t>
      </w:r>
      <w:commentRangeStart w:id="34"/>
      <w:r w:rsidR="0011538B" w:rsidRPr="00482793">
        <w:rPr>
          <w:rFonts w:ascii="Times New Roman" w:eastAsia="Times New Roman" w:hAnsi="Times New Roman" w:cs="Times New Roman"/>
          <w:sz w:val="24"/>
          <w:szCs w:val="24"/>
        </w:rPr>
        <w:t xml:space="preserve">Fig. </w:t>
      </w:r>
      <w:r w:rsidR="00E203E8"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c</w:t>
      </w:r>
      <w:commentRangeEnd w:id="34"/>
      <w:r w:rsidR="005E098E">
        <w:rPr>
          <w:rStyle w:val="CommentReference"/>
        </w:rPr>
        <w:commentReference w:id="34"/>
      </w:r>
      <w:r w:rsidR="0011538B" w:rsidRPr="00482793">
        <w:rPr>
          <w:rFonts w:ascii="Times New Roman" w:eastAsia="Times New Roman" w:hAnsi="Times New Roman" w:cs="Times New Roman"/>
          <w:sz w:val="24"/>
          <w:szCs w:val="24"/>
        </w:rPr>
        <w:t xml:space="preserve">, t=0.0739, p=0.9422). In contrast, </w:t>
      </w:r>
      <w:r w:rsidR="00E96090" w:rsidRPr="00482793">
        <w:rPr>
          <w:rFonts w:ascii="Times New Roman" w:eastAsia="Times New Roman" w:hAnsi="Times New Roman" w:cs="Times New Roman"/>
          <w:sz w:val="24"/>
          <w:szCs w:val="24"/>
        </w:rPr>
        <w:t>H</w:t>
      </w:r>
      <w:r w:rsidR="0011538B" w:rsidRPr="00482793">
        <w:rPr>
          <w:rFonts w:ascii="Times New Roman" w:eastAsia="Times New Roman" w:hAnsi="Times New Roman" w:cs="Times New Roman"/>
          <w:sz w:val="24"/>
          <w:szCs w:val="24"/>
        </w:rPr>
        <w:t xml:space="preserve">ermit crabs </w:t>
      </w:r>
      <w:r w:rsidR="002A3420" w:rsidRPr="00482793">
        <w:rPr>
          <w:rFonts w:ascii="Times New Roman" w:eastAsia="Times New Roman" w:hAnsi="Times New Roman" w:cs="Times New Roman"/>
          <w:sz w:val="24"/>
          <w:szCs w:val="24"/>
        </w:rPr>
        <w:t>preferred</w:t>
      </w:r>
      <w:r w:rsidR="003E4772"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w:t>
      </w:r>
      <w:commentRangeStart w:id="35"/>
      <w:r w:rsidR="0011538B" w:rsidRPr="00482793">
        <w:rPr>
          <w:rFonts w:ascii="Times New Roman" w:eastAsia="Times New Roman" w:hAnsi="Times New Roman" w:cs="Times New Roman"/>
          <w:sz w:val="24"/>
          <w:szCs w:val="24"/>
        </w:rPr>
        <w:t xml:space="preserve">Fig. </w:t>
      </w:r>
      <w:r w:rsidR="00892A4B"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d, t=-3.7593, p=0.0023</w:t>
      </w:r>
      <w:r w:rsidR="003E4772" w:rsidRPr="00482793">
        <w:rPr>
          <w:rFonts w:ascii="Times New Roman" w:eastAsia="Times New Roman" w:hAnsi="Times New Roman" w:cs="Times New Roman"/>
          <w:sz w:val="24"/>
          <w:szCs w:val="24"/>
        </w:rPr>
        <w:t>9</w:t>
      </w:r>
      <w:commentRangeEnd w:id="35"/>
      <w:r w:rsidR="00A5314A">
        <w:rPr>
          <w:rStyle w:val="CommentReference"/>
        </w:rPr>
        <w:commentReference w:id="35"/>
      </w:r>
      <w:r w:rsidR="0011538B" w:rsidRPr="00482793">
        <w:rPr>
          <w:rFonts w:ascii="Times New Roman" w:eastAsia="Times New Roman" w:hAnsi="Times New Roman" w:cs="Times New Roman"/>
          <w:sz w:val="24"/>
          <w:szCs w:val="24"/>
        </w:rPr>
        <w:t xml:space="preserve">). </w:t>
      </w:r>
      <w:r w:rsidR="002A3420" w:rsidRPr="00482793">
        <w:rPr>
          <w:rFonts w:ascii="Times New Roman" w:eastAsia="Times New Roman" w:hAnsi="Times New Roman" w:cs="Times New Roman"/>
          <w:sz w:val="24"/>
          <w:szCs w:val="24"/>
        </w:rPr>
        <w:t xml:space="preserve">This apparent preference was driven, at least in part, by a complete avoidance of </w:t>
      </w:r>
      <w:r w:rsidR="00551FE5" w:rsidRPr="00482793">
        <w:rPr>
          <w:rFonts w:ascii="Times New Roman" w:eastAsia="Times New Roman" w:hAnsi="Times New Roman" w:cs="Times New Roman"/>
          <w:sz w:val="24"/>
          <w:szCs w:val="24"/>
        </w:rPr>
        <w:t>Kelp</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 (One sample t-test, t=0.147, p=0.89).</w:t>
      </w:r>
    </w:p>
    <w:p w14:paraId="31B2C006" w14:textId="4316EF15"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73B8011D" w14:textId="79A51208" w:rsidR="00CE08CA" w:rsidRDefault="00A20DFE"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presence of foods made from native benthic seaweeds, replacing </w:t>
      </w:r>
      <w:ins w:id="36" w:author="Drew Talley" w:date="2024-01-14T12:09:00Z">
        <w:r w:rsidR="005E098E">
          <w:rPr>
            <w:rFonts w:ascii="Times New Roman" w:hAnsi="Times New Roman" w:cs="Times New Roman"/>
            <w:color w:val="000000"/>
            <w:sz w:val="24"/>
            <w:szCs w:val="24"/>
          </w:rPr>
          <w:t xml:space="preserve">native </w:t>
        </w:r>
      </w:ins>
      <w:r>
        <w:rPr>
          <w:rFonts w:ascii="Times New Roman" w:hAnsi="Times New Roman" w:cs="Times New Roman"/>
          <w:color w:val="000000"/>
          <w:sz w:val="24"/>
          <w:szCs w:val="24"/>
        </w:rPr>
        <w:t>wrack species (</w:t>
      </w:r>
      <w:proofErr w:type="spellStart"/>
      <w:del w:id="37" w:author="Drew Talley" w:date="2024-01-14T12:09:00Z">
        <w:r w:rsidDel="005E098E">
          <w:rPr>
            <w:rFonts w:ascii="Times New Roman" w:hAnsi="Times New Roman" w:cs="Times New Roman"/>
            <w:color w:val="000000"/>
            <w:sz w:val="24"/>
            <w:szCs w:val="24"/>
          </w:rPr>
          <w:delText xml:space="preserve">invasive </w:delText>
        </w:r>
      </w:del>
      <w:r>
        <w:rPr>
          <w:rFonts w:ascii="Times New Roman" w:hAnsi="Times New Roman" w:cs="Times New Roman"/>
          <w:color w:val="000000"/>
          <w:sz w:val="24"/>
          <w:szCs w:val="24"/>
        </w:rPr>
        <w:t>Devilweed</w:t>
      </w:r>
      <w:proofErr w:type="spellEnd"/>
      <w:r>
        <w:rPr>
          <w:rFonts w:ascii="Times New Roman" w:hAnsi="Times New Roman" w:cs="Times New Roman"/>
          <w:color w:val="000000"/>
          <w:sz w:val="24"/>
          <w:szCs w:val="24"/>
        </w:rPr>
        <w:t xml:space="preserve"> for native Kelp) reduced grazing on wrack by </w:t>
      </w:r>
      <w:r w:rsidR="00495997">
        <w:rPr>
          <w:rFonts w:ascii="Times New Roman" w:hAnsi="Times New Roman" w:cs="Times New Roman"/>
          <w:color w:val="000000"/>
          <w:sz w:val="24"/>
          <w:szCs w:val="24"/>
        </w:rPr>
        <w:t>134</w:t>
      </w:r>
      <w:r>
        <w:rPr>
          <w:rFonts w:ascii="Times New Roman" w:hAnsi="Times New Roman" w:cs="Times New Roman"/>
          <w:color w:val="000000"/>
          <w:sz w:val="24"/>
          <w:szCs w:val="24"/>
        </w:rPr>
        <w:t>% (</w:t>
      </w:r>
      <w:r w:rsidR="00495997">
        <w:rPr>
          <w:rFonts w:ascii="Times New Roman" w:hAnsi="Times New Roman" w:cs="Times New Roman"/>
          <w:color w:val="000000"/>
          <w:sz w:val="24"/>
          <w:szCs w:val="24"/>
        </w:rPr>
        <w:t xml:space="preserve">t=7.5289, </w:t>
      </w:r>
      <w:r w:rsidR="00495997" w:rsidRPr="00482793">
        <w:rPr>
          <w:rFonts w:ascii="Times New Roman" w:eastAsia="Times New Roman" w:hAnsi="Times New Roman" w:cs="Times New Roman"/>
          <w:sz w:val="24"/>
          <w:szCs w:val="24"/>
        </w:rPr>
        <w:t>p&lt;0.001</w:t>
      </w:r>
      <w:r>
        <w:rPr>
          <w:rFonts w:ascii="Times New Roman" w:hAnsi="Times New Roman" w:cs="Times New Roman"/>
          <w:color w:val="000000"/>
          <w:sz w:val="24"/>
          <w:szCs w:val="24"/>
        </w:rPr>
        <w:t xml:space="preserve">). </w:t>
      </w:r>
      <w:del w:id="38" w:author="Drew Talley" w:date="2024-01-14T12:10:00Z">
        <w:r w:rsidDel="005E098E">
          <w:rPr>
            <w:rFonts w:ascii="Times New Roman" w:hAnsi="Times New Roman" w:cs="Times New Roman"/>
            <w:color w:val="000000"/>
            <w:sz w:val="24"/>
            <w:szCs w:val="24"/>
          </w:rPr>
          <w:delText>Because this</w:delText>
        </w:r>
      </w:del>
      <w:ins w:id="39" w:author="Drew Talley" w:date="2024-01-14T12:10:00Z">
        <w:r w:rsidR="005E098E">
          <w:rPr>
            <w:rFonts w:ascii="Times New Roman" w:hAnsi="Times New Roman" w:cs="Times New Roman"/>
            <w:color w:val="000000"/>
            <w:sz w:val="24"/>
            <w:szCs w:val="24"/>
          </w:rPr>
          <w:t>This</w:t>
        </w:r>
      </w:ins>
      <w:r>
        <w:rPr>
          <w:rFonts w:ascii="Times New Roman" w:hAnsi="Times New Roman" w:cs="Times New Roman"/>
          <w:color w:val="000000"/>
          <w:sz w:val="24"/>
          <w:szCs w:val="24"/>
        </w:rPr>
        <w:t xml:space="preserve"> reduction was not associated with a change in overall grazing rates (i.e. the sum of grazing on </w:t>
      </w:r>
      <w:proofErr w:type="spellStart"/>
      <w:r>
        <w:rPr>
          <w:rFonts w:ascii="Times New Roman" w:hAnsi="Times New Roman" w:cs="Times New Roman"/>
          <w:color w:val="000000"/>
          <w:sz w:val="24"/>
          <w:szCs w:val="24"/>
        </w:rPr>
        <w:t>wrack</w:t>
      </w:r>
      <w:proofErr w:type="spellEnd"/>
      <w:r>
        <w:rPr>
          <w:rFonts w:ascii="Times New Roman" w:hAnsi="Times New Roman" w:cs="Times New Roman"/>
          <w:color w:val="000000"/>
          <w:sz w:val="24"/>
          <w:szCs w:val="24"/>
        </w:rPr>
        <w:t xml:space="preserve"> and native benthic seaweeds; </w:t>
      </w:r>
      <w:r w:rsidRPr="00482793">
        <w:rPr>
          <w:rFonts w:ascii="Times New Roman" w:hAnsi="Times New Roman" w:cs="Times New Roman"/>
          <w:color w:val="000000"/>
          <w:sz w:val="24"/>
          <w:szCs w:val="24"/>
        </w:rPr>
        <w:t xml:space="preserve">5.97 ± 0.22 g </w:t>
      </w:r>
      <w:r>
        <w:rPr>
          <w:rFonts w:ascii="Times New Roman" w:hAnsi="Times New Roman" w:cs="Times New Roman"/>
          <w:color w:val="000000"/>
          <w:sz w:val="24"/>
          <w:szCs w:val="24"/>
        </w:rPr>
        <w:t>and</w:t>
      </w:r>
      <w:r w:rsidRPr="00482793">
        <w:rPr>
          <w:rFonts w:ascii="Times New Roman" w:hAnsi="Times New Roman" w:cs="Times New Roman"/>
          <w:color w:val="000000"/>
          <w:sz w:val="24"/>
          <w:szCs w:val="24"/>
        </w:rPr>
        <w:t xml:space="preserve"> 5.22 ± 0.20 g</w:t>
      </w:r>
      <w:r>
        <w:rPr>
          <w:rFonts w:ascii="Times New Roman" w:hAnsi="Times New Roman" w:cs="Times New Roman"/>
          <w:color w:val="000000"/>
          <w:sz w:val="24"/>
          <w:szCs w:val="24"/>
        </w:rPr>
        <w:t xml:space="preserve"> for native and invasive wrack type, respectively</w:t>
      </w:r>
      <w:r w:rsidRPr="00482793">
        <w:rPr>
          <w:rFonts w:ascii="Times New Roman" w:hAnsi="Times New Roman" w:cs="Times New Roman"/>
          <w:color w:val="000000"/>
          <w:sz w:val="24"/>
          <w:szCs w:val="24"/>
        </w:rPr>
        <w:t>; t-test, t = -1.261 p = 0.215)</w:t>
      </w:r>
      <w:r w:rsidR="003B5987">
        <w:rPr>
          <w:rFonts w:ascii="Times New Roman" w:hAnsi="Times New Roman" w:cs="Times New Roman"/>
          <w:color w:val="000000"/>
          <w:sz w:val="24"/>
          <w:szCs w:val="24"/>
        </w:rPr>
        <w:t xml:space="preserve">, </w:t>
      </w:r>
      <w:del w:id="40" w:author="Drew Talley" w:date="2024-01-14T12:10:00Z">
        <w:r w:rsidR="003B5987" w:rsidDel="005E098E">
          <w:rPr>
            <w:rFonts w:ascii="Times New Roman" w:hAnsi="Times New Roman" w:cs="Times New Roman"/>
            <w:color w:val="000000"/>
            <w:sz w:val="24"/>
            <w:szCs w:val="24"/>
          </w:rPr>
          <w:delText>this suggested</w:delText>
        </w:r>
      </w:del>
      <w:ins w:id="41" w:author="Drew Talley" w:date="2024-01-14T12:10:00Z">
        <w:r w:rsidR="005E098E">
          <w:rPr>
            <w:rFonts w:ascii="Times New Roman" w:hAnsi="Times New Roman" w:cs="Times New Roman"/>
            <w:color w:val="000000"/>
            <w:sz w:val="24"/>
            <w:szCs w:val="24"/>
          </w:rPr>
          <w:t>suggesting</w:t>
        </w:r>
      </w:ins>
      <w:r w:rsidR="003B5987">
        <w:rPr>
          <w:rFonts w:ascii="Times New Roman" w:hAnsi="Times New Roman" w:cs="Times New Roman"/>
          <w:color w:val="000000"/>
          <w:sz w:val="24"/>
          <w:szCs w:val="24"/>
        </w:rPr>
        <w:t xml:space="preserve"> consumers shifted grazing onto native benthic seaweeds in the presence of Devilweed wrack. This suggestion was confirmed by the discovery that f</w:t>
      </w:r>
      <w:r w:rsidR="0058189D">
        <w:rPr>
          <w:rFonts w:ascii="Times New Roman" w:hAnsi="Times New Roman" w:cs="Times New Roman"/>
          <w:color w:val="000000"/>
          <w:sz w:val="24"/>
          <w:szCs w:val="24"/>
        </w:rPr>
        <w:t xml:space="preserve">eeding on artificial foods made from native benthic seaweeds depended on wrack type (interaction: </w:t>
      </w:r>
      <w:r w:rsidR="0058189D" w:rsidRPr="00482793">
        <w:rPr>
          <w:rFonts w:ascii="Times New Roman" w:eastAsia="Times New Roman" w:hAnsi="Times New Roman" w:cs="Times New Roman"/>
          <w:sz w:val="24"/>
          <w:szCs w:val="24"/>
        </w:rPr>
        <w:t>ANOVA, F=17.116, p&lt;0.001)</w:t>
      </w:r>
      <w:r w:rsidR="0058189D" w:rsidRPr="00482793">
        <w:rPr>
          <w:rFonts w:ascii="Times New Roman" w:hAnsi="Times New Roman" w:cs="Times New Roman"/>
          <w:color w:val="000000"/>
          <w:sz w:val="24"/>
          <w:szCs w:val="24"/>
        </w:rPr>
        <w:t>.</w:t>
      </w:r>
      <w:r w:rsidR="0058189D">
        <w:rPr>
          <w:rFonts w:ascii="Times New Roman" w:hAnsi="Times New Roman" w:cs="Times New Roman"/>
          <w:color w:val="000000"/>
          <w:sz w:val="24"/>
          <w:szCs w:val="24"/>
        </w:rPr>
        <w:t xml:space="preserve"> </w:t>
      </w:r>
    </w:p>
    <w:p w14:paraId="4F67DAB9" w14:textId="129893ED" w:rsidR="0010064B" w:rsidRDefault="0010064B"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Including Devilweed wrack increased grazing on </w:t>
      </w:r>
      <w:r>
        <w:rPr>
          <w:rFonts w:ascii="Times New Roman" w:hAnsi="Times New Roman" w:cs="Times New Roman"/>
          <w:i/>
          <w:iCs/>
          <w:color w:val="000000"/>
          <w:sz w:val="24"/>
          <w:szCs w:val="24"/>
        </w:rPr>
        <w:t xml:space="preserve">Silvetia </w:t>
      </w:r>
      <w:r w:rsidRPr="00482793">
        <w:rPr>
          <w:rFonts w:ascii="Times New Roman" w:hAnsi="Times New Roman" w:cs="Times New Roman"/>
          <w:color w:val="000000"/>
          <w:sz w:val="24"/>
          <w:szCs w:val="24"/>
        </w:rPr>
        <w:t>(M=0.75, SE=0.28, p=0.0265), but did not affect feeding on the two other benthic native seaweed (p&gt;0.05; Figure 4)</w:t>
      </w:r>
      <w:r>
        <w:rPr>
          <w:rFonts w:ascii="Times New Roman" w:hAnsi="Times New Roman" w:cs="Times New Roman"/>
          <w:color w:val="000000"/>
          <w:sz w:val="24"/>
          <w:szCs w:val="24"/>
        </w:rPr>
        <w:t>.</w:t>
      </w:r>
    </w:p>
    <w:p w14:paraId="1394EDA4" w14:textId="77777777" w:rsidR="0010064B" w:rsidRPr="00482793" w:rsidRDefault="0010064B" w:rsidP="0010064B">
      <w:pPr>
        <w:spacing w:line="480" w:lineRule="auto"/>
        <w:ind w:firstLine="720"/>
        <w:jc w:val="both"/>
        <w:rPr>
          <w:rFonts w:ascii="Times New Roman" w:hAnsi="Times New Roman" w:cs="Times New Roman"/>
          <w:color w:val="000000"/>
          <w:sz w:val="24"/>
          <w:szCs w:val="24"/>
        </w:rPr>
      </w:pPr>
    </w:p>
    <w:p w14:paraId="67E7B7F8" w14:textId="77777777" w:rsidR="008D2B40" w:rsidRPr="00482793" w:rsidRDefault="00C934C4" w:rsidP="004628A7">
      <w:pPr>
        <w:spacing w:line="480" w:lineRule="auto"/>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b/>
          <w:bCs/>
          <w:color w:val="000000"/>
          <w:sz w:val="24"/>
          <w:szCs w:val="24"/>
        </w:rPr>
        <w:t>Discussion</w:t>
      </w:r>
    </w:p>
    <w:p w14:paraId="03D9A49D" w14:textId="0F3E330E" w:rsidR="008D2B40"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commentRangeStart w:id="42"/>
      <w:r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detritus with invasive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commentRangeEnd w:id="42"/>
      <w:r w:rsidR="00960C02">
        <w:rPr>
          <w:rStyle w:val="CommentReference"/>
        </w:rPr>
        <w:commentReference w:id="42"/>
      </w:r>
      <w:r w:rsidRPr="00482793">
        <w:rPr>
          <w:rFonts w:ascii="Times New Roman" w:eastAsia="Times New Roman" w:hAnsi="Times New Roman" w:cs="Times New Roman"/>
          <w:sz w:val="24"/>
          <w:szCs w:val="24"/>
        </w:rPr>
        <w:t xml:space="preserve">had detritivore-specific performance impacts – </w:t>
      </w:r>
      <w:r w:rsidR="003E10F0">
        <w:rPr>
          <w:rFonts w:ascii="Times New Roman" w:eastAsia="Times New Roman" w:hAnsi="Times New Roman" w:cs="Times New Roman"/>
          <w:sz w:val="24"/>
          <w:szCs w:val="24"/>
        </w:rPr>
        <w:t xml:space="preserve">this </w:t>
      </w:r>
      <w:r w:rsidRPr="00482793">
        <w:rPr>
          <w:rFonts w:ascii="Times New Roman" w:eastAsia="Times New Roman" w:hAnsi="Times New Roman" w:cs="Times New Roman"/>
          <w:sz w:val="24"/>
          <w:szCs w:val="24"/>
        </w:rPr>
        <w:t>suppress</w:t>
      </w:r>
      <w:r w:rsidR="009374C0">
        <w:rPr>
          <w:rFonts w:ascii="Times New Roman" w:eastAsia="Times New Roman" w:hAnsi="Times New Roman" w:cs="Times New Roman"/>
          <w:sz w:val="24"/>
          <w:szCs w:val="24"/>
        </w:rPr>
        <w:t>ed</w:t>
      </w:r>
      <w:r w:rsidR="003E10F0">
        <w:rPr>
          <w:rFonts w:ascii="Times New Roman" w:eastAsia="Times New Roman" w:hAnsi="Times New Roman" w:cs="Times New Roman"/>
          <w:sz w:val="24"/>
          <w:szCs w:val="24"/>
        </w:rPr>
        <w:t xml:space="preserve"> </w:t>
      </w:r>
      <w:proofErr w:type="gramStart"/>
      <w:r w:rsidR="003E10F0">
        <w:rPr>
          <w:rFonts w:ascii="Times New Roman" w:eastAsia="Times New Roman" w:hAnsi="Times New Roman" w:cs="Times New Roman"/>
          <w:sz w:val="24"/>
          <w:szCs w:val="24"/>
        </w:rPr>
        <w:t>Red</w:t>
      </w:r>
      <w:proofErr w:type="gramEnd"/>
      <w:r w:rsidR="003E10F0">
        <w:rPr>
          <w:rFonts w:ascii="Times New Roman" w:eastAsia="Times New Roman" w:hAnsi="Times New Roman" w:cs="Times New Roman"/>
          <w:sz w:val="24"/>
          <w:szCs w:val="24"/>
        </w:rPr>
        <w:t xml:space="preserve"> abalone</w:t>
      </w:r>
      <w:r w:rsidRPr="00482793">
        <w:rPr>
          <w:rFonts w:ascii="Times New Roman" w:eastAsia="Times New Roman" w:hAnsi="Times New Roman" w:cs="Times New Roman"/>
          <w:sz w:val="24"/>
          <w:szCs w:val="24"/>
        </w:rPr>
        <w:t xml:space="preserve"> growth but </w:t>
      </w:r>
      <w:commentRangeStart w:id="43"/>
      <w:r w:rsidRPr="00482793">
        <w:rPr>
          <w:rFonts w:ascii="Times New Roman" w:eastAsia="Times New Roman" w:hAnsi="Times New Roman" w:cs="Times New Roman"/>
          <w:sz w:val="24"/>
          <w:szCs w:val="24"/>
        </w:rPr>
        <w:t>enhanc</w:t>
      </w:r>
      <w:r w:rsidR="003E10F0">
        <w:rPr>
          <w:rFonts w:ascii="Times New Roman" w:eastAsia="Times New Roman" w:hAnsi="Times New Roman" w:cs="Times New Roman"/>
          <w:sz w:val="24"/>
          <w:szCs w:val="24"/>
        </w:rPr>
        <w:t>ed</w:t>
      </w:r>
      <w:r w:rsidRPr="00482793">
        <w:rPr>
          <w:rFonts w:ascii="Times New Roman" w:eastAsia="Times New Roman" w:hAnsi="Times New Roman" w:cs="Times New Roman"/>
          <w:sz w:val="24"/>
          <w:szCs w:val="24"/>
        </w:rPr>
        <w:t xml:space="preserve"> </w:t>
      </w:r>
      <w:r w:rsidR="00312714">
        <w:rPr>
          <w:rFonts w:ascii="Times New Roman" w:eastAsia="Times New Roman" w:hAnsi="Times New Roman" w:cs="Times New Roman"/>
          <w:sz w:val="24"/>
          <w:szCs w:val="24"/>
        </w:rPr>
        <w:t>Black t</w:t>
      </w:r>
      <w:r w:rsidR="003E10F0">
        <w:rPr>
          <w:rFonts w:ascii="Times New Roman" w:eastAsia="Times New Roman" w:hAnsi="Times New Roman" w:cs="Times New Roman"/>
          <w:sz w:val="24"/>
          <w:szCs w:val="24"/>
        </w:rPr>
        <w:t xml:space="preserve">urban snail </w:t>
      </w:r>
      <w:r w:rsidRPr="00482793">
        <w:rPr>
          <w:rFonts w:ascii="Times New Roman" w:eastAsia="Times New Roman" w:hAnsi="Times New Roman" w:cs="Times New Roman"/>
          <w:sz w:val="24"/>
          <w:szCs w:val="24"/>
        </w:rPr>
        <w:t>growth</w:t>
      </w:r>
      <w:commentRangeEnd w:id="43"/>
      <w:r w:rsidR="00ED4AD7">
        <w:rPr>
          <w:rStyle w:val="CommentReference"/>
        </w:rPr>
        <w:commentReference w:id="43"/>
      </w:r>
      <w:r w:rsidRPr="00482793">
        <w:rPr>
          <w:rFonts w:ascii="Times New Roman" w:eastAsia="Times New Roman" w:hAnsi="Times New Roman" w:cs="Times New Roman"/>
          <w:sz w:val="24"/>
          <w:szCs w:val="24"/>
        </w:rPr>
        <w:t>. The effect of mixed diets on consumer growth also displayed consumer-specificity (</w:t>
      </w:r>
      <w:r w:rsidR="00494C43" w:rsidRPr="00482793">
        <w:rPr>
          <w:rFonts w:ascii="Times New Roman" w:eastAsia="Times New Roman" w:hAnsi="Times New Roman" w:cs="Times New Roman"/>
          <w:sz w:val="24"/>
          <w:szCs w:val="24"/>
        </w:rPr>
        <w:t>Red a</w:t>
      </w:r>
      <w:r w:rsidRPr="00482793">
        <w:rPr>
          <w:rFonts w:ascii="Times New Roman" w:eastAsia="Times New Roman" w:hAnsi="Times New Roman" w:cs="Times New Roman"/>
          <w:sz w:val="24"/>
          <w:szCs w:val="24"/>
        </w:rPr>
        <w:t xml:space="preserve">balone displayed intermediate growth on mixed diets whereas </w:t>
      </w:r>
      <w:r w:rsidR="00494C43"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 growth on mixed diets was high and indistinguishable from </w:t>
      </w:r>
      <w:r w:rsidR="000D70B7" w:rsidRPr="00482793">
        <w:rPr>
          <w:rFonts w:ascii="Times New Roman" w:eastAsia="Times New Roman" w:hAnsi="Times New Roman" w:cs="Times New Roman"/>
          <w:sz w:val="24"/>
          <w:szCs w:val="24"/>
        </w:rPr>
        <w:t>Devilweed</w:t>
      </w:r>
      <w:r w:rsidR="00494C43"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Replacing native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w:t>
      </w:r>
      <w:r w:rsidR="00494C43" w:rsidRPr="00482793">
        <w:rPr>
          <w:rFonts w:ascii="Times New Roman" w:eastAsia="Times New Roman" w:hAnsi="Times New Roman" w:cs="Times New Roman"/>
          <w:i/>
          <w:iCs/>
          <w:sz w:val="24"/>
          <w:szCs w:val="24"/>
        </w:rPr>
        <w:t xml:space="preserve"> compressa</w:t>
      </w:r>
      <w:r w:rsidRPr="00482793">
        <w:rPr>
          <w:rFonts w:ascii="Times New Roman" w:eastAsia="Times New Roman" w:hAnsi="Times New Roman" w:cs="Times New Roman"/>
          <w:sz w:val="24"/>
          <w:szCs w:val="24"/>
        </w:rPr>
        <w:t>. Thus, invasion mediated changes in wrack composition had consumer- and seaweed-specific impacts.</w:t>
      </w:r>
    </w:p>
    <w:p w14:paraId="6ADCE1D5" w14:textId="5211F874" w:rsidR="003E10F0" w:rsidRPr="00482793" w:rsidRDefault="009942BA" w:rsidP="009C2910">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color w:val="000000"/>
          <w:sz w:val="24"/>
          <w:szCs w:val="24"/>
        </w:rPr>
        <w:t xml:space="preserve">Detritivore-specific performance impacts of an invasive seaweed on different intertidal snails are consistent with detritivore-specific population-level impacts of invasive plants. Such specificity has been observed </w:t>
      </w:r>
      <w:r w:rsidR="00C23A7E">
        <w:rPr>
          <w:rFonts w:ascii="Times New Roman" w:eastAsia="Times New Roman" w:hAnsi="Times New Roman" w:cs="Times New Roman"/>
          <w:color w:val="000000"/>
          <w:sz w:val="24"/>
          <w:szCs w:val="24"/>
        </w:rPr>
        <w:t xml:space="preserve">within </w:t>
      </w:r>
      <w:r w:rsidRPr="00482793">
        <w:rPr>
          <w:rFonts w:ascii="Times New Roman" w:eastAsia="Times New Roman" w:hAnsi="Times New Roman" w:cs="Times New Roman"/>
          <w:color w:val="000000"/>
          <w:sz w:val="24"/>
          <w:szCs w:val="24"/>
        </w:rPr>
        <w:t>several taxonomic levels</w:t>
      </w:r>
      <w:r w:rsidR="003E10F0">
        <w:rPr>
          <w:rFonts w:ascii="Times New Roman" w:eastAsia="Times New Roman" w:hAnsi="Times New Roman" w:cs="Times New Roman"/>
          <w:color w:val="000000"/>
          <w:sz w:val="24"/>
          <w:szCs w:val="24"/>
        </w:rPr>
        <w:t xml:space="preserve"> including </w:t>
      </w:r>
      <w:r w:rsidR="00C23A7E">
        <w:rPr>
          <w:rFonts w:ascii="Times New Roman" w:eastAsia="Times New Roman" w:hAnsi="Times New Roman" w:cs="Times New Roman"/>
          <w:color w:val="000000"/>
          <w:sz w:val="24"/>
          <w:szCs w:val="24"/>
        </w:rPr>
        <w:t>Phylum and Superorder</w:t>
      </w:r>
      <w:r w:rsidRPr="00482793">
        <w:rPr>
          <w:rFonts w:ascii="Times New Roman" w:eastAsia="Times New Roman" w:hAnsi="Times New Roman" w:cs="Times New Roman"/>
          <w:color w:val="000000"/>
          <w:sz w:val="24"/>
          <w:szCs w:val="24"/>
        </w:rPr>
        <w:t xml:space="preserve">. For example, </w:t>
      </w:r>
      <w:r w:rsidR="00C23A7E" w:rsidRPr="00482793">
        <w:rPr>
          <w:rFonts w:ascii="Times New Roman" w:eastAsia="Times New Roman" w:hAnsi="Times New Roman" w:cs="Times New Roman"/>
          <w:color w:val="000000"/>
          <w:sz w:val="24"/>
          <w:szCs w:val="24"/>
        </w:rPr>
        <w:t xml:space="preserve">leaf litter detritus from plots invaded by an annual invasive </w:t>
      </w:r>
      <w:r w:rsidR="00C23A7E" w:rsidRPr="00482793">
        <w:rPr>
          <w:rFonts w:ascii="Times New Roman" w:eastAsia="Times New Roman" w:hAnsi="Times New Roman" w:cs="Times New Roman"/>
          <w:i/>
          <w:iCs/>
          <w:color w:val="000000"/>
          <w:sz w:val="24"/>
          <w:szCs w:val="24"/>
        </w:rPr>
        <w:t>Impatiens</w:t>
      </w:r>
      <w:r w:rsidR="00C23A7E" w:rsidRPr="00482793">
        <w:rPr>
          <w:rFonts w:ascii="Times New Roman" w:eastAsia="Times New Roman" w:hAnsi="Times New Roman" w:cs="Times New Roman"/>
          <w:color w:val="000000"/>
          <w:sz w:val="24"/>
          <w:szCs w:val="24"/>
        </w:rPr>
        <w:t xml:space="preserve"> had higher densities of leaf litter dwelling Acari </w:t>
      </w:r>
      <w:r w:rsidR="00C23A7E">
        <w:rPr>
          <w:rFonts w:ascii="Times New Roman" w:eastAsia="Times New Roman" w:hAnsi="Times New Roman" w:cs="Times New Roman"/>
          <w:color w:val="000000"/>
          <w:sz w:val="24"/>
          <w:szCs w:val="24"/>
        </w:rPr>
        <w:t xml:space="preserve">(Phylum Arthropoda, Subphylum Chelicerata) </w:t>
      </w:r>
      <w:r w:rsidR="00C23A7E" w:rsidRPr="00482793">
        <w:rPr>
          <w:rFonts w:ascii="Times New Roman" w:eastAsia="Times New Roman" w:hAnsi="Times New Roman" w:cs="Times New Roman"/>
          <w:color w:val="000000"/>
          <w:sz w:val="24"/>
          <w:szCs w:val="24"/>
        </w:rPr>
        <w:t xml:space="preserve">but did not show differences in springtail densities </w:t>
      </w:r>
      <w:r w:rsidR="00C23A7E">
        <w:rPr>
          <w:rFonts w:ascii="Times New Roman" w:eastAsia="Times New Roman" w:hAnsi="Times New Roman" w:cs="Times New Roman"/>
          <w:color w:val="000000"/>
          <w:sz w:val="24"/>
          <w:szCs w:val="24"/>
        </w:rPr>
        <w:t xml:space="preserve">(Phylum Arthropoda, Subphylum </w:t>
      </w:r>
      <w:proofErr w:type="spellStart"/>
      <w:r w:rsidR="00C23A7E">
        <w:rPr>
          <w:rFonts w:ascii="Times New Roman" w:eastAsia="Times New Roman" w:hAnsi="Times New Roman" w:cs="Times New Roman"/>
          <w:color w:val="000000"/>
          <w:sz w:val="24"/>
          <w:szCs w:val="24"/>
        </w:rPr>
        <w:t>Hexapoda</w:t>
      </w:r>
      <w:proofErr w:type="spellEnd"/>
      <w:r w:rsidR="00C23A7E">
        <w:rPr>
          <w:rFonts w:ascii="Times New Roman" w:eastAsia="Times New Roman" w:hAnsi="Times New Roman" w:cs="Times New Roman"/>
          <w:color w:val="000000"/>
          <w:sz w:val="24"/>
          <w:szCs w:val="24"/>
        </w:rPr>
        <w:t xml:space="preserve">) </w:t>
      </w:r>
      <w:r w:rsidR="00C23A7E" w:rsidRPr="00482793">
        <w:rPr>
          <w:rFonts w:ascii="Times New Roman" w:eastAsia="Times New Roman" w:hAnsi="Times New Roman" w:cs="Times New Roman"/>
          <w:color w:val="000000"/>
          <w:sz w:val="24"/>
          <w:szCs w:val="24"/>
        </w:rPr>
        <w:t>relative to leaf litter from uninvaded plots (</w:t>
      </w:r>
      <w:r w:rsidR="00C23A7E" w:rsidRPr="00482793">
        <w:rPr>
          <w:rFonts w:ascii="Times New Roman" w:eastAsia="Times New Roman" w:hAnsi="Times New Roman" w:cs="Times New Roman"/>
          <w:color w:val="000000"/>
          <w:sz w:val="24"/>
          <w:szCs w:val="24"/>
        </w:rPr>
        <w:fldChar w:fldCharType="begin"/>
      </w:r>
      <w:r w:rsidR="00C23A7E" w:rsidRPr="00482793">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C23A7E" w:rsidRPr="00482793">
        <w:rPr>
          <w:rFonts w:ascii="Times New Roman" w:eastAsia="Times New Roman" w:hAnsi="Times New Roman" w:cs="Times New Roman"/>
          <w:color w:val="000000"/>
          <w:sz w:val="24"/>
          <w:szCs w:val="24"/>
        </w:rPr>
        <w:fldChar w:fldCharType="separate"/>
      </w:r>
      <w:r w:rsidR="00C23A7E" w:rsidRPr="00482793">
        <w:rPr>
          <w:rFonts w:ascii="Times New Roman" w:eastAsia="Times New Roman" w:hAnsi="Times New Roman" w:cs="Times New Roman"/>
          <w:noProof/>
          <w:color w:val="000000"/>
          <w:sz w:val="24"/>
          <w:szCs w:val="24"/>
        </w:rPr>
        <w:t>Rusterholz et al. 2014)</w:t>
      </w:r>
      <w:r w:rsidR="00C23A7E" w:rsidRPr="00482793">
        <w:rPr>
          <w:rFonts w:ascii="Times New Roman" w:eastAsia="Times New Roman" w:hAnsi="Times New Roman" w:cs="Times New Roman"/>
          <w:color w:val="000000"/>
          <w:sz w:val="24"/>
          <w:szCs w:val="24"/>
        </w:rPr>
        <w:fldChar w:fldCharType="end"/>
      </w:r>
      <w:r w:rsidR="00C23A7E" w:rsidRPr="00482793">
        <w:rPr>
          <w:rFonts w:ascii="Times New Roman" w:eastAsia="Times New Roman" w:hAnsi="Times New Roman" w:cs="Times New Roman"/>
          <w:color w:val="000000"/>
          <w:sz w:val="24"/>
          <w:szCs w:val="24"/>
        </w:rPr>
        <w:t>.</w:t>
      </w:r>
      <w:r w:rsidR="00C23A7E">
        <w:rPr>
          <w:rFonts w:ascii="Times New Roman" w:eastAsia="Times New Roman" w:hAnsi="Times New Roman" w:cs="Times New Roman"/>
          <w:color w:val="000000"/>
          <w:sz w:val="24"/>
          <w:szCs w:val="24"/>
        </w:rPr>
        <w:t xml:space="preserve"> Similarly, </w:t>
      </w:r>
      <w:r w:rsidR="003E10F0">
        <w:rPr>
          <w:rFonts w:ascii="Times New Roman" w:eastAsia="Times New Roman" w:hAnsi="Times New Roman" w:cs="Times New Roman"/>
          <w:color w:val="000000"/>
          <w:sz w:val="24"/>
          <w:szCs w:val="24"/>
        </w:rPr>
        <w:t xml:space="preserve">vegetated plots containing </w:t>
      </w:r>
      <w:r w:rsidRPr="00482793">
        <w:rPr>
          <w:rFonts w:ascii="Times New Roman" w:eastAsia="Times New Roman" w:hAnsi="Times New Roman" w:cs="Times New Roman"/>
          <w:color w:val="000000"/>
          <w:sz w:val="24"/>
          <w:szCs w:val="24"/>
        </w:rPr>
        <w:t xml:space="preserve">invasive giant knotweed had reduced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isopods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Order Isopoda) </w:t>
      </w:r>
      <w:r w:rsidRPr="00482793">
        <w:rPr>
          <w:rFonts w:ascii="Times New Roman" w:eastAsia="Times New Roman" w:hAnsi="Times New Roman" w:cs="Times New Roman"/>
          <w:color w:val="000000"/>
          <w:sz w:val="24"/>
          <w:szCs w:val="24"/>
        </w:rPr>
        <w:t xml:space="preserve">but similar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amphipods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Order Amphipoda) </w:t>
      </w:r>
      <w:r w:rsidRPr="00482793">
        <w:rPr>
          <w:rFonts w:ascii="Times New Roman" w:eastAsia="Times New Roman" w:hAnsi="Times New Roman" w:cs="Times New Roman"/>
          <w:color w:val="000000"/>
          <w:sz w:val="24"/>
          <w:szCs w:val="24"/>
        </w:rPr>
        <w:t>relative to uninvaded plots (</w:t>
      </w:r>
      <w:r w:rsidR="00EC3FF2" w:rsidRPr="00482793">
        <w:rPr>
          <w:rFonts w:ascii="Times New Roman" w:eastAsia="Times New Roman" w:hAnsi="Times New Roman" w:cs="Times New Roman"/>
          <w:color w:val="000000"/>
          <w:sz w:val="24"/>
          <w:szCs w:val="24"/>
        </w:rPr>
        <w:fldChar w:fldCharType="begin"/>
      </w:r>
      <w:r w:rsidR="00777A4F">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2007)","dontUpdate":true,"noteIndex":0},"citationItems":[{"id":1274,"uris":["http://zotero.org/users/6486635/items/YQMKNKV6"],"itemData":{"id":1274,"type":"article-journal","container-title":"Ecosystems","DOI":"10.1007/s10021-007-9052-9","ISSN":"1432-9840,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Kappes et al. 2007)</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w:t>
      </w:r>
      <w:commentRangeStart w:id="44"/>
      <w:r w:rsidR="009C2910">
        <w:rPr>
          <w:rFonts w:ascii="Times New Roman" w:eastAsia="Times New Roman" w:hAnsi="Times New Roman" w:cs="Times New Roman"/>
          <w:color w:val="000000"/>
          <w:sz w:val="24"/>
          <w:szCs w:val="24"/>
        </w:rPr>
        <w:t xml:space="preserve">The detritivore-specific impacts on growth we observed indicates that we observed variation within the Subclass </w:t>
      </w:r>
      <w:proofErr w:type="spellStart"/>
      <w:r w:rsidR="009C2910">
        <w:rPr>
          <w:rFonts w:ascii="Times New Roman" w:eastAsia="Times New Roman" w:hAnsi="Times New Roman" w:cs="Times New Roman"/>
          <w:color w:val="000000"/>
          <w:sz w:val="24"/>
          <w:szCs w:val="24"/>
        </w:rPr>
        <w:t>Vetigrastropoda</w:t>
      </w:r>
      <w:proofErr w:type="spellEnd"/>
      <w:r w:rsidR="009C2910">
        <w:rPr>
          <w:rFonts w:ascii="Times New Roman" w:eastAsia="Times New Roman" w:hAnsi="Times New Roman" w:cs="Times New Roman"/>
          <w:color w:val="000000"/>
          <w:sz w:val="24"/>
          <w:szCs w:val="24"/>
        </w:rPr>
        <w:t>.</w:t>
      </w:r>
      <w:r w:rsidRPr="00482793">
        <w:rPr>
          <w:rFonts w:ascii="Times New Roman" w:eastAsia="Times New Roman" w:hAnsi="Times New Roman" w:cs="Times New Roman"/>
          <w:color w:val="000000"/>
          <w:sz w:val="24"/>
          <w:szCs w:val="24"/>
        </w:rPr>
        <w:t xml:space="preserve"> </w:t>
      </w:r>
      <w:commentRangeEnd w:id="44"/>
      <w:r w:rsidR="00ED4AD7">
        <w:rPr>
          <w:rStyle w:val="CommentReference"/>
        </w:rPr>
        <w:commentReference w:id="44"/>
      </w:r>
    </w:p>
    <w:p w14:paraId="498EC6FE" w14:textId="73462771" w:rsidR="000D2614" w:rsidRPr="00482793" w:rsidRDefault="006E6FD3" w:rsidP="004628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Detritus from i</w:t>
      </w:r>
      <w:r w:rsidR="009942BA" w:rsidRPr="00482793">
        <w:rPr>
          <w:rFonts w:ascii="Times New Roman" w:hAnsi="Times New Roman" w:cs="Times New Roman"/>
          <w:sz w:val="24"/>
          <w:szCs w:val="24"/>
        </w:rPr>
        <w:t xml:space="preserve">nvasive plants could have </w:t>
      </w:r>
      <w:r w:rsidR="009C2910">
        <w:rPr>
          <w:rFonts w:ascii="Times New Roman" w:hAnsi="Times New Roman" w:cs="Times New Roman"/>
          <w:sz w:val="24"/>
          <w:szCs w:val="24"/>
        </w:rPr>
        <w:t xml:space="preserve">within-Subclass, </w:t>
      </w:r>
      <w:r w:rsidR="009942BA" w:rsidRPr="00482793">
        <w:rPr>
          <w:rFonts w:ascii="Times New Roman" w:hAnsi="Times New Roman" w:cs="Times New Roman"/>
          <w:sz w:val="24"/>
          <w:szCs w:val="24"/>
        </w:rPr>
        <w:t xml:space="preserve">detritivore-specific impacts </w:t>
      </w:r>
      <w:r>
        <w:rPr>
          <w:rFonts w:ascii="Times New Roman" w:hAnsi="Times New Roman" w:cs="Times New Roman"/>
          <w:sz w:val="24"/>
          <w:szCs w:val="24"/>
        </w:rPr>
        <w:t xml:space="preserve">in the presence of native detritus </w:t>
      </w:r>
      <w:r w:rsidR="009942BA" w:rsidRPr="00482793">
        <w:rPr>
          <w:rFonts w:ascii="Times New Roman" w:hAnsi="Times New Roman" w:cs="Times New Roman"/>
          <w:sz w:val="24"/>
          <w:szCs w:val="24"/>
        </w:rPr>
        <w:t xml:space="preserve">via several pathways. First, detritivores may differ in their attraction to or preference for detritus from </w:t>
      </w:r>
      <w:r>
        <w:rPr>
          <w:rFonts w:ascii="Times New Roman" w:hAnsi="Times New Roman" w:cs="Times New Roman"/>
          <w:sz w:val="24"/>
          <w:szCs w:val="24"/>
        </w:rPr>
        <w:t>invasive</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plants</w:t>
      </w:r>
      <w:r w:rsidR="00CC7C75" w:rsidRPr="00482793">
        <w:rPr>
          <w:rFonts w:ascii="Times New Roman" w:hAnsi="Times New Roman" w:cs="Times New Roman"/>
          <w:sz w:val="24"/>
          <w:szCs w:val="24"/>
        </w:rPr>
        <w:t xml:space="preserve"> </w:t>
      </w:r>
      <w:r w:rsidR="00CC7C75" w:rsidRPr="00482793">
        <w:rPr>
          <w:rFonts w:ascii="Times New Roman" w:hAnsi="Times New Roman" w:cs="Times New Roman"/>
          <w:sz w:val="24"/>
          <w:szCs w:val="24"/>
        </w:rPr>
        <w:fldChar w:fldCharType="begin"/>
      </w:r>
      <w:r w:rsidR="00CC7C75" w:rsidRPr="00482793">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(Mews et al. 2006)</w:t>
      </w:r>
      <w:r w:rsidR="00CC7C7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because both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abalone and </w:t>
      </w:r>
      <w:r w:rsidR="0002021F"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snails strongly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in choice assays, the differing impact of a mixed diet of detrital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and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detritivores may be differentially impacted by how detritus from invasive plants modifies abiotic conditions</w:t>
      </w:r>
      <w:r w:rsidR="001F6BC2" w:rsidRPr="00482793">
        <w:rPr>
          <w:rFonts w:ascii="Times New Roman" w:hAnsi="Times New Roman" w:cs="Times New Roman"/>
          <w:sz w:val="24"/>
          <w:szCs w:val="24"/>
        </w:rPr>
        <w:t xml:space="preserve"> </w:t>
      </w:r>
      <w:r w:rsidR="001F6BC2"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{"citationID":"2phuqXm6","properties":{"formattedCitation":"(Rodil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Ecology","language":"en","page":"1-13","source":"Zotero","title":"Differential effects of native and invasive algal wrack on macrofaunal assemblages inhabiting exposed sandy beaches","volume":"358","author":[{"family":"Rodil","given":"Iván F"},{"family":"Olabarria","given":"Celia"},{"family":"Lastra","given":"Mariano"},{"family":"López","given":"Jesús"}],"issued":{"date-parts":[["2008"]]}}}],"schema":"https://github.com/citation-style-language/schema/raw/master/csl-citation.json"} </w:instrText>
      </w:r>
      <w:r w:rsidR="001F6BC2"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(Rodil et al. 2008)</w:t>
      </w:r>
      <w:r w:rsidR="001F6BC2"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For example, invasive seaweeds may release allelopathic chemicals into seawater or may modify abiotic factors like pH or oxygen</w:t>
      </w:r>
      <w:r w:rsidR="003A33AA" w:rsidRPr="00482793">
        <w:rPr>
          <w:rFonts w:ascii="Times New Roman" w:hAnsi="Times New Roman" w:cs="Times New Roman"/>
          <w:sz w:val="24"/>
          <w:szCs w:val="24"/>
        </w:rPr>
        <w:t xml:space="preserve"> </w:t>
      </w:r>
      <w:r w:rsidR="009A2835"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{"citationID":"0GKtzO5R","properties":{"formattedCitation":"(Lapointe et al. 2018)","plainCitation":"(Lapointe et al. 2018)","noteIndex":0},"citationItems":[{"id":1312,"uris":["http://zotero.org/users/6486635/items/5W4HXAAA"],"itemData":{"id":1312,"type":"chapter","container-title":"Harmful Algal Blooms","edition":"1","ISBN":"978-1-118-99467-2","language":"en","note":"DOI: 10.1002/9781118994672.ch15","page":"515-560","publisher":"Wiley","source":"DOI.org (Crossref)","title":"Harmful macroalgal blooms in a changing world: Causes, impacts, and management","title-short":"Harmful Macroalgal Blooms in a Changing World","URL":"https://onlinelibrary.wiley.com/doi/10.1002/9781118994672.ch15","editor":[{"family":"Shumway","given":"Sandra E."},{"family":"Burkholder","given":"JoAnn M."},{"family":"Morton","given":"Steve L."}],"author":[{"family":"Lapointe","given":"Brian E."},{"family":"Burkholder","given":"JoAnn M."},{"family":"Van Alstyne","given":"Kathryn L."}],"accessed":{"date-parts":[["2023",10,29]]},"issued":{"date-parts":[["2018",7,2]]}}}],"schema":"https://github.com/citation-style-language/schema/raw/master/csl-citation.json"} </w:instrText>
      </w:r>
      <w:r w:rsidR="009A283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(Lapointe et al. 2018)</w:t>
      </w:r>
      <w:r w:rsidR="009A283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w:t>
      </w:r>
      <w:r w:rsidR="00D10493" w:rsidRPr="00482793">
        <w:rPr>
          <w:rFonts w:ascii="Times New Roman" w:hAnsi="Times New Roman" w:cs="Times New Roman"/>
          <w:sz w:val="24"/>
          <w:szCs w:val="24"/>
        </w:rPr>
        <w:t xml:space="preserve">this shouldn’t lead to detritivore specificity </w:t>
      </w:r>
      <w:r w:rsidR="009942BA" w:rsidRPr="00482793">
        <w:rPr>
          <w:rFonts w:ascii="Times New Roman" w:hAnsi="Times New Roman" w:cs="Times New Roman"/>
          <w:sz w:val="24"/>
          <w:szCs w:val="24"/>
        </w:rPr>
        <w:t xml:space="preserve">as they would likely have a general impact on </w:t>
      </w:r>
      <w:r>
        <w:rPr>
          <w:rFonts w:ascii="Times New Roman" w:hAnsi="Times New Roman" w:cs="Times New Roman"/>
          <w:sz w:val="24"/>
          <w:szCs w:val="24"/>
        </w:rPr>
        <w:t>both</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snails</w:t>
      </w:r>
      <w:r w:rsidR="00D10493"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Finally, detritivores may differ in post-</w:t>
      </w:r>
      <w:proofErr w:type="spellStart"/>
      <w:r w:rsidR="009942BA" w:rsidRPr="00482793">
        <w:rPr>
          <w:rFonts w:ascii="Times New Roman" w:hAnsi="Times New Roman" w:cs="Times New Roman"/>
          <w:sz w:val="24"/>
          <w:szCs w:val="24"/>
        </w:rPr>
        <w:t>ingestive</w:t>
      </w:r>
      <w:proofErr w:type="spellEnd"/>
      <w:r w:rsidR="009942BA" w:rsidRPr="00482793">
        <w:rPr>
          <w:rFonts w:ascii="Times New Roman" w:hAnsi="Times New Roman" w:cs="Times New Roman"/>
          <w:sz w:val="24"/>
          <w:szCs w:val="24"/>
        </w:rPr>
        <w:t xml:space="preserve"> processes that influence their ability to assimilate or detoxify detritus from invasive plants</w:t>
      </w:r>
      <w:r w:rsidR="001449EF" w:rsidRPr="00482793">
        <w:rPr>
          <w:rFonts w:ascii="Times New Roman" w:hAnsi="Times New Roman" w:cs="Times New Roman"/>
          <w:sz w:val="24"/>
          <w:szCs w:val="24"/>
        </w:rPr>
        <w:t xml:space="preserve"> </w:t>
      </w:r>
      <w:r w:rsidR="001449EF" w:rsidRPr="00482793">
        <w:rPr>
          <w:rFonts w:ascii="Times New Roman" w:hAnsi="Times New Roman" w:cs="Times New Roman"/>
          <w:sz w:val="24"/>
          <w:szCs w:val="24"/>
        </w:rPr>
        <w:fldChar w:fldCharType="begin"/>
      </w:r>
      <w:r w:rsidR="00786F19" w:rsidRPr="00482793">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(Frost et al. 2005)</w:t>
      </w:r>
      <w:r w:rsidR="001449EF"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This appears likely in our system because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-only diets suppressed</w:t>
      </w:r>
      <w:r w:rsidR="0002021F" w:rsidRPr="00482793">
        <w:rPr>
          <w:rFonts w:ascii="Times New Roman" w:hAnsi="Times New Roman" w:cs="Times New Roman"/>
          <w:sz w:val="24"/>
          <w:szCs w:val="24"/>
        </w:rPr>
        <w:t xml:space="preserve"> </w:t>
      </w:r>
      <w:proofErr w:type="gramStart"/>
      <w:r w:rsidR="0002021F" w:rsidRPr="00482793">
        <w:rPr>
          <w:rFonts w:ascii="Times New Roman" w:hAnsi="Times New Roman" w:cs="Times New Roman"/>
          <w:sz w:val="24"/>
          <w:szCs w:val="24"/>
        </w:rPr>
        <w:t>Red</w:t>
      </w:r>
      <w:proofErr w:type="gramEnd"/>
      <w:r w:rsidR="009942BA" w:rsidRPr="00482793">
        <w:rPr>
          <w:rFonts w:ascii="Times New Roman" w:hAnsi="Times New Roman" w:cs="Times New Roman"/>
          <w:sz w:val="24"/>
          <w:szCs w:val="24"/>
        </w:rPr>
        <w:t xml:space="preserve"> abalone </w:t>
      </w:r>
      <w:commentRangeStart w:id="45"/>
      <w:r w:rsidR="009942BA" w:rsidRPr="00482793">
        <w:rPr>
          <w:rFonts w:ascii="Times New Roman" w:hAnsi="Times New Roman" w:cs="Times New Roman"/>
          <w:sz w:val="24"/>
          <w:szCs w:val="24"/>
        </w:rPr>
        <w:t xml:space="preserve">but enhanced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 </w:t>
      </w:r>
      <w:commentRangeEnd w:id="45"/>
      <w:r w:rsidR="00482185">
        <w:rPr>
          <w:rStyle w:val="CommentReference"/>
        </w:rPr>
        <w:commentReference w:id="45"/>
      </w:r>
      <w:r w:rsidR="009942BA" w:rsidRPr="00482793">
        <w:rPr>
          <w:rFonts w:ascii="Times New Roman" w:hAnsi="Times New Roman" w:cs="Times New Roman"/>
          <w:sz w:val="24"/>
          <w:szCs w:val="24"/>
        </w:rPr>
        <w:t xml:space="preserve">growth. Interestingly, because both snails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this apparent post-ingestion impact </w:t>
      </w:r>
      <w:r>
        <w:rPr>
          <w:rFonts w:ascii="Times New Roman" w:hAnsi="Times New Roman" w:cs="Times New Roman"/>
          <w:sz w:val="24"/>
          <w:szCs w:val="24"/>
        </w:rPr>
        <w:t xml:space="preserve">in mixed diet treatments </w:t>
      </w:r>
      <w:r w:rsidR="009942BA" w:rsidRPr="00482793">
        <w:rPr>
          <w:rFonts w:ascii="Times New Roman" w:hAnsi="Times New Roman" w:cs="Times New Roman"/>
          <w:sz w:val="24"/>
          <w:szCs w:val="24"/>
        </w:rPr>
        <w:t xml:space="preserve">was associated with a relatively small amount of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sidRPr="00482793">
        <w:rPr>
          <w:rFonts w:ascii="Times New Roman" w:hAnsi="Times New Roman" w:cs="Times New Roman"/>
          <w:sz w:val="24"/>
          <w:szCs w:val="24"/>
        </w:rPr>
        <w:t>Th</w:t>
      </w:r>
      <w:r>
        <w:rPr>
          <w:rFonts w:ascii="Times New Roman" w:hAnsi="Times New Roman" w:cs="Times New Roman"/>
          <w:sz w:val="24"/>
          <w:szCs w:val="24"/>
        </w:rPr>
        <w:t>is</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suggests that a)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positively impacted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urban snails</w:t>
      </w:r>
      <w:r w:rsidRPr="006E6FD3">
        <w:rPr>
          <w:rFonts w:ascii="Times New Roman" w:hAnsi="Times New Roman" w:cs="Times New Roman"/>
          <w:sz w:val="24"/>
          <w:szCs w:val="24"/>
        </w:rPr>
        <w:t xml:space="preserve"> </w:t>
      </w:r>
      <w:r>
        <w:rPr>
          <w:rFonts w:ascii="Times New Roman" w:hAnsi="Times New Roman" w:cs="Times New Roman"/>
          <w:sz w:val="24"/>
          <w:szCs w:val="24"/>
        </w:rPr>
        <w:t xml:space="preserve">(e.g. it </w:t>
      </w:r>
      <w:r w:rsidRPr="00482793">
        <w:rPr>
          <w:rFonts w:ascii="Times New Roman" w:hAnsi="Times New Roman" w:cs="Times New Roman"/>
          <w:sz w:val="24"/>
          <w:szCs w:val="24"/>
        </w:rPr>
        <w:t>provided a key limiting nutrient</w:t>
      </w:r>
      <w:r>
        <w:rPr>
          <w:rFonts w:ascii="Times New Roman" w:hAnsi="Times New Roman" w:cs="Times New Roman"/>
          <w:sz w:val="24"/>
          <w:szCs w:val="24"/>
        </w:rPr>
        <w:t xml:space="preserve"> for Turban snails)</w:t>
      </w:r>
      <w:r w:rsidR="009942BA" w:rsidRPr="00482793">
        <w:rPr>
          <w:rFonts w:ascii="Times New Roman" w:hAnsi="Times New Roman" w:cs="Times New Roman"/>
          <w:sz w:val="24"/>
          <w:szCs w:val="24"/>
        </w:rPr>
        <w:t xml:space="preserve">, b)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negatively impacted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abalone</w:t>
      </w:r>
      <w:r>
        <w:rPr>
          <w:rFonts w:ascii="Times New Roman" w:hAnsi="Times New Roman" w:cs="Times New Roman"/>
          <w:sz w:val="24"/>
          <w:szCs w:val="24"/>
        </w:rPr>
        <w:t xml:space="preserve"> (e.g. it was toxic to Red abalone)</w:t>
      </w:r>
      <w:r w:rsidR="009942BA" w:rsidRPr="00482793">
        <w:rPr>
          <w:rFonts w:ascii="Times New Roman" w:hAnsi="Times New Roman" w:cs="Times New Roman"/>
          <w:sz w:val="24"/>
          <w:szCs w:val="24"/>
        </w:rPr>
        <w:t>, or both.</w:t>
      </w:r>
      <w:r w:rsidR="000D2614" w:rsidRPr="00482793">
        <w:rPr>
          <w:rFonts w:ascii="Times New Roman" w:hAnsi="Times New Roman" w:cs="Times New Roman"/>
          <w:sz w:val="24"/>
          <w:szCs w:val="24"/>
        </w:rPr>
        <w:t xml:space="preserve"> </w:t>
      </w:r>
    </w:p>
    <w:p w14:paraId="576CEADF" w14:textId="1F9CCFA2" w:rsidR="00B520D9" w:rsidRPr="00482793" w:rsidRDefault="009942BA" w:rsidP="004628A7">
      <w:pPr>
        <w:spacing w:line="480" w:lineRule="auto"/>
        <w:ind w:firstLine="720"/>
        <w:jc w:val="both"/>
        <w:rPr>
          <w:rFonts w:ascii="Times New Roman" w:hAnsi="Times New Roman" w:cs="Times New Roman"/>
          <w:sz w:val="24"/>
          <w:szCs w:val="24"/>
        </w:rPr>
      </w:pPr>
      <w:commentRangeStart w:id="46"/>
      <w:r w:rsidRPr="00482793">
        <w:rPr>
          <w:rFonts w:ascii="Times New Roman" w:hAnsi="Times New Roman" w:cs="Times New Roman"/>
          <w:sz w:val="24"/>
          <w:szCs w:val="24"/>
        </w:rPr>
        <w:t>In addition to direct effects on detritivore performance, shifts in detrital subsidies may shape recipient primary producer communities indirectly</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3786" w:rsidRPr="00482793">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(David et al. 2017)</w:t>
      </w:r>
      <w:r w:rsidR="00773786"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For example, replacing detritus from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to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increased feeding on foods made from native seaweeds in intertidal habitats, but only on the most preferred seaweed (i.e</w:t>
      </w:r>
      <w:r w:rsidR="00010B1C" w:rsidRPr="00482793">
        <w:rPr>
          <w:rFonts w:ascii="Times New Roman" w:hAnsi="Times New Roman" w:cs="Times New Roman"/>
          <w:sz w:val="24"/>
          <w:szCs w:val="24"/>
        </w:rPr>
        <w:t>.</w:t>
      </w:r>
      <w:r w:rsidRPr="00482793">
        <w:rPr>
          <w:rFonts w:ascii="Times New Roman" w:hAnsi="Times New Roman" w:cs="Times New Roman"/>
          <w:sz w:val="24"/>
          <w:szCs w:val="24"/>
        </w:rPr>
        <w:t xml:space="preserve"> </w:t>
      </w:r>
      <w:r w:rsidRPr="00482793">
        <w:rPr>
          <w:rFonts w:ascii="Times New Roman" w:hAnsi="Times New Roman" w:cs="Times New Roman"/>
          <w:i/>
          <w:iCs/>
          <w:sz w:val="24"/>
          <w:szCs w:val="24"/>
        </w:rPr>
        <w:t>S</w:t>
      </w:r>
      <w:r w:rsidR="009C2910">
        <w:rPr>
          <w:rFonts w:ascii="Times New Roman" w:hAnsi="Times New Roman" w:cs="Times New Roman"/>
          <w:i/>
          <w:iCs/>
          <w:sz w:val="24"/>
          <w:szCs w:val="24"/>
        </w:rPr>
        <w:t>ilvetia</w:t>
      </w:r>
      <w:r w:rsidR="009C2910" w:rsidRPr="00482793">
        <w:rPr>
          <w:rFonts w:ascii="Times New Roman" w:hAnsi="Times New Roman" w:cs="Times New Roman"/>
          <w:i/>
          <w:iCs/>
          <w:sz w:val="24"/>
          <w:szCs w:val="24"/>
        </w:rPr>
        <w:t xml:space="preserve"> </w:t>
      </w:r>
      <w:r w:rsidR="00773786" w:rsidRPr="00482793">
        <w:rPr>
          <w:rFonts w:ascii="Times New Roman" w:hAnsi="Times New Roman" w:cs="Times New Roman"/>
          <w:i/>
          <w:iCs/>
          <w:sz w:val="24"/>
          <w:szCs w:val="24"/>
        </w:rPr>
        <w:t>compressa</w:t>
      </w:r>
      <w:r w:rsidRPr="00482793">
        <w:rPr>
          <w:rFonts w:ascii="Times New Roman" w:hAnsi="Times New Roman" w:cs="Times New Roman"/>
          <w:sz w:val="24"/>
          <w:szCs w:val="24"/>
        </w:rPr>
        <w:t xml:space="preserve">). </w:t>
      </w:r>
      <w:commentRangeEnd w:id="46"/>
      <w:r w:rsidR="00482185">
        <w:rPr>
          <w:rStyle w:val="CommentReference"/>
        </w:rPr>
        <w:commentReference w:id="46"/>
      </w:r>
      <w:r w:rsidRPr="00482793">
        <w:rPr>
          <w:rFonts w:ascii="Times New Roman" w:hAnsi="Times New Roman" w:cs="Times New Roman"/>
          <w:sz w:val="24"/>
          <w:szCs w:val="24"/>
        </w:rPr>
        <w:t>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482793">
        <w:rPr>
          <w:rFonts w:ascii="Times New Roman" w:hAnsi="Times New Roman" w:cs="Times New Roman"/>
          <w:sz w:val="24"/>
          <w:szCs w:val="24"/>
        </w:rPr>
        <w:t>e.g.,</w:t>
      </w:r>
      <w:r w:rsidRPr="00482793">
        <w:rPr>
          <w:rFonts w:ascii="Times New Roman" w:hAnsi="Times New Roman" w:cs="Times New Roman"/>
          <w:sz w:val="24"/>
          <w:szCs w:val="24"/>
        </w:rPr>
        <w:t xml:space="preserve"> arthropods feeding on red seaweeds display a preference for native </w:t>
      </w:r>
      <w:r w:rsidR="00773786" w:rsidRPr="00482793">
        <w:rPr>
          <w:rFonts w:ascii="Times New Roman" w:hAnsi="Times New Roman" w:cs="Times New Roman"/>
          <w:sz w:val="24"/>
          <w:szCs w:val="24"/>
        </w:rPr>
        <w:t>species,</w:t>
      </w:r>
      <w:r w:rsidRPr="00482793">
        <w:rPr>
          <w:rFonts w:ascii="Times New Roman" w:hAnsi="Times New Roman" w:cs="Times New Roman"/>
          <w:sz w:val="24"/>
          <w:szCs w:val="24"/>
        </w:rPr>
        <w:t xml:space="preserve"> but </w:t>
      </w:r>
      <w:r w:rsidR="00773786" w:rsidRPr="00482793">
        <w:rPr>
          <w:rFonts w:ascii="Times New Roman" w:hAnsi="Times New Roman" w:cs="Times New Roman"/>
          <w:sz w:val="24"/>
          <w:szCs w:val="24"/>
        </w:rPr>
        <w:t>mollusks</w:t>
      </w:r>
      <w:r w:rsidRPr="00482793">
        <w:rPr>
          <w:rFonts w:ascii="Times New Roman" w:hAnsi="Times New Roman" w:cs="Times New Roman"/>
          <w:sz w:val="24"/>
          <w:szCs w:val="24"/>
        </w:rPr>
        <w:t xml:space="preserve"> do </w:t>
      </w:r>
      <w:del w:id="47" w:author="Drew Talley" w:date="2024-01-14T13:20:00Z">
        <w:r w:rsidRPr="00482793" w:rsidDel="00482185">
          <w:rPr>
            <w:rFonts w:ascii="Times New Roman" w:hAnsi="Times New Roman" w:cs="Times New Roman"/>
            <w:sz w:val="24"/>
            <w:szCs w:val="24"/>
          </w:rPr>
          <w:delText>not</w:delText>
        </w:r>
        <w:r w:rsidR="00773786" w:rsidRPr="00482793" w:rsidDel="00482185">
          <w:rPr>
            <w:rFonts w:ascii="Times New Roman" w:hAnsi="Times New Roman" w:cs="Times New Roman"/>
            <w:sz w:val="24"/>
            <w:szCs w:val="24"/>
          </w:rPr>
          <w:delText xml:space="preserve"> </w:delText>
        </w:r>
      </w:del>
      <w:ins w:id="48" w:author="Drew Talley" w:date="2024-01-14T13:20:00Z">
        <w:r w:rsidR="00482185" w:rsidRPr="00482793">
          <w:rPr>
            <w:rFonts w:ascii="Times New Roman" w:hAnsi="Times New Roman" w:cs="Times New Roman"/>
            <w:sz w:val="24"/>
            <w:szCs w:val="24"/>
          </w:rPr>
          <w:t>not</w:t>
        </w:r>
        <w:r w:rsidR="00482185">
          <w:rPr>
            <w:rFonts w:ascii="Times New Roman" w:hAnsi="Times New Roman" w:cs="Times New Roman"/>
            <w:sz w:val="24"/>
            <w:szCs w:val="24"/>
          </w:rPr>
          <w:t xml:space="preserve">; </w:t>
        </w:r>
      </w:ins>
      <w:r w:rsidR="00773786"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{"citationID":"j0mSMJuE","properties":{"formattedCitation":"(Swantje et al. 2017)","plainCitation":"(Swantje et al. 2017)","dontUpdate":true,"noteIndex":0},"citationItems":[{"id":1035,"uris":["http://zotero.org/users/6486635/items/N53VFJEN"],"itemData":{"id":1035,"type":"chapter","container-title":"Oceanography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Swantje et al. 2017)</w:t>
      </w:r>
      <w:r w:rsidR="00773786" w:rsidRPr="00482793">
        <w:rPr>
          <w:rFonts w:ascii="Times New Roman" w:hAnsi="Times New Roman" w:cs="Times New Roman"/>
          <w:sz w:val="24"/>
          <w:szCs w:val="24"/>
        </w:rPr>
        <w:fldChar w:fldCharType="end"/>
      </w:r>
      <w:r w:rsidR="00773786" w:rsidRPr="00482793">
        <w:rPr>
          <w:rFonts w:ascii="Times New Roman" w:hAnsi="Times New Roman" w:cs="Times New Roman"/>
          <w:sz w:val="24"/>
          <w:szCs w:val="24"/>
        </w:rPr>
        <w:t xml:space="preserve">, </w:t>
      </w:r>
      <w:r w:rsidRPr="00482793">
        <w:rPr>
          <w:rFonts w:ascii="Times New Roman" w:hAnsi="Times New Roman" w:cs="Times New Roman"/>
          <w:sz w:val="24"/>
          <w:szCs w:val="24"/>
        </w:rPr>
        <w:t>it may continue to be challenging to predict the impacts of detrital shifts on recipient communities. Further, because these plants or seaweeds also differ in their palatability, detrital shifts may have plant or seaweed-specific impacts.</w:t>
      </w:r>
    </w:p>
    <w:p w14:paraId="3AED98CE" w14:textId="2F3A5B48" w:rsidR="00B520D9" w:rsidRDefault="009942BA" w:rsidP="004628A7">
      <w:pPr>
        <w:spacing w:line="480" w:lineRule="auto"/>
        <w:ind w:firstLine="720"/>
        <w:jc w:val="both"/>
        <w:rPr>
          <w:rFonts w:ascii="Times New Roman" w:eastAsia="Times New Roman" w:hAnsi="Times New Roman" w:cs="Times New Roman"/>
          <w:color w:val="000000"/>
          <w:sz w:val="24"/>
          <w:szCs w:val="24"/>
        </w:rPr>
      </w:pPr>
      <w:commentRangeStart w:id="49"/>
      <w:r w:rsidRPr="00482793">
        <w:rPr>
          <w:rFonts w:ascii="Times New Roman" w:hAnsi="Times New Roman" w:cs="Times New Roman"/>
          <w:sz w:val="24"/>
          <w:szCs w:val="24"/>
        </w:rPr>
        <w:t xml:space="preserve">Such impacts may be particularly common for </w:t>
      </w:r>
      <w:r w:rsidRPr="00482793">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{"citationID":"4MDp3eEL","properties":{"formattedCitation":"(Sousa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(Sousa 1984, Aquilino and Stachowicz 2012, Rhoades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Therefore, changing wrack that shifts consumption onto habitat-forming species like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may have additional community level impacts. For example,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482793">
        <w:rPr>
          <w:rFonts w:ascii="Times New Roman" w:eastAsia="Times New Roman" w:hAnsi="Times New Roman" w:cs="Times New Roman"/>
          <w:i/>
          <w:iCs/>
          <w:color w:val="000000"/>
          <w:sz w:val="24"/>
          <w:szCs w:val="24"/>
        </w:rPr>
        <w:t>Silvetia</w:t>
      </w:r>
      <w:r w:rsidRPr="00482793">
        <w:rPr>
          <w:rFonts w:ascii="Times New Roman" w:eastAsia="Times New Roman" w:hAnsi="Times New Roman" w:cs="Times New Roman"/>
          <w:color w:val="000000"/>
          <w:sz w:val="24"/>
          <w:szCs w:val="24"/>
        </w:rPr>
        <w:t xml:space="preserve"> reductions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Truong et al. in review)</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commentRangeEnd w:id="49"/>
      <w:r w:rsidR="00482185">
        <w:rPr>
          <w:rStyle w:val="CommentReference"/>
        </w:rPr>
        <w:commentReference w:id="49"/>
      </w:r>
    </w:p>
    <w:p w14:paraId="02B170E2" w14:textId="4E89CD54" w:rsidR="00A62B95" w:rsidRDefault="003B5987" w:rsidP="004628A7">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our native benthic seaweed assay including consumers with a preference for Kelp (Turban snails), a preference for Devilweed (Hermit crabs), or a lack of a preference for these two wrack species (</w:t>
      </w:r>
      <w:r w:rsidR="009374C0">
        <w:rPr>
          <w:rFonts w:ascii="Times New Roman" w:eastAsia="Times New Roman" w:hAnsi="Times New Roman" w:cs="Times New Roman"/>
          <w:color w:val="000000"/>
          <w:sz w:val="24"/>
          <w:szCs w:val="24"/>
        </w:rPr>
        <w:t>Striped</w:t>
      </w:r>
      <w:r>
        <w:rPr>
          <w:rFonts w:ascii="Times New Roman" w:eastAsia="Times New Roman" w:hAnsi="Times New Roman" w:cs="Times New Roman"/>
          <w:color w:val="000000"/>
          <w:sz w:val="24"/>
          <w:szCs w:val="24"/>
        </w:rPr>
        <w:t xml:space="preserve"> shore crabs), replacing Kelp with Devilweed reduced grazing on </w:t>
      </w:r>
      <w:proofErr w:type="spellStart"/>
      <w:r>
        <w:rPr>
          <w:rFonts w:ascii="Times New Roman" w:eastAsia="Times New Roman" w:hAnsi="Times New Roman" w:cs="Times New Roman"/>
          <w:color w:val="000000"/>
          <w:sz w:val="24"/>
          <w:szCs w:val="24"/>
        </w:rPr>
        <w:t>wrack</w:t>
      </w:r>
      <w:proofErr w:type="spellEnd"/>
      <w:r>
        <w:rPr>
          <w:rFonts w:ascii="Times New Roman" w:eastAsia="Times New Roman" w:hAnsi="Times New Roman" w:cs="Times New Roman"/>
          <w:color w:val="000000"/>
          <w:sz w:val="24"/>
          <w:szCs w:val="24"/>
        </w:rPr>
        <w:t xml:space="preserve"> and shifted grazing onto </w:t>
      </w:r>
      <w:r w:rsidR="00A62B95" w:rsidRPr="00A62B95">
        <w:rPr>
          <w:rFonts w:ascii="Times New Roman" w:eastAsia="Times New Roman" w:hAnsi="Times New Roman" w:cs="Times New Roman"/>
          <w:i/>
          <w:iCs/>
          <w:color w:val="000000"/>
          <w:sz w:val="24"/>
          <w:szCs w:val="24"/>
          <w:rPrChange w:id="50" w:author="Jeremy Long" w:date="2023-11-11T09:22:00Z">
            <w:rPr>
              <w:rFonts w:ascii="Times New Roman" w:eastAsia="Times New Roman" w:hAnsi="Times New Roman" w:cs="Times New Roman"/>
              <w:color w:val="000000"/>
              <w:sz w:val="24"/>
              <w:szCs w:val="24"/>
            </w:rPr>
          </w:rPrChange>
        </w:rPr>
        <w:t>Silvetia</w:t>
      </w:r>
      <w:r w:rsidR="00A62B95">
        <w:rPr>
          <w:rFonts w:ascii="Times New Roman" w:eastAsia="Times New Roman" w:hAnsi="Times New Roman" w:cs="Times New Roman"/>
          <w:color w:val="000000"/>
          <w:sz w:val="24"/>
          <w:szCs w:val="24"/>
        </w:rPr>
        <w:t xml:space="preserve"> for this consumer assemblage. This shift could be explained simply by Turban snails shifting onto native benthic seaweeds when they were offered a less preferred wrack species. Additionally, interactions with heterospecific consumers may have modified consumption in this assay.</w:t>
      </w:r>
    </w:p>
    <w:p w14:paraId="79BCDFBC" w14:textId="23F99738" w:rsidR="008D2B40" w:rsidRPr="00482793" w:rsidRDefault="008D2B40"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Although a complete replacement of giant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is unlikely,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is expected to continue to invade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forests, and subsequently, change wrack composition. In addition to encountering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as detritus, intertidal consumers are increasingly co-occurring with living, benthic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For </w:t>
      </w:r>
      <w:r w:rsidR="00915E74" w:rsidRPr="00482793">
        <w:rPr>
          <w:rFonts w:ascii="Times New Roman" w:hAnsi="Times New Roman" w:cs="Times New Roman"/>
          <w:sz w:val="24"/>
          <w:szCs w:val="24"/>
        </w:rPr>
        <w:t>instance</w:t>
      </w:r>
      <w:r w:rsidRPr="00482793">
        <w:rPr>
          <w:rFonts w:ascii="Times New Roman" w:hAnsi="Times New Roman" w:cs="Times New Roman"/>
          <w:sz w:val="24"/>
          <w:szCs w:val="24"/>
        </w:rPr>
        <w:t xml:space="preserv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has been found in lower intertidal zones in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w:t>
      </w:r>
      <w:r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(Cruz-Trejo et al. 2015)</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16B1CAC9" w:rsidR="009942BA" w:rsidRPr="00482793" w:rsidRDefault="001E74C1"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Considerable</w:t>
      </w:r>
      <w:r w:rsidR="00AB59CB" w:rsidRPr="00482793">
        <w:rPr>
          <w:rFonts w:ascii="Times New Roman" w:hAnsi="Times New Roman" w:cs="Times New Roman"/>
          <w:sz w:val="24"/>
          <w:szCs w:val="24"/>
        </w:rPr>
        <w:t xml:space="preserve"> progress has been made </w:t>
      </w:r>
      <w:r w:rsidRPr="00482793">
        <w:rPr>
          <w:rFonts w:ascii="Times New Roman" w:hAnsi="Times New Roman" w:cs="Times New Roman"/>
          <w:sz w:val="24"/>
          <w:szCs w:val="24"/>
        </w:rPr>
        <w:t xml:space="preserve">in the study of resource subsidies and consumer interactions, however, the diversity and extraordinary nature of these events continue to pose a challenge to identifying and understanding general patterns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{"citationID":"9QEnYBT1","properties":{"formattedCitation":"(Yang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(Yang et al. 2010)</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Consumer-specific impacts may prevent the identification of a single, unifying theory about how plant invasions influence detritivores and may suggest limited usefulness of </w:t>
      </w:r>
      <w:commentRangeStart w:id="51"/>
      <w:r w:rsidR="009942BA" w:rsidRPr="00482793">
        <w:rPr>
          <w:rFonts w:ascii="Times New Roman" w:hAnsi="Times New Roman" w:cs="Times New Roman"/>
          <w:sz w:val="24"/>
          <w:szCs w:val="24"/>
        </w:rPr>
        <w:t xml:space="preserve">HFA </w:t>
      </w:r>
      <w:commentRangeEnd w:id="51"/>
      <w:r w:rsidR="00FB0C5B">
        <w:rPr>
          <w:rStyle w:val="CommentReference"/>
        </w:rPr>
        <w:commentReference w:id="51"/>
      </w:r>
      <w:r w:rsidR="009942BA" w:rsidRPr="00482793">
        <w:rPr>
          <w:rFonts w:ascii="Times New Roman" w:hAnsi="Times New Roman" w:cs="Times New Roman"/>
          <w:sz w:val="24"/>
          <w:szCs w:val="24"/>
        </w:rPr>
        <w:t xml:space="preserve">and </w:t>
      </w:r>
      <w:r w:rsidR="00010B1C" w:rsidRPr="00482793">
        <w:rPr>
          <w:rFonts w:ascii="Times New Roman" w:hAnsi="Times New Roman" w:cs="Times New Roman"/>
          <w:sz w:val="24"/>
          <w:szCs w:val="24"/>
        </w:rPr>
        <w:t>P</w:t>
      </w:r>
      <w:r w:rsidR="009942BA" w:rsidRPr="00482793">
        <w:rPr>
          <w:rFonts w:ascii="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Naiveté</w:t>
      </w:r>
      <w:r w:rsidR="009942BA" w:rsidRPr="00482793">
        <w:rPr>
          <w:rFonts w:ascii="Times New Roman" w:hAnsi="Times New Roman" w:cs="Times New Roman"/>
          <w:sz w:val="24"/>
          <w:szCs w:val="24"/>
        </w:rPr>
        <w:t>. Such specificity could lead to contrasting results within and between studies. For example, two meta-analyses were unable to agree about the impact of invasive plants on detritivores, with one study finding positive and one study finding negative effects</w:t>
      </w:r>
      <w:r w:rsidR="00EB75EE" w:rsidRPr="00482793">
        <w:rPr>
          <w:rFonts w:ascii="Times New Roman" w:hAnsi="Times New Roman" w:cs="Times New Roman"/>
          <w:sz w:val="24"/>
          <w:szCs w:val="24"/>
        </w:rPr>
        <w:t>.</w:t>
      </w:r>
      <w:r w:rsidR="00025AE0" w:rsidRPr="00482793">
        <w:rPr>
          <w:rFonts w:ascii="Times New Roman" w:hAnsi="Times New Roman" w:cs="Times New Roman"/>
          <w:sz w:val="24"/>
          <w:szCs w:val="24"/>
        </w:rPr>
        <w:t xml:space="preserve"> Our results did not find strong evidence to support either side, rather, we highlight the importance of species-specific responses to novel subsidies and potential indirect effects on recipient communities.</w:t>
      </w:r>
      <w:r w:rsidR="00AB59CB" w:rsidRPr="00482793">
        <w:rPr>
          <w:rFonts w:ascii="Times New Roman" w:hAnsi="Times New Roman" w:cs="Times New Roman"/>
          <w:sz w:val="24"/>
          <w:szCs w:val="24"/>
        </w:rPr>
        <w:t xml:space="preserve"> </w:t>
      </w:r>
    </w:p>
    <w:p w14:paraId="1F5027BC" w14:textId="3108AFBB" w:rsidR="0080007F" w:rsidRPr="00482793" w:rsidRDefault="0080007F" w:rsidP="004628A7">
      <w:pPr>
        <w:spacing w:line="480" w:lineRule="auto"/>
        <w:jc w:val="both"/>
        <w:rPr>
          <w:rFonts w:ascii="Times New Roman" w:eastAsia="Times New Roman" w:hAnsi="Times New Roman" w:cs="Times New Roman"/>
          <w:sz w:val="24"/>
          <w:szCs w:val="24"/>
        </w:rPr>
      </w:pPr>
    </w:p>
    <w:p w14:paraId="6CC2C321" w14:textId="4AD501A2" w:rsidR="009B7C87" w:rsidRPr="00482793" w:rsidRDefault="008F6DA9"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Acknowledgements </w:t>
      </w:r>
    </w:p>
    <w:p w14:paraId="2F41E5F0" w14:textId="661876A0" w:rsidR="008F6DA9" w:rsidRPr="00482793" w:rsidRDefault="0076401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Thanks to the Navy Marine Ecology Consortium for </w:t>
      </w:r>
      <w:r w:rsidR="00AD58CE">
        <w:rPr>
          <w:rFonts w:ascii="Times New Roman" w:eastAsia="Times New Roman" w:hAnsi="Times New Roman" w:cs="Times New Roman"/>
          <w:sz w:val="24"/>
          <w:szCs w:val="24"/>
        </w:rPr>
        <w:t xml:space="preserve">facilitating </w:t>
      </w:r>
      <w:r w:rsidRPr="00482793">
        <w:rPr>
          <w:rFonts w:ascii="Times New Roman" w:eastAsia="Times New Roman" w:hAnsi="Times New Roman" w:cs="Times New Roman"/>
          <w:sz w:val="24"/>
          <w:szCs w:val="24"/>
        </w:rPr>
        <w:t>access to San Nicolas Island</w:t>
      </w:r>
      <w:r w:rsidR="00AD58CE">
        <w:rPr>
          <w:rFonts w:ascii="Times New Roman" w:eastAsia="Times New Roman" w:hAnsi="Times New Roman" w:cs="Times New Roman"/>
          <w:sz w:val="24"/>
          <w:szCs w:val="24"/>
        </w:rPr>
        <w:t xml:space="preserve"> field sites. </w:t>
      </w:r>
      <w:r w:rsidRPr="00482793">
        <w:rPr>
          <w:rFonts w:ascii="Times New Roman" w:eastAsia="Times New Roman" w:hAnsi="Times New Roman" w:cs="Times New Roman"/>
          <w:sz w:val="24"/>
          <w:szCs w:val="24"/>
        </w:rPr>
        <w:t>Matthew</w:t>
      </w:r>
      <w:r w:rsidR="00AD58CE">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Sato, Mackenna Denton, Samantha Folger, Summer Wheeler, Bria Gorman, Sydney Height, Jacob </w:t>
      </w:r>
      <w:proofErr w:type="spellStart"/>
      <w:r w:rsidRPr="00482793">
        <w:rPr>
          <w:rFonts w:ascii="Times New Roman" w:eastAsia="Times New Roman" w:hAnsi="Times New Roman" w:cs="Times New Roman"/>
          <w:sz w:val="24"/>
          <w:szCs w:val="24"/>
        </w:rPr>
        <w:t>Dioli</w:t>
      </w:r>
      <w:proofErr w:type="spellEnd"/>
      <w:r w:rsidRPr="00482793">
        <w:rPr>
          <w:rFonts w:ascii="Times New Roman" w:eastAsia="Times New Roman" w:hAnsi="Times New Roman" w:cs="Times New Roman"/>
          <w:sz w:val="24"/>
          <w:szCs w:val="24"/>
        </w:rPr>
        <w:t xml:space="preserve">, and Rania </w:t>
      </w:r>
      <w:proofErr w:type="spellStart"/>
      <w:r w:rsidRPr="00482793">
        <w:rPr>
          <w:rFonts w:ascii="Times New Roman" w:eastAsia="Times New Roman" w:hAnsi="Times New Roman" w:cs="Times New Roman"/>
          <w:sz w:val="24"/>
          <w:szCs w:val="24"/>
        </w:rPr>
        <w:t>Abualjis</w:t>
      </w:r>
      <w:proofErr w:type="spellEnd"/>
      <w:r w:rsidRPr="00482793">
        <w:rPr>
          <w:rFonts w:ascii="Times New Roman" w:eastAsia="Times New Roman" w:hAnsi="Times New Roman" w:cs="Times New Roman"/>
          <w:sz w:val="24"/>
          <w:szCs w:val="24"/>
        </w:rPr>
        <w:t xml:space="preserve"> provided field and lab assistance. This project was supported by funding</w:t>
      </w:r>
      <w:r w:rsidR="00A963DC" w:rsidRPr="00482793">
        <w:rPr>
          <w:rFonts w:ascii="Times New Roman" w:eastAsia="Times New Roman" w:hAnsi="Times New Roman" w:cs="Times New Roman"/>
          <w:sz w:val="24"/>
          <w:szCs w:val="24"/>
        </w:rPr>
        <w:t xml:space="preserve"> from the U.S. Navy (Cooperative agreement </w:t>
      </w:r>
      <w:r w:rsidR="00A963DC" w:rsidRPr="00482793">
        <w:rPr>
          <w:rFonts w:ascii="Times New Roman" w:hAnsi="Times New Roman" w:cs="Times New Roman"/>
          <w:sz w:val="24"/>
          <w:szCs w:val="24"/>
        </w:rPr>
        <w:t>N62473-19-2-0007).</w:t>
      </w:r>
      <w:r w:rsidR="00A963DC"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R. </w:t>
      </w:r>
      <w:proofErr w:type="spellStart"/>
      <w:r w:rsidRPr="00482793">
        <w:rPr>
          <w:rFonts w:ascii="Times New Roman" w:eastAsia="Times New Roman" w:hAnsi="Times New Roman" w:cs="Times New Roman"/>
          <w:sz w:val="24"/>
          <w:szCs w:val="24"/>
        </w:rPr>
        <w:t>DeSantiago</w:t>
      </w:r>
      <w:proofErr w:type="spellEnd"/>
      <w:r w:rsidRPr="00482793">
        <w:rPr>
          <w:rFonts w:ascii="Times New Roman" w:eastAsia="Times New Roman" w:hAnsi="Times New Roman" w:cs="Times New Roman"/>
          <w:sz w:val="24"/>
          <w:szCs w:val="24"/>
        </w:rPr>
        <w:t xml:space="preserve"> was supported by </w:t>
      </w:r>
      <w:r w:rsidR="00AD58CE">
        <w:rPr>
          <w:rFonts w:ascii="Times New Roman" w:eastAsia="Times New Roman" w:hAnsi="Times New Roman" w:cs="Times New Roman"/>
          <w:sz w:val="24"/>
          <w:szCs w:val="24"/>
        </w:rPr>
        <w:t>the</w:t>
      </w:r>
      <w:r w:rsidRPr="00482793">
        <w:rPr>
          <w:rFonts w:ascii="Times New Roman" w:eastAsia="Times New Roman" w:hAnsi="Times New Roman" w:cs="Times New Roman"/>
          <w:sz w:val="24"/>
          <w:szCs w:val="24"/>
        </w:rPr>
        <w:t xml:space="preserve"> </w:t>
      </w:r>
      <w:r w:rsidR="00AD58CE">
        <w:rPr>
          <w:rFonts w:ascii="Times New Roman" w:eastAsia="Times New Roman" w:hAnsi="Times New Roman" w:cs="Times New Roman"/>
          <w:sz w:val="24"/>
          <w:szCs w:val="24"/>
        </w:rPr>
        <w:t>National Science Foundation</w:t>
      </w:r>
      <w:r w:rsidRPr="00482793">
        <w:rPr>
          <w:rFonts w:ascii="Times New Roman" w:eastAsia="Times New Roman" w:hAnsi="Times New Roman" w:cs="Times New Roman"/>
          <w:sz w:val="24"/>
          <w:szCs w:val="24"/>
        </w:rPr>
        <w:t xml:space="preserve"> Graduate Research Fellowship</w:t>
      </w:r>
      <w:r w:rsidR="00AD58CE">
        <w:rPr>
          <w:rFonts w:ascii="Times New Roman" w:eastAsia="Times New Roman" w:hAnsi="Times New Roman" w:cs="Times New Roman"/>
          <w:sz w:val="24"/>
          <w:szCs w:val="24"/>
        </w:rPr>
        <w:t xml:space="preserve"> Program</w:t>
      </w:r>
      <w:r w:rsidR="00010B1C" w:rsidRPr="00482793">
        <w:rPr>
          <w:rFonts w:ascii="Times New Roman" w:eastAsia="Times New Roman" w:hAnsi="Times New Roman" w:cs="Times New Roman"/>
          <w:sz w:val="24"/>
          <w:szCs w:val="24"/>
        </w:rPr>
        <w:t>.</w:t>
      </w:r>
    </w:p>
    <w:p w14:paraId="5981F23B" w14:textId="77777777" w:rsidR="00DD6797" w:rsidRPr="00482793" w:rsidRDefault="00DD6797" w:rsidP="004628A7">
      <w:pPr>
        <w:spacing w:line="480" w:lineRule="auto"/>
        <w:jc w:val="both"/>
        <w:rPr>
          <w:rFonts w:ascii="Times New Roman" w:eastAsia="Times New Roman" w:hAnsi="Times New Roman" w:cs="Times New Roman"/>
          <w:sz w:val="24"/>
          <w:szCs w:val="24"/>
        </w:rPr>
      </w:pPr>
    </w:p>
    <w:p w14:paraId="691BA578" w14:textId="0D230096" w:rsidR="0080007F" w:rsidRPr="00482793" w:rsidRDefault="00FD3481"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References </w:t>
      </w:r>
    </w:p>
    <w:p w14:paraId="4F234DA6" w14:textId="77777777" w:rsidR="00777A4F" w:rsidRPr="00777A4F" w:rsidRDefault="005F477C" w:rsidP="00777A4F">
      <w:pPr>
        <w:pStyle w:val="Bibliography"/>
      </w:pPr>
      <w:r w:rsidRPr="00482793">
        <w:rPr>
          <w:rFonts w:eastAsia="Times New Roman"/>
          <w:sz w:val="24"/>
          <w:szCs w:val="24"/>
        </w:rPr>
        <w:fldChar w:fldCharType="begin"/>
      </w:r>
      <w:r w:rsidR="00592A8B" w:rsidRPr="00482793">
        <w:rPr>
          <w:rFonts w:eastAsia="Times New Roman"/>
          <w:sz w:val="24"/>
          <w:szCs w:val="24"/>
        </w:rPr>
        <w:instrText xml:space="preserve"> ADDIN ZOTERO_BIBL {"uncited":[],"omitted":[],"custom":[]} CSL_BIBLIOGRAPHY </w:instrText>
      </w:r>
      <w:r w:rsidRPr="00482793">
        <w:rPr>
          <w:rFonts w:eastAsia="Times New Roman"/>
          <w:sz w:val="24"/>
          <w:szCs w:val="24"/>
        </w:rPr>
        <w:fldChar w:fldCharType="separate"/>
      </w:r>
      <w:r w:rsidR="00777A4F" w:rsidRPr="00777A4F">
        <w:t>Altstatt, J., R. Ambrose, J. Engle, P. Haaker, K. Lafferty, and P. Raimondi. 1996. Recent declines of black abalone Haliotis cracherodii on the mainland coast of central California. Marine Ecology Progress Series 142:185–192.</w:t>
      </w:r>
    </w:p>
    <w:p w14:paraId="1866B82B" w14:textId="77777777" w:rsidR="00777A4F" w:rsidRPr="00777A4F" w:rsidRDefault="00777A4F" w:rsidP="00777A4F">
      <w:pPr>
        <w:pStyle w:val="Bibliography"/>
      </w:pPr>
      <w:r w:rsidRPr="00777A4F">
        <w:t>Aquilino, K., M. Coulbourne, and J. Stachowicz. 2012. Mixed species diets enhance the growth of two rocky intertidal herbivores. Marine Ecology Progress Series 468:179–189.</w:t>
      </w:r>
    </w:p>
    <w:p w14:paraId="37B3FB73" w14:textId="77777777" w:rsidR="00777A4F" w:rsidRPr="00777A4F" w:rsidRDefault="00777A4F" w:rsidP="00777A4F">
      <w:pPr>
        <w:pStyle w:val="Bibliography"/>
      </w:pPr>
      <w:r w:rsidRPr="00777A4F">
        <w:t>Aquilino, K. M., and J. J. Stachowicz. 2012. Seaweed richness and herbivory increase rate of community recovery from disturbance. Ecology 93:879–890.</w:t>
      </w:r>
    </w:p>
    <w:p w14:paraId="0EC23C9A" w14:textId="77777777" w:rsidR="00777A4F" w:rsidRPr="00777A4F" w:rsidRDefault="00777A4F" w:rsidP="00777A4F">
      <w:pPr>
        <w:pStyle w:val="Bibliography"/>
      </w:pPr>
      <w:r w:rsidRPr="00777A4F">
        <w:t>Ault, J. S. 2009. Some quantitative aspects of reproduction and growth of red abalone, Haliotis rufescens, Swainson. Journal of the World Mariculture Society 16:398–425.</w:t>
      </w:r>
    </w:p>
    <w:p w14:paraId="4C9BA0E8" w14:textId="77777777" w:rsidR="00777A4F" w:rsidRPr="00777A4F" w:rsidRDefault="00777A4F" w:rsidP="00777A4F">
      <w:pPr>
        <w:pStyle w:val="Bibliography"/>
      </w:pPr>
      <w:r w:rsidRPr="00777A4F">
        <w:t>Baldwin, J., J. P. Elias, R. M. G. Wells, and D. A. Donovan. 2007. Energy metabolism in the tropical abalone, Haliotis asinina Linné: Comparisons with temperate abalone species. Journal of Experimental Marine Biology and Ecology 342:213–225.</w:t>
      </w:r>
    </w:p>
    <w:p w14:paraId="0978D0A2" w14:textId="77777777" w:rsidR="00777A4F" w:rsidRPr="00777A4F" w:rsidRDefault="00777A4F" w:rsidP="00777A4F">
      <w:pPr>
        <w:pStyle w:val="Bibliography"/>
      </w:pPr>
      <w:r w:rsidRPr="00777A4F">
        <w:t>Barry, J. P., and M. J. Ehret. 1993. Diet, food preference, and algal availability for fishes and crabs on intertidal reef communities in southern California. Environmental Biology of Fishes 37:75–95.</w:t>
      </w:r>
    </w:p>
    <w:p w14:paraId="7AE87CFD" w14:textId="77777777" w:rsidR="00777A4F" w:rsidRPr="00777A4F" w:rsidRDefault="00777A4F" w:rsidP="00777A4F">
      <w:pPr>
        <w:pStyle w:val="Bibliography"/>
      </w:pPr>
      <w:r w:rsidRPr="00777A4F">
        <w:t>Bolser, R. C., and M. E. Hay. 1996. Are tropical plants better defended? Palatability and defenses of temperate vs. tropical Seaweeds. Ecology 77:2269–2286.</w:t>
      </w:r>
    </w:p>
    <w:p w14:paraId="440FE135" w14:textId="77777777" w:rsidR="00777A4F" w:rsidRPr="00777A4F" w:rsidRDefault="00777A4F" w:rsidP="00777A4F">
      <w:pPr>
        <w:pStyle w:val="Bibliography"/>
      </w:pPr>
      <w:r w:rsidRPr="00777A4F">
        <w:t>Bustamante, R. H., G. M. Branch, S. Eekhout, B. Robertson, P. Zoutendyk, M. Schleyer, A. Dye, N. Hanekom, D. Keats, M. Jurd, and C. McQuaid. 1995. Gradients of intertidal primary productivity around the coast of South Africa and their relationships with consumer biomass. Oecologia 102:189–201.</w:t>
      </w:r>
    </w:p>
    <w:p w14:paraId="303F8C4A" w14:textId="77777777" w:rsidR="00777A4F" w:rsidRPr="00777A4F" w:rsidRDefault="00777A4F" w:rsidP="00777A4F">
      <w:pPr>
        <w:pStyle w:val="Bibliography"/>
      </w:pPr>
      <w:r w:rsidRPr="00777A4F">
        <w:t>Collins, S. F., and C. V. Baxter. 2014. Heterogeneity of riparian habitats mediates responses of terrestrial arthropods to a subsidy of Pacific salmon carcasses. Ecosphere 5:1–14.</w:t>
      </w:r>
    </w:p>
    <w:p w14:paraId="10F5CB27" w14:textId="77777777" w:rsidR="00777A4F" w:rsidRPr="00777A4F" w:rsidRDefault="00777A4F" w:rsidP="00777A4F">
      <w:pPr>
        <w:pStyle w:val="Bibliography"/>
      </w:pPr>
      <w:r w:rsidRPr="00777A4F">
        <w:t>Cruz-Trejo, G. I., S. E. Ibarra-Obando, L. E. Aguilar-Rosas, M. Poumian-Tapia, and E. Solana-Arellano. 2015. Presence of Sargassum horneri at Todos Santos Bay, Baja California, Mexico: Its effects on the local macroalgae community. American Journal of Plant Sciences 06:2693–2707.</w:t>
      </w:r>
    </w:p>
    <w:p w14:paraId="407F4998" w14:textId="77777777" w:rsidR="00777A4F" w:rsidRPr="00777A4F" w:rsidRDefault="00777A4F" w:rsidP="00777A4F">
      <w:pPr>
        <w:pStyle w:val="Bibliography"/>
      </w:pPr>
      <w:r w:rsidRPr="00777A4F">
        <w:t>David, P., E. Thébault, O. Anneville, P.-F. Duyck, E. Chapuis, and N. Loeuille. 2017. Impacts of Invasive Species on Food Webs. Pages 1–60 Advances in Ecological Research. Elsevier.</w:t>
      </w:r>
    </w:p>
    <w:p w14:paraId="6E372F6C" w14:textId="77777777" w:rsidR="00777A4F" w:rsidRPr="00777A4F" w:rsidRDefault="00777A4F" w:rsidP="00777A4F">
      <w:pPr>
        <w:pStyle w:val="Bibliography"/>
      </w:pPr>
      <w:r w:rsidRPr="00777A4F">
        <w:t>Dolecal, R. E., and J. D. Long. 2013. Ephemeral macroalgae display spatial variation in relative palatability. Journal of Experimental Marine Biology and Ecology 440:233–237.</w:t>
      </w:r>
    </w:p>
    <w:p w14:paraId="56232EF4" w14:textId="77777777" w:rsidR="00777A4F" w:rsidRPr="00777A4F" w:rsidRDefault="00777A4F" w:rsidP="00777A4F">
      <w:pPr>
        <w:pStyle w:val="Bibliography"/>
      </w:pPr>
      <w:r w:rsidRPr="00777A4F">
        <w:t>Dugan, J. E., D. M. Hubbard, M. D. McCrary, and M. O. Pierson. 2003. The response of macrofauna communities and shorebirds to macrophyte wrack subsidies on exposed sandy beaches of southern California. Estuarine, Coastal and Shelf Science 58:25–40.</w:t>
      </w:r>
    </w:p>
    <w:p w14:paraId="1ECD3610" w14:textId="77777777" w:rsidR="00777A4F" w:rsidRPr="00777A4F" w:rsidRDefault="00777A4F" w:rsidP="00777A4F">
      <w:pPr>
        <w:pStyle w:val="Bibliography"/>
      </w:pPr>
      <w:r w:rsidRPr="00777A4F">
        <w:t>Duggins, D. O., C. A. Simenstad, and J. A. Estes. 1989. Magnification of secondary production by kelp detritus in coastal marine ecosystems. Science 245:170–173.</w:t>
      </w:r>
    </w:p>
    <w:p w14:paraId="419FBB1C" w14:textId="77777777" w:rsidR="00777A4F" w:rsidRPr="00777A4F" w:rsidRDefault="00777A4F" w:rsidP="00777A4F">
      <w:pPr>
        <w:pStyle w:val="Bibliography"/>
      </w:pPr>
      <w:r w:rsidRPr="00777A4F">
        <w:t>Frost, P. C., M. A. Evans</w:t>
      </w:r>
      <w:r w:rsidRPr="00777A4F">
        <w:rPr>
          <w:rFonts w:ascii="Cambria Math" w:hAnsi="Cambria Math" w:cs="Cambria Math"/>
        </w:rPr>
        <w:t>‐</w:t>
      </w:r>
      <w:r w:rsidRPr="00777A4F">
        <w:t>White, Z. V. Finkel, T. C. Jensen, and V. Matzek. 2005. Are you what you eat? Physiological constraints on organismal stoichiometry in an elementally imbalanced world. Oikos 109:18–28.</w:t>
      </w:r>
    </w:p>
    <w:p w14:paraId="27D9FCF6" w14:textId="77777777" w:rsidR="00777A4F" w:rsidRPr="00777A4F" w:rsidRDefault="00777A4F" w:rsidP="00777A4F">
      <w:pPr>
        <w:pStyle w:val="Bibliography"/>
      </w:pPr>
      <w:r w:rsidRPr="00777A4F">
        <w:t>Graham, S., B. Hong, S. Mutschler, B. Saunders, and J. Bredvik. 2018. Changes in Abundance of Silvetia compressa at San Clemente Island before and during the 2015–2016 El Niño. Western North American Naturalist 78:605.</w:t>
      </w:r>
    </w:p>
    <w:p w14:paraId="70CA3066" w14:textId="77777777" w:rsidR="00777A4F" w:rsidRPr="00777A4F" w:rsidRDefault="00777A4F" w:rsidP="00777A4F">
      <w:pPr>
        <w:pStyle w:val="Bibliography"/>
      </w:pPr>
      <w:r w:rsidRPr="00777A4F">
        <w:t>Gratton, C., J. Donaldson, and M. J. V. Zanden. 2008. Ecosystem linkages between lakes and the surrounding terrestrial landscape in northeast Iceland. Ecosystems 11:764–774.</w:t>
      </w:r>
    </w:p>
    <w:p w14:paraId="17AF9A64" w14:textId="77777777" w:rsidR="00777A4F" w:rsidRPr="00777A4F" w:rsidRDefault="00777A4F" w:rsidP="00777A4F">
      <w:pPr>
        <w:pStyle w:val="Bibliography"/>
      </w:pPr>
      <w:r w:rsidRPr="00777A4F">
        <w:t>Greig, H. S., P. Kratina, P. L. Thompson, W. J. Palen, J. S. Richardson, and J. B. Shurin. 2012. Warming, eutrophication, and predator loss amplify subsidies between aquatic and terrestrial ecosystems. Global Change Biology 18:504–514.</w:t>
      </w:r>
    </w:p>
    <w:p w14:paraId="46C2A001" w14:textId="77777777" w:rsidR="00777A4F" w:rsidRPr="00777A4F" w:rsidRDefault="00777A4F" w:rsidP="00777A4F">
      <w:pPr>
        <w:pStyle w:val="Bibliography"/>
      </w:pPr>
      <w:r w:rsidRPr="00777A4F">
        <w:t>Hayes, W. B. 1974. Sand-beach energetics: Importance of the isopod Tylos punctatus. Ecology 55:838–847.</w:t>
      </w:r>
    </w:p>
    <w:p w14:paraId="3381309D" w14:textId="77777777" w:rsidR="00777A4F" w:rsidRPr="00777A4F" w:rsidRDefault="00777A4F" w:rsidP="00777A4F">
      <w:pPr>
        <w:pStyle w:val="Bibliography"/>
      </w:pPr>
      <w:r w:rsidRPr="00777A4F">
        <w:t>Jefferies, R. L. 2000. Allochthonous inputs: integrating population changes and food-web dynamics 15:19–24.</w:t>
      </w:r>
    </w:p>
    <w:p w14:paraId="7E32C03D" w14:textId="77777777" w:rsidR="00777A4F" w:rsidRPr="00777A4F" w:rsidRDefault="00777A4F" w:rsidP="00777A4F">
      <w:pPr>
        <w:pStyle w:val="Bibliography"/>
      </w:pPr>
      <w:r w:rsidRPr="00777A4F">
        <w:t>Kappes, H., R. Lay, and W. Topp. 2007. Changes in Different Trophic Levels of Litter-dwelling Macrofauna Associated with Giant Knotweed Invasion. Ecosystems 10:734–744.</w:t>
      </w:r>
    </w:p>
    <w:p w14:paraId="7C05CFC1" w14:textId="77777777" w:rsidR="00777A4F" w:rsidRPr="00777A4F" w:rsidRDefault="00777A4F" w:rsidP="00777A4F">
      <w:pPr>
        <w:pStyle w:val="Bibliography"/>
      </w:pPr>
      <w:r w:rsidRPr="00777A4F">
        <w:t>Kenner, M. C., and J. A. Tomoleni. 2020. Kelp forest monitoring at Naval Base Ventura County, San Nicolas Island, California: Fall 2018 and spring 2019, fifth annual report. Open-File Report.</w:t>
      </w:r>
    </w:p>
    <w:p w14:paraId="06001907" w14:textId="77777777" w:rsidR="00777A4F" w:rsidRPr="00777A4F" w:rsidRDefault="00777A4F" w:rsidP="00777A4F">
      <w:pPr>
        <w:pStyle w:val="Bibliography"/>
      </w:pPr>
      <w:r w:rsidRPr="00777A4F">
        <w:t>Kenny, H. V., A. N. Wright, J. Piovia-Scott, L. H. Yang, D. A. Spiller, and T. W. Schoener. 2017. Marine subsidies change short-term foraging activity and habitat utilization of terrestrial lizards. Ecology and Evolution 7:10701–10709.</w:t>
      </w:r>
    </w:p>
    <w:p w14:paraId="4CCCC309" w14:textId="77777777" w:rsidR="00777A4F" w:rsidRPr="00777A4F" w:rsidRDefault="00777A4F" w:rsidP="00777A4F">
      <w:pPr>
        <w:pStyle w:val="Bibliography"/>
      </w:pPr>
      <w:r w:rsidRPr="00777A4F">
        <w:t>Lachambre, S., S. Huchette, R. Day, P. Boudry, A. Rio-Cabello, T. Fustec, and S. Roussel. 2017. Relationships between growth, survival, physiology and behaviour — A multi-criteria approach to Haliotis tuberculata phenotypic traits. Aquaculture 467:190–197.</w:t>
      </w:r>
    </w:p>
    <w:p w14:paraId="66631186" w14:textId="77777777" w:rsidR="00777A4F" w:rsidRPr="00777A4F" w:rsidRDefault="00777A4F" w:rsidP="00777A4F">
      <w:pPr>
        <w:pStyle w:val="Bibliography"/>
      </w:pPr>
      <w:r w:rsidRPr="00777A4F">
        <w:t xml:space="preserve">Lapointe, B. E., J. M. Burkholder, and K. L. Van Alstyne. 2018. Harmful macroalgal blooms in a changing world: Causes, impacts, and management. Pages 515–560 </w:t>
      </w:r>
      <w:r w:rsidRPr="00777A4F">
        <w:rPr>
          <w:i/>
          <w:iCs/>
        </w:rPr>
        <w:t>in</w:t>
      </w:r>
      <w:r w:rsidRPr="00777A4F">
        <w:t xml:space="preserve"> S. E. Shumway, J. M. Burkholder, and S. L. Morton, editors. Harmful Algal Blooms. First edition. Wiley.</w:t>
      </w:r>
    </w:p>
    <w:p w14:paraId="01A4390B" w14:textId="77777777" w:rsidR="00777A4F" w:rsidRPr="00777A4F" w:rsidRDefault="00777A4F" w:rsidP="00777A4F">
      <w:pPr>
        <w:pStyle w:val="Bibliography"/>
      </w:pPr>
      <w:r w:rsidRPr="00777A4F">
        <w:t>Larrañaga, A., I. de Guzmán, and L. Solagaistua. 2020. A small supply of high quality detritus stimulates the consumption of low quality materials, but creates subtle effects on the performance of the consumer. Science of The Total Environment 726:138397.</w:t>
      </w:r>
    </w:p>
    <w:p w14:paraId="142D1C09" w14:textId="77777777" w:rsidR="00777A4F" w:rsidRPr="00777A4F" w:rsidRDefault="00777A4F" w:rsidP="00777A4F">
      <w:pPr>
        <w:pStyle w:val="Bibliography"/>
      </w:pPr>
      <w:r w:rsidRPr="00777A4F">
        <w:t>Leighton, D., and R. A. Boolootian. 1963. Diet and growth in the Black abalone, Haliotis cracherodii 44:227–238.</w:t>
      </w:r>
    </w:p>
    <w:p w14:paraId="21995239" w14:textId="77777777" w:rsidR="00777A4F" w:rsidRPr="00777A4F" w:rsidRDefault="00777A4F" w:rsidP="00777A4F">
      <w:pPr>
        <w:pStyle w:val="Bibliography"/>
      </w:pPr>
      <w:r w:rsidRPr="00777A4F">
        <w:t>Levin, L. A., C. Neira, and E. D. Grosholz. 2006. Invasive cordgrass modifies wetland trophic function. Ecology 87:419–432.</w:t>
      </w:r>
    </w:p>
    <w:p w14:paraId="11F42898" w14:textId="77777777" w:rsidR="00777A4F" w:rsidRPr="00777A4F" w:rsidRDefault="00777A4F" w:rsidP="00777A4F">
      <w:pPr>
        <w:pStyle w:val="Bibliography"/>
      </w:pPr>
      <w:r w:rsidRPr="00777A4F">
        <w:t>Maggi, E., L. Benedetti</w:t>
      </w:r>
      <w:r w:rsidRPr="00777A4F">
        <w:rPr>
          <w:rFonts w:ascii="Cambria Math" w:hAnsi="Cambria Math" w:cs="Cambria Math"/>
        </w:rPr>
        <w:t>‐</w:t>
      </w:r>
      <w:r w:rsidRPr="00777A4F">
        <w:t xml:space="preserve">Cecchi, A. Castelli, E. Chatzinikolaou, T. P. Crowe, G. Ghedini, J. Kotta, D. A. Lyons, C. Ravaglioli, G. Rilov, L. Rindi, and F. Bulleri. 2015. </w:t>
      </w:r>
      <w:bookmarkStart w:id="52" w:name="_Hlk156111788"/>
      <w:r w:rsidRPr="00777A4F">
        <w:t>Ecological impacts of invading seaweeds: a meta</w:t>
      </w:r>
      <w:r w:rsidRPr="00777A4F">
        <w:rPr>
          <w:rFonts w:ascii="Cambria Math" w:hAnsi="Cambria Math" w:cs="Cambria Math"/>
        </w:rPr>
        <w:t>‐</w:t>
      </w:r>
      <w:r w:rsidRPr="00777A4F">
        <w:t>analysis of their effects at different trophic levels</w:t>
      </w:r>
      <w:bookmarkEnd w:id="52"/>
      <w:r w:rsidRPr="00777A4F">
        <w:t>. Diversity and Distributions 21:1–12.</w:t>
      </w:r>
    </w:p>
    <w:p w14:paraId="5EC5FCD0" w14:textId="77777777" w:rsidR="00777A4F" w:rsidRPr="00777A4F" w:rsidRDefault="00777A4F" w:rsidP="00777A4F">
      <w:pPr>
        <w:pStyle w:val="Bibliography"/>
      </w:pPr>
      <w:r w:rsidRPr="00777A4F">
        <w:t>Marks, L., P. Salinas-Ruiz, D. Reed, S. Holbrook, C. Culver, J. Engle, D. Kushner, J. Caselle, J. Freiwald, J. Williams, J. Smith, L. Aguilar-Rosas, and N. Kaplanis. 2015. Range expansion of a non-native, invasive macroalga Sargassum horneri (Turner) C. Agardh, 1820 in the eastern Pacific. BioInvasions Records 4:243–248.</w:t>
      </w:r>
    </w:p>
    <w:p w14:paraId="6C80927C" w14:textId="77777777" w:rsidR="00777A4F" w:rsidRPr="00777A4F" w:rsidRDefault="00777A4F" w:rsidP="00777A4F">
      <w:pPr>
        <w:pStyle w:val="Bibliography"/>
      </w:pPr>
      <w:r w:rsidRPr="00777A4F">
        <w:t xml:space="preserve">McCary, M. A., R. Mores, M. A. Farfan, and D. H. Wise. 2016. </w:t>
      </w:r>
      <w:bookmarkStart w:id="53" w:name="_Hlk156112371"/>
      <w:r w:rsidRPr="00777A4F">
        <w:t>Invasive plants have different effects on trophic structure of green and brown food webs in terrestrial ecosystems: a meta-analysis</w:t>
      </w:r>
      <w:bookmarkEnd w:id="53"/>
      <w:r w:rsidRPr="00777A4F">
        <w:t>. Ecology Letters 19:328–335.</w:t>
      </w:r>
    </w:p>
    <w:p w14:paraId="1B809C2E" w14:textId="77777777" w:rsidR="00777A4F" w:rsidRPr="00777A4F" w:rsidRDefault="00777A4F" w:rsidP="00777A4F">
      <w:pPr>
        <w:pStyle w:val="Bibliography"/>
      </w:pPr>
      <w:r w:rsidRPr="00777A4F">
        <w:t>Mews, M., M. Zimmer, and D. Jelinski. 2006. Species-specific decomposition rates of beach-cast wrack in Barkley Sound, British Columbia, Canada. Marine Ecology Progress Series 328:155–160.</w:t>
      </w:r>
    </w:p>
    <w:p w14:paraId="2FF45160" w14:textId="77777777" w:rsidR="00777A4F" w:rsidRPr="00777A4F" w:rsidRDefault="00777A4F" w:rsidP="00777A4F">
      <w:pPr>
        <w:pStyle w:val="Bibliography"/>
      </w:pPr>
      <w:r w:rsidRPr="00777A4F">
        <w:t>Miner, C. M., J. M. Altstatt, P. T. Raimondi, and T. E. Minchinton. 2006. Recruitment failure and shifts in community structure following mass mortality limit recovery prospects of black abalone. Marine Ecology Progress Series 32:107–117.</w:t>
      </w:r>
    </w:p>
    <w:p w14:paraId="4AE2A059" w14:textId="77777777" w:rsidR="00777A4F" w:rsidRPr="00777A4F" w:rsidRDefault="00777A4F" w:rsidP="00777A4F">
      <w:pPr>
        <w:pStyle w:val="Bibliography"/>
      </w:pPr>
      <w:r w:rsidRPr="00777A4F">
        <w:t>Moore, J. C., E. L. Berlow, D. C. Coleman, P. C. de Ruiter, Q. Dong, A. Hastings, N. C. Johnson, K. S. McCann, K. Melville, P. J. Morin, K. Nadelhoffer, A. D. Rosemond, D. M. Post, J. L. Sabo, K. M. Scow, M. J. Vanni, and D. H. Wall. 2004. Detritus, trophic dynamics and biodiversity. Ecology Letters 7:584–600.</w:t>
      </w:r>
    </w:p>
    <w:p w14:paraId="732E5351" w14:textId="77777777" w:rsidR="00777A4F" w:rsidRPr="00777A4F" w:rsidRDefault="00777A4F" w:rsidP="00777A4F">
      <w:pPr>
        <w:pStyle w:val="Bibliography"/>
      </w:pPr>
      <w:r w:rsidRPr="00777A4F">
        <w:t>Morris, R. H., D. P. Abbott, and E. C. Haderlie. 1980. Intertidal Invertebrates of California. Standford University Press.</w:t>
      </w:r>
    </w:p>
    <w:p w14:paraId="533F3439" w14:textId="77777777" w:rsidR="00777A4F" w:rsidRPr="00777A4F" w:rsidRDefault="00777A4F" w:rsidP="00777A4F">
      <w:pPr>
        <w:pStyle w:val="Bibliography"/>
      </w:pPr>
      <w:r w:rsidRPr="00777A4F">
        <w:t>Nakano, S., H. Miyasaka, and N. Kuhara. 1999. Terrestrial-aquatic linkages: riparian arthropod inputs alter trophic cascades in a stream food web. Ecology 80:2435–2441.</w:t>
      </w:r>
    </w:p>
    <w:p w14:paraId="3AC35AD4" w14:textId="77777777" w:rsidR="00777A4F" w:rsidRPr="00777A4F" w:rsidRDefault="00777A4F" w:rsidP="00777A4F">
      <w:pPr>
        <w:pStyle w:val="Bibliography"/>
      </w:pPr>
      <w:r w:rsidRPr="00777A4F">
        <w:t>Nelson, M. M., D. L. Leighton, C. F. Phleger, and P. D. Nichols. 2002. Comparison of growth and lipid composition in the green abalone, Haliotis fulgens, provided specific macroalgal diets. Comparative Biochemistry and Physiology Part B: Biochemistry and Molecular Biology 131:695–712.</w:t>
      </w:r>
    </w:p>
    <w:p w14:paraId="738054F9" w14:textId="77777777" w:rsidR="00777A4F" w:rsidRPr="00777A4F" w:rsidRDefault="00777A4F" w:rsidP="00777A4F">
      <w:pPr>
        <w:pStyle w:val="Bibliography"/>
      </w:pPr>
      <w:r w:rsidRPr="00777A4F">
        <w:t>Neutel, A. M., J. B. T. M. Roerdink, and P. C. de Ruiter. 1994. Global Stability of two-level detritus decomposer food chains 171:351–353.</w:t>
      </w:r>
    </w:p>
    <w:p w14:paraId="1D48CC1F" w14:textId="77777777" w:rsidR="00777A4F" w:rsidRPr="00777A4F" w:rsidRDefault="00777A4F" w:rsidP="00777A4F">
      <w:pPr>
        <w:pStyle w:val="Bibliography"/>
      </w:pPr>
      <w:r w:rsidRPr="00777A4F">
        <w:t>Odum, E. P. 1969. The Strategy of ecosystem development. Science 164:262–270.</w:t>
      </w:r>
    </w:p>
    <w:p w14:paraId="0CCB77E3" w14:textId="77777777" w:rsidR="00777A4F" w:rsidRPr="00777A4F" w:rsidRDefault="00777A4F" w:rsidP="00777A4F">
      <w:pPr>
        <w:pStyle w:val="Bibliography"/>
      </w:pPr>
      <w:r w:rsidRPr="00777A4F">
        <w:t>Ostfeld, R. S., and F. Keesing. 2000. Pulsed resources and community dynamics of consumers in terrestrial ecosystems. Trends in Ecology &amp; Evolution 15:232–237.</w:t>
      </w:r>
    </w:p>
    <w:p w14:paraId="74C302E6" w14:textId="77777777" w:rsidR="00777A4F" w:rsidRPr="00777A4F" w:rsidRDefault="00777A4F" w:rsidP="00777A4F">
      <w:pPr>
        <w:pStyle w:val="Bibliography"/>
      </w:pPr>
      <w:r w:rsidRPr="00777A4F">
        <w:t>Parker, J. D., and M. E. Hay. 2005. Biotic resistance to plant invasions? Native herbivores prefer non</w:t>
      </w:r>
      <w:r w:rsidRPr="00777A4F">
        <w:rPr>
          <w:rFonts w:ascii="Cambria Math" w:hAnsi="Cambria Math" w:cs="Cambria Math"/>
        </w:rPr>
        <w:t>‐</w:t>
      </w:r>
      <w:r w:rsidRPr="00777A4F">
        <w:t>native plants. Ecology Letters 8:959–967.</w:t>
      </w:r>
    </w:p>
    <w:p w14:paraId="78531DAC" w14:textId="77777777" w:rsidR="00777A4F" w:rsidRPr="00777A4F" w:rsidRDefault="00777A4F" w:rsidP="00777A4F">
      <w:pPr>
        <w:pStyle w:val="Bibliography"/>
      </w:pPr>
      <w:r w:rsidRPr="00777A4F">
        <w:t>Piovia-Scott, J., D. A. Spiller, and T. W. Schoener. 2011. Effects of experimental seaweed deposition on lizard and ant predation in an island food web. Science 331:461–463.</w:t>
      </w:r>
    </w:p>
    <w:p w14:paraId="27A653E2" w14:textId="77777777" w:rsidR="00777A4F" w:rsidRPr="00777A4F" w:rsidRDefault="00777A4F" w:rsidP="00777A4F">
      <w:pPr>
        <w:pStyle w:val="Bibliography"/>
      </w:pPr>
      <w:r w:rsidRPr="00777A4F">
        <w:t>Polis, G. A., W. B. Anderson, and R. D. Holt. 1997. Toward an integration of landscape and food web ecology: The dynamics of spatially subsidized food webs. Annual Review of Ecology and Systematics 28:289–316.</w:t>
      </w:r>
    </w:p>
    <w:p w14:paraId="32ECDD71" w14:textId="77777777" w:rsidR="00777A4F" w:rsidRPr="00777A4F" w:rsidRDefault="00777A4F" w:rsidP="00777A4F">
      <w:pPr>
        <w:pStyle w:val="Bibliography"/>
      </w:pPr>
      <w:r w:rsidRPr="00777A4F">
        <w:t>Polis, G. A., and S. D. Hurd. 1996. Linking marine and terrestrial food webs: allochthonous input from the ocean supports high secondary productivity on small islands and coastal land communities. The American Naturalist 147:396–423.</w:t>
      </w:r>
    </w:p>
    <w:p w14:paraId="43F817CF" w14:textId="77777777" w:rsidR="00777A4F" w:rsidRPr="00777A4F" w:rsidRDefault="00777A4F" w:rsidP="00777A4F">
      <w:pPr>
        <w:pStyle w:val="Bibliography"/>
      </w:pPr>
      <w:r w:rsidRPr="00777A4F">
        <w:t>Polis, G. A., and D. R. Strong. 1996. Food web complexity and community dynamics. The American Naturalist 147:813–846.</w:t>
      </w:r>
    </w:p>
    <w:p w14:paraId="1FB63F49" w14:textId="77777777" w:rsidR="00777A4F" w:rsidRPr="00777A4F" w:rsidRDefault="00777A4F" w:rsidP="00777A4F">
      <w:pPr>
        <w:pStyle w:val="Bibliography"/>
      </w:pPr>
      <w:r w:rsidRPr="00777A4F">
        <w:t>Raimondi, P., C. Wilson, R. Ambrose, J. Engle, and T. Minchinton. 2002. Continued declines of black abalone along the coast of California: are mass mortalities related to El Niño events? Marine Ecology Progress Series 242:143–152.</w:t>
      </w:r>
    </w:p>
    <w:p w14:paraId="2DA69A41" w14:textId="77777777" w:rsidR="00777A4F" w:rsidRPr="00777A4F" w:rsidRDefault="00777A4F" w:rsidP="00777A4F">
      <w:pPr>
        <w:pStyle w:val="Bibliography"/>
      </w:pPr>
      <w:r w:rsidRPr="00777A4F">
        <w:t>Rhoades, O. K., R. J. Best, and J. J. Stachowicz. 2018. Assessing feeding preferences of a consumer guild: Partitioning variation among versus within species. The American Naturalist 192:287–300.</w:t>
      </w:r>
    </w:p>
    <w:p w14:paraId="6B787512" w14:textId="77777777" w:rsidR="00777A4F" w:rsidRPr="00777A4F" w:rsidRDefault="00777A4F" w:rsidP="00777A4F">
      <w:pPr>
        <w:pStyle w:val="Bibliography"/>
      </w:pPr>
      <w:r w:rsidRPr="00777A4F">
        <w:t>Rodil, I. F., C. Olabarria, M. Lastra, and J. López. 2008. Differential effects of native and invasive algal wrack on macrofaunal assemblages inhabiting exposed sandy beaches. Journal of Experimental Marine Biology and Ecology 358:1–13.</w:t>
      </w:r>
    </w:p>
    <w:p w14:paraId="07301BFE" w14:textId="77777777" w:rsidR="00777A4F" w:rsidRPr="00777A4F" w:rsidRDefault="00777A4F" w:rsidP="00777A4F">
      <w:pPr>
        <w:pStyle w:val="Bibliography"/>
      </w:pPr>
      <w:r w:rsidRPr="00777A4F">
        <w:t>Rusterholz, H.-P., J.-A. Salamon, R. Ruckli, and B. Baur. 2014. Effects of the annual invasive plant Impatiens glandulifera on the Collembola and Acari communities in a deciduous forest. Pedobiologia 57:285–291.</w:t>
      </w:r>
    </w:p>
    <w:p w14:paraId="5BAE9AD7" w14:textId="77777777" w:rsidR="00777A4F" w:rsidRPr="00777A4F" w:rsidRDefault="00777A4F" w:rsidP="00777A4F">
      <w:pPr>
        <w:pStyle w:val="Bibliography"/>
      </w:pPr>
      <w:r w:rsidRPr="00777A4F">
        <w:t>Sapper, S. A., and S. N. Murray. 2003. Variation in structure of the subcanopy assemblage associated with southern california populations of the intertidal rockweed Silvetia compressa (Fucales). Pacific Science 57:433–462.</w:t>
      </w:r>
    </w:p>
    <w:p w14:paraId="54771374" w14:textId="77777777" w:rsidR="00777A4F" w:rsidRPr="00777A4F" w:rsidRDefault="00777A4F" w:rsidP="00777A4F">
      <w:pPr>
        <w:pStyle w:val="Bibliography"/>
      </w:pPr>
      <w:r w:rsidRPr="00777A4F">
        <w:t>Sotka, E. E., and M. E. Hay. 2002. Geographic variation among herbivore populations in tolerance for chemically rich seaweed. Ecology 83:2721–2735.</w:t>
      </w:r>
    </w:p>
    <w:p w14:paraId="773231D0" w14:textId="77777777" w:rsidR="00777A4F" w:rsidRPr="00777A4F" w:rsidRDefault="00777A4F" w:rsidP="00777A4F">
      <w:pPr>
        <w:pStyle w:val="Bibliography"/>
      </w:pPr>
      <w:r w:rsidRPr="00777A4F">
        <w:t>Sousa, W. P. 1984. Intertidal mosaics: Patch size, propagule availability, and spatially variable patterns of succession. Ecology 65:1918–1935.</w:t>
      </w:r>
    </w:p>
    <w:p w14:paraId="5BADEF3F" w14:textId="77777777" w:rsidR="00777A4F" w:rsidRPr="00777A4F" w:rsidRDefault="00777A4F" w:rsidP="00777A4F">
      <w:pPr>
        <w:pStyle w:val="Bibliography"/>
      </w:pPr>
      <w:r w:rsidRPr="00777A4F">
        <w:t>Steinberg, P. D. 1985. Feeding Preferences of Tegula Funebralis and Chemical Defenses of Marine Brown Algae. Ecological Monographs 55:333–349.</w:t>
      </w:r>
    </w:p>
    <w:p w14:paraId="3AC0394D" w14:textId="77777777" w:rsidR="00777A4F" w:rsidRPr="00777A4F" w:rsidRDefault="00777A4F" w:rsidP="00777A4F">
      <w:pPr>
        <w:pStyle w:val="Bibliography"/>
      </w:pPr>
      <w:r w:rsidRPr="00777A4F">
        <w:t>Sullaway, G., and M. Edwards. 2020. Impacts of the non-native alga Sargassum horneri on benthic community production in a California kelp forest. Marine Ecology Progress Series 637:45–57.</w:t>
      </w:r>
    </w:p>
    <w:p w14:paraId="7B630AA6" w14:textId="77777777" w:rsidR="00777A4F" w:rsidRPr="00777A4F" w:rsidRDefault="00777A4F" w:rsidP="00777A4F">
      <w:pPr>
        <w:pStyle w:val="Bibliography"/>
      </w:pPr>
      <w:r w:rsidRPr="00777A4F">
        <w:t xml:space="preserve">Swantje, E., S. Josefin, S. A. WikströM, and P. Henrik. 2017. A Review of Herbivore Effects on Seaweed Invasions. Pages 421–440 </w:t>
      </w:r>
      <w:r w:rsidRPr="00777A4F">
        <w:rPr>
          <w:i/>
          <w:iCs/>
        </w:rPr>
        <w:t>in</w:t>
      </w:r>
      <w:r w:rsidRPr="00777A4F">
        <w:t xml:space="preserve"> S. J. Hawkins, A. J. Evans, A. C. Dale, L. B. Firth, D. J. Hughes, and I. P. Smith, editors. Oceanography and Marine Biology. First edition. CRC Press.</w:t>
      </w:r>
    </w:p>
    <w:p w14:paraId="219C6DAE" w14:textId="77777777" w:rsidR="00777A4F" w:rsidRPr="00777A4F" w:rsidRDefault="00777A4F" w:rsidP="00777A4F">
      <w:pPr>
        <w:pStyle w:val="Bibliography"/>
      </w:pPr>
      <w:r w:rsidRPr="00777A4F">
        <w:t>Takimoto, G., T. Iwata, and M. Murakami. 2002. Seasonal subsidy stabilizes food web dynamics: Balance in a heterogeneous landscape: Seasonal subsidy and food web stability. Ecological Research 17:433–439.</w:t>
      </w:r>
    </w:p>
    <w:p w14:paraId="09286AEE" w14:textId="77777777" w:rsidR="00777A4F" w:rsidRPr="00777A4F" w:rsidRDefault="00777A4F" w:rsidP="00777A4F">
      <w:pPr>
        <w:pStyle w:val="Bibliography"/>
      </w:pPr>
      <w:r w:rsidRPr="00777A4F">
        <w:t xml:space="preserve">Talley, D. M., G. R. Huxel, and M. Holyoak. 2006. Connectivity at the land–water interface. Pages 97–129 </w:t>
      </w:r>
      <w:r w:rsidRPr="00777A4F">
        <w:rPr>
          <w:i/>
          <w:iCs/>
        </w:rPr>
        <w:t>in</w:t>
      </w:r>
      <w:r w:rsidRPr="00777A4F">
        <w:t xml:space="preserve"> K. R. Crooks and M. Sanjayan, editors. Connectivity Conservation. First edition. Cambridge University Press.</w:t>
      </w:r>
    </w:p>
    <w:p w14:paraId="6E9AE135" w14:textId="77777777" w:rsidR="00777A4F" w:rsidRPr="00777A4F" w:rsidRDefault="00777A4F" w:rsidP="00777A4F">
      <w:pPr>
        <w:pStyle w:val="Bibliography"/>
      </w:pPr>
      <w:r w:rsidRPr="00777A4F">
        <w:t>Thornber, C., E. Jones, and J. Stachowicz. 2008. Differences in herbivore feeding preferences across a vertical rocky intertidal gradient. Marine Ecology Progress Series 363:51–62.</w:t>
      </w:r>
    </w:p>
    <w:p w14:paraId="46BEA9A9" w14:textId="77777777" w:rsidR="00777A4F" w:rsidRPr="00777A4F" w:rsidRDefault="00777A4F" w:rsidP="00777A4F">
      <w:pPr>
        <w:pStyle w:val="Bibliography"/>
      </w:pPr>
      <w:r w:rsidRPr="00777A4F">
        <w:t>VanBlaricom, G. R. 1993. Dynamics and Distribution of Black Abalone Populations at San Nicolas Island, California.</w:t>
      </w:r>
    </w:p>
    <w:p w14:paraId="1B7F9888" w14:textId="77777777" w:rsidR="00777A4F" w:rsidRPr="00777A4F" w:rsidRDefault="00777A4F" w:rsidP="00777A4F">
      <w:pPr>
        <w:pStyle w:val="Bibliography"/>
      </w:pPr>
      <w:r w:rsidRPr="00777A4F">
        <w:t>VanBlaricom, G. R., and M. C. Kenner. 2020. Dietary patterns in Black abalone, Haliotis cracherodii Leach, 1814, as indicated by observation of drift algal and seagrass capture at San Nicolas island, California, USA 1982 to 2019. Journal of Shellfish Research 39:1–12.</w:t>
      </w:r>
    </w:p>
    <w:p w14:paraId="090B4E9C" w14:textId="77777777" w:rsidR="00777A4F" w:rsidRPr="00777A4F" w:rsidRDefault="00777A4F" w:rsidP="00777A4F">
      <w:pPr>
        <w:pStyle w:val="Bibliography"/>
      </w:pPr>
      <w:r w:rsidRPr="00777A4F">
        <w:t>Whitaker, S. G., J. R. Smith, and S. N. Murray. 2010. Reestablishment of the southern California rocky intertidal brown alga, Silvetia compressa: An experimental investigation of techniques and abiotic and biotic factors that affect restoration success. Restoration Ecology 18:18–26.</w:t>
      </w:r>
    </w:p>
    <w:p w14:paraId="11D368CD" w14:textId="77777777" w:rsidR="00777A4F" w:rsidRPr="00777A4F" w:rsidRDefault="00777A4F" w:rsidP="00777A4F">
      <w:pPr>
        <w:pStyle w:val="Bibliography"/>
      </w:pPr>
      <w:r w:rsidRPr="00777A4F">
        <w:t>Winter, F. C., and J. A. Estes. 1992. Experimental evidence for the effects of polyphenolic compounds from Dictyoneurum californicum Ruprecht (Phaeophyta: Laminariales) on feeding rate and growth in the red abalone Haliotus rufescens Swainson. Journal of Experimental Marine Biology and Ecology 155:263–277.</w:t>
      </w:r>
    </w:p>
    <w:p w14:paraId="766847CD" w14:textId="77777777" w:rsidR="00777A4F" w:rsidRPr="00777A4F" w:rsidRDefault="00777A4F" w:rsidP="00777A4F">
      <w:pPr>
        <w:pStyle w:val="Bibliography"/>
      </w:pPr>
      <w:r w:rsidRPr="00777A4F">
        <w:t>Yang, L. H. 2006. Interactions between a detrital resource pulse and a detritivore community. Oecologia 147:522–532.</w:t>
      </w:r>
    </w:p>
    <w:p w14:paraId="199780AE" w14:textId="77777777" w:rsidR="00777A4F" w:rsidRPr="00777A4F" w:rsidRDefault="00777A4F" w:rsidP="00777A4F">
      <w:pPr>
        <w:pStyle w:val="Bibliography"/>
      </w:pPr>
      <w:r w:rsidRPr="00777A4F">
        <w:t>Yang, L. H., K. F. Edwards, J. E. Byrnes, J. L. Bastow, A. N. Wright, and K. O. Spence. 2010. A meta-analysis of resource pulse–consumer interactions. Ecological Monographs 80:125–151.</w:t>
      </w:r>
    </w:p>
    <w:p w14:paraId="64305AC4" w14:textId="77777777" w:rsidR="00777A4F" w:rsidRPr="00777A4F" w:rsidRDefault="00777A4F" w:rsidP="00777A4F">
      <w:pPr>
        <w:pStyle w:val="Bibliography"/>
      </w:pPr>
      <w:r w:rsidRPr="00777A4F">
        <w:t xml:space="preserve">Zhang, P., B. Li, J. Wu, and S. Hu. 2019. </w:t>
      </w:r>
      <w:bookmarkStart w:id="54" w:name="_Hlk156112790"/>
      <w:r w:rsidRPr="00777A4F">
        <w:t>Invasive plants differentially affect soil biota through litter and rhizosphere pathways</w:t>
      </w:r>
      <w:bookmarkEnd w:id="54"/>
      <w:r w:rsidRPr="00777A4F">
        <w:t>: a meta</w:t>
      </w:r>
      <w:r w:rsidRPr="00777A4F">
        <w:rPr>
          <w:rFonts w:ascii="Cambria Math" w:hAnsi="Cambria Math" w:cs="Cambria Math"/>
        </w:rPr>
        <w:t>‐</w:t>
      </w:r>
      <w:r w:rsidRPr="00777A4F">
        <w:t>analysis. Ecology Letters 22:200–210.</w:t>
      </w:r>
    </w:p>
    <w:p w14:paraId="78DE7927" w14:textId="09F41D3D" w:rsidR="008325F0" w:rsidRDefault="005F477C"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fldChar w:fldCharType="end"/>
      </w:r>
    </w:p>
    <w:p w14:paraId="162E8F44" w14:textId="2A520290" w:rsidR="004628A7" w:rsidRPr="00916406" w:rsidRDefault="002F7B35"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 Legend</w:t>
      </w:r>
    </w:p>
    <w:p w14:paraId="2C472608" w14:textId="150DC8F2" w:rsidR="009E5D46"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1</w:t>
      </w:r>
    </w:p>
    <w:p w14:paraId="317566BF" w14:textId="015FC537"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Final dry tissue mass</w:t>
      </w:r>
      <w:r w:rsidR="00CF5E36" w:rsidRPr="00482793">
        <w:rPr>
          <w:rFonts w:ascii="Times New Roman" w:eastAsia="Times New Roman" w:hAnsi="Times New Roman" w:cs="Times New Roman"/>
          <w:sz w:val="24"/>
          <w:szCs w:val="24"/>
        </w:rPr>
        <w:t xml:space="preserve"> </w:t>
      </w:r>
      <w:r w:rsidR="00845039" w:rsidRPr="00482793">
        <w:rPr>
          <w:rFonts w:ascii="Times New Roman" w:eastAsia="Times New Roman" w:hAnsi="Times New Roman" w:cs="Times New Roman"/>
          <w:sz w:val="24"/>
          <w:szCs w:val="24"/>
        </w:rPr>
        <w:t xml:space="preserve">of </w:t>
      </w:r>
      <w:proofErr w:type="gramStart"/>
      <w:r w:rsidR="00845039" w:rsidRPr="00482793">
        <w:rPr>
          <w:rFonts w:ascii="Times New Roman" w:eastAsia="Times New Roman" w:hAnsi="Times New Roman" w:cs="Times New Roman"/>
          <w:sz w:val="24"/>
          <w:szCs w:val="24"/>
        </w:rPr>
        <w:t>Red</w:t>
      </w:r>
      <w:proofErr w:type="gramEnd"/>
      <w:r w:rsidR="00845039" w:rsidRPr="00482793">
        <w:rPr>
          <w:rFonts w:ascii="Times New Roman" w:eastAsia="Times New Roman" w:hAnsi="Times New Roman" w:cs="Times New Roman"/>
          <w:sz w:val="24"/>
          <w:szCs w:val="24"/>
        </w:rPr>
        <w:t xml:space="preserve"> abalone (A) and Black turban snails (B) starved</w:t>
      </w:r>
      <w:r w:rsidR="00C62843" w:rsidRPr="00482793">
        <w:rPr>
          <w:rFonts w:ascii="Times New Roman" w:eastAsia="Times New Roman" w:hAnsi="Times New Roman" w:cs="Times New Roman"/>
          <w:sz w:val="24"/>
          <w:szCs w:val="24"/>
        </w:rPr>
        <w:t xml:space="preserve"> or fed</w:t>
      </w:r>
      <w:r w:rsidR="00845039"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84503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C62843" w:rsidRPr="00482793">
        <w:rPr>
          <w:rFonts w:ascii="Times New Roman" w:eastAsia="Times New Roman" w:hAnsi="Times New Roman" w:cs="Times New Roman"/>
          <w:sz w:val="24"/>
          <w:szCs w:val="24"/>
        </w:rPr>
        <w:t>, or mixed diets</w:t>
      </w:r>
      <w:r w:rsidR="00694A0B">
        <w:rPr>
          <w:rFonts w:ascii="Times New Roman" w:eastAsia="Times New Roman" w:hAnsi="Times New Roman" w:cs="Times New Roman"/>
          <w:sz w:val="24"/>
          <w:szCs w:val="24"/>
        </w:rPr>
        <w:t xml:space="preserve"> for </w:t>
      </w:r>
      <w:r w:rsidR="00D857F1">
        <w:rPr>
          <w:rFonts w:ascii="Times New Roman" w:eastAsia="Times New Roman" w:hAnsi="Times New Roman" w:cs="Times New Roman"/>
          <w:sz w:val="24"/>
          <w:szCs w:val="24"/>
        </w:rPr>
        <w:t>42</w:t>
      </w:r>
      <w:r w:rsidR="00694A0B">
        <w:rPr>
          <w:rFonts w:ascii="Times New Roman" w:eastAsia="Times New Roman" w:hAnsi="Times New Roman" w:cs="Times New Roman"/>
          <w:sz w:val="24"/>
          <w:szCs w:val="24"/>
        </w:rPr>
        <w:t xml:space="preserve"> days</w:t>
      </w:r>
      <w:r w:rsidR="00845039" w:rsidRPr="00482793">
        <w:rPr>
          <w:rFonts w:ascii="Times New Roman" w:eastAsia="Times New Roman" w:hAnsi="Times New Roman" w:cs="Times New Roman"/>
          <w:sz w:val="24"/>
          <w:szCs w:val="24"/>
        </w:rPr>
        <w:t>.</w:t>
      </w:r>
      <w:r w:rsidR="00D83149" w:rsidRPr="00482793">
        <w:rPr>
          <w:rFonts w:ascii="Times New Roman" w:eastAsia="Times New Roman" w:hAnsi="Times New Roman" w:cs="Times New Roman"/>
          <w:sz w:val="24"/>
          <w:szCs w:val="24"/>
        </w:rPr>
        <w:t xml:space="preserve"> The dotted line separates the starved treatment </w:t>
      </w:r>
      <w:r w:rsidR="00694A0B">
        <w:rPr>
          <w:rFonts w:ascii="Times New Roman" w:eastAsia="Times New Roman" w:hAnsi="Times New Roman" w:cs="Times New Roman"/>
          <w:sz w:val="24"/>
          <w:szCs w:val="24"/>
        </w:rPr>
        <w:t>that</w:t>
      </w:r>
      <w:r w:rsidR="00CF5E36" w:rsidRPr="00482793">
        <w:rPr>
          <w:rFonts w:ascii="Times New Roman" w:eastAsia="Times New Roman" w:hAnsi="Times New Roman" w:cs="Times New Roman"/>
          <w:sz w:val="24"/>
          <w:szCs w:val="24"/>
        </w:rPr>
        <w:t xml:space="preserve"> was </w:t>
      </w:r>
      <w:r w:rsidR="00D83149" w:rsidRPr="00482793">
        <w:rPr>
          <w:rFonts w:ascii="Times New Roman" w:eastAsia="Times New Roman" w:hAnsi="Times New Roman" w:cs="Times New Roman"/>
          <w:sz w:val="24"/>
          <w:szCs w:val="24"/>
        </w:rPr>
        <w:t>not included in the analysis.</w:t>
      </w:r>
      <w:r w:rsidR="00845039" w:rsidRPr="00482793">
        <w:rPr>
          <w:rFonts w:ascii="Times New Roman" w:eastAsia="Times New Roman" w:hAnsi="Times New Roman" w:cs="Times New Roman"/>
          <w:sz w:val="24"/>
          <w:szCs w:val="24"/>
        </w:rPr>
        <w:t xml:space="preserve"> Lines inside boxes are median values, box limits are Q1 and Q3, and whiskers represent non</w:t>
      </w:r>
      <w:r w:rsidR="000D78E7" w:rsidRPr="00482793">
        <w:rPr>
          <w:rFonts w:ascii="Times New Roman" w:eastAsia="Times New Roman" w:hAnsi="Times New Roman" w:cs="Times New Roman"/>
          <w:sz w:val="24"/>
          <w:szCs w:val="24"/>
        </w:rPr>
        <w:t>-</w:t>
      </w:r>
      <w:r w:rsidR="00845039" w:rsidRPr="00482793">
        <w:rPr>
          <w:rFonts w:ascii="Times New Roman" w:eastAsia="Times New Roman" w:hAnsi="Times New Roman" w:cs="Times New Roman"/>
          <w:sz w:val="24"/>
          <w:szCs w:val="24"/>
        </w:rPr>
        <w:t xml:space="preserve">outlier </w:t>
      </w:r>
      <w:r w:rsidR="00C62843" w:rsidRPr="00482793">
        <w:rPr>
          <w:rFonts w:ascii="Times New Roman" w:eastAsia="Times New Roman" w:hAnsi="Times New Roman" w:cs="Times New Roman"/>
          <w:sz w:val="24"/>
          <w:szCs w:val="24"/>
        </w:rPr>
        <w:t>ranges</w:t>
      </w:r>
      <w:r w:rsidR="0084503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Lower case letters above boxes denote significance. </w:t>
      </w:r>
      <w:r w:rsidR="00C62843" w:rsidRPr="00482793">
        <w:rPr>
          <w:rFonts w:ascii="Times New Roman" w:eastAsia="Times New Roman" w:hAnsi="Times New Roman" w:cs="Times New Roman"/>
          <w:sz w:val="24"/>
          <w:szCs w:val="24"/>
        </w:rPr>
        <w:t>The black</w:t>
      </w:r>
      <w:r w:rsidR="00D83149" w:rsidRPr="00482793">
        <w:rPr>
          <w:rFonts w:ascii="Times New Roman" w:eastAsia="Times New Roman" w:hAnsi="Times New Roman" w:cs="Times New Roman"/>
          <w:sz w:val="24"/>
          <w:szCs w:val="24"/>
        </w:rPr>
        <w:t xml:space="preserve"> dots </w:t>
      </w:r>
      <w:r w:rsidR="00C62843" w:rsidRPr="00482793">
        <w:rPr>
          <w:rFonts w:ascii="Times New Roman" w:eastAsia="Times New Roman" w:hAnsi="Times New Roman" w:cs="Times New Roman"/>
          <w:sz w:val="24"/>
          <w:szCs w:val="24"/>
        </w:rPr>
        <w:t>are</w:t>
      </w:r>
      <w:r w:rsidR="00D83149" w:rsidRPr="00482793">
        <w:rPr>
          <w:rFonts w:ascii="Times New Roman" w:eastAsia="Times New Roman" w:hAnsi="Times New Roman" w:cs="Times New Roman"/>
          <w:sz w:val="24"/>
          <w:szCs w:val="24"/>
        </w:rPr>
        <w:t xml:space="preserve"> outliers.</w:t>
      </w:r>
    </w:p>
    <w:p w14:paraId="01D87C51" w14:textId="7A3BD83D"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2</w:t>
      </w:r>
    </w:p>
    <w:p w14:paraId="1417A13D" w14:textId="01579D78" w:rsidR="00D83149" w:rsidRPr="00482793" w:rsidRDefault="00C6284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Initial and final</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righting times (sec) for</w:t>
      </w:r>
      <w:r w:rsidR="00D8314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Red </w:t>
      </w:r>
      <w:r w:rsidR="00D83149" w:rsidRPr="00482793">
        <w:rPr>
          <w:rFonts w:ascii="Times New Roman" w:eastAsia="Times New Roman" w:hAnsi="Times New Roman" w:cs="Times New Roman"/>
          <w:sz w:val="24"/>
          <w:szCs w:val="24"/>
        </w:rPr>
        <w:t>abalone</w:t>
      </w:r>
      <w:r w:rsidRPr="00482793">
        <w:rPr>
          <w:rFonts w:ascii="Times New Roman" w:eastAsia="Times New Roman" w:hAnsi="Times New Roman" w:cs="Times New Roman"/>
          <w:sz w:val="24"/>
          <w:szCs w:val="24"/>
        </w:rPr>
        <w:t xml:space="preserve"> starved, or fed </w:t>
      </w:r>
      <w:r w:rsidR="00551FE5" w:rsidRPr="00482793">
        <w:rPr>
          <w:rFonts w:ascii="Times New Roman" w:eastAsia="Times New Roman" w:hAnsi="Times New Roman" w:cs="Times New Roman"/>
          <w:sz w:val="24"/>
          <w:szCs w:val="24"/>
        </w:rPr>
        <w:t>Kelp</w:t>
      </w:r>
      <w:r w:rsidR="00D8314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or mixed </w:t>
      </w:r>
      <w:r w:rsidR="00D83149" w:rsidRPr="00482793">
        <w:rPr>
          <w:rFonts w:ascii="Times New Roman" w:eastAsia="Times New Roman" w:hAnsi="Times New Roman" w:cs="Times New Roman"/>
          <w:sz w:val="24"/>
          <w:szCs w:val="24"/>
        </w:rPr>
        <w:t>diet</w:t>
      </w:r>
      <w:r w:rsidRPr="00482793">
        <w:rPr>
          <w:rFonts w:ascii="Times New Roman" w:eastAsia="Times New Roman" w:hAnsi="Times New Roman" w:cs="Times New Roman"/>
          <w:sz w:val="24"/>
          <w:szCs w:val="24"/>
        </w:rPr>
        <w:t xml:space="preserve">s. </w:t>
      </w:r>
      <w:r w:rsidR="00CF5E36" w:rsidRPr="00482793">
        <w:rPr>
          <w:rFonts w:ascii="Times New Roman" w:eastAsia="Times New Roman" w:hAnsi="Times New Roman" w:cs="Times New Roman"/>
          <w:sz w:val="24"/>
          <w:szCs w:val="24"/>
        </w:rPr>
        <w:t xml:space="preserve">The dotted line separates the starved treatment as it was not included in the analysis. </w:t>
      </w:r>
      <w:r w:rsidR="00D83149" w:rsidRPr="00482793">
        <w:rPr>
          <w:rFonts w:ascii="Times New Roman" w:eastAsia="Times New Roman" w:hAnsi="Times New Roman" w:cs="Times New Roman"/>
          <w:sz w:val="24"/>
          <w:szCs w:val="24"/>
        </w:rPr>
        <w:t xml:space="preserve">Bars represent the mean righting time for individuals in that treatment and </w:t>
      </w:r>
      <w:r w:rsidR="00CF5E36" w:rsidRPr="00482793">
        <w:rPr>
          <w:rFonts w:ascii="Times New Roman" w:eastAsia="Times New Roman" w:hAnsi="Times New Roman" w:cs="Times New Roman"/>
          <w:sz w:val="24"/>
          <w:szCs w:val="24"/>
        </w:rPr>
        <w:t>lines represent standard error.</w:t>
      </w:r>
    </w:p>
    <w:p w14:paraId="5B3AB26F" w14:textId="2FAA503F"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3</w:t>
      </w:r>
    </w:p>
    <w:p w14:paraId="5CB1A2A8" w14:textId="1AC6B49D" w:rsidR="00CF5E36"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694A0B">
        <w:rPr>
          <w:rFonts w:ascii="Times New Roman" w:eastAsia="Times New Roman" w:hAnsi="Times New Roman" w:cs="Times New Roman"/>
          <w:sz w:val="24"/>
          <w:szCs w:val="24"/>
        </w:rPr>
        <w:t xml:space="preserve">detrital </w:t>
      </w:r>
      <w:r w:rsidRPr="00482793">
        <w:rPr>
          <w:rFonts w:ascii="Times New Roman" w:eastAsia="Times New Roman" w:hAnsi="Times New Roman" w:cs="Times New Roman"/>
          <w:sz w:val="24"/>
          <w:szCs w:val="24"/>
        </w:rPr>
        <w:t xml:space="preserve">seaweed biomass consumed by Black abalone (A), Black turban snails (B), Striped shore crabs (C), and Blue banded hermit crabs (D) in </w:t>
      </w:r>
      <w:r w:rsidR="00C62843" w:rsidRPr="00482793">
        <w:rPr>
          <w:rFonts w:ascii="Times New Roman" w:eastAsia="Times New Roman" w:hAnsi="Times New Roman" w:cs="Times New Roman"/>
          <w:sz w:val="24"/>
          <w:szCs w:val="24"/>
        </w:rPr>
        <w:t>choice feeding experiments</w:t>
      </w:r>
      <w:r w:rsidRPr="00482793">
        <w:rPr>
          <w:rFonts w:ascii="Times New Roman" w:eastAsia="Times New Roman" w:hAnsi="Times New Roman" w:cs="Times New Roman"/>
          <w:sz w:val="24"/>
          <w:szCs w:val="24"/>
        </w:rPr>
        <w:t>. Lines inside boxes are median values, box limits are Q1 and Q3, and whiskers represent non</w:t>
      </w:r>
      <w:r w:rsidR="000D78E7"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outlier values. </w:t>
      </w:r>
      <w:r w:rsidR="001E23D5" w:rsidRPr="00482793">
        <w:rPr>
          <w:rFonts w:ascii="Times New Roman" w:eastAsia="Times New Roman" w:hAnsi="Times New Roman" w:cs="Times New Roman"/>
          <w:sz w:val="24"/>
          <w:szCs w:val="24"/>
        </w:rPr>
        <w:t xml:space="preserve">The black dots are </w:t>
      </w:r>
      <w:r w:rsidR="00E514EE" w:rsidRPr="00482793">
        <w:rPr>
          <w:rFonts w:ascii="Times New Roman" w:eastAsia="Times New Roman" w:hAnsi="Times New Roman" w:cs="Times New Roman"/>
          <w:sz w:val="24"/>
          <w:szCs w:val="24"/>
        </w:rPr>
        <w:t>outliers,</w:t>
      </w:r>
      <w:r w:rsidR="00E42C93" w:rsidRPr="00482793">
        <w:rPr>
          <w:rFonts w:ascii="Times New Roman" w:eastAsia="Times New Roman" w:hAnsi="Times New Roman" w:cs="Times New Roman"/>
          <w:sz w:val="24"/>
          <w:szCs w:val="24"/>
        </w:rPr>
        <w:t xml:space="preserve"> and the asterisks denote statistical significance (p&lt;0.05)</w:t>
      </w:r>
    </w:p>
    <w:p w14:paraId="20EEE737" w14:textId="35D7338A" w:rsidR="001E23D5"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 xml:space="preserve">ure </w:t>
      </w:r>
      <w:r w:rsidRPr="00482793">
        <w:rPr>
          <w:rFonts w:ascii="Times New Roman" w:eastAsia="Times New Roman" w:hAnsi="Times New Roman" w:cs="Times New Roman"/>
          <w:sz w:val="24"/>
          <w:szCs w:val="24"/>
        </w:rPr>
        <w:t>4</w:t>
      </w:r>
    </w:p>
    <w:p w14:paraId="5708D640" w14:textId="770112F6" w:rsidR="00DD6797"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D10493" w:rsidRPr="00482793">
        <w:rPr>
          <w:rFonts w:ascii="Times New Roman" w:eastAsia="Times New Roman" w:hAnsi="Times New Roman" w:cs="Times New Roman"/>
          <w:sz w:val="24"/>
          <w:szCs w:val="24"/>
        </w:rPr>
        <w:t xml:space="preserve">mass of artificial foods made from detritus (either </w:t>
      </w:r>
      <w:r w:rsidR="00551FE5" w:rsidRPr="00482793">
        <w:rPr>
          <w:rFonts w:ascii="Times New Roman" w:eastAsia="Times New Roman" w:hAnsi="Times New Roman" w:cs="Times New Roman"/>
          <w:sz w:val="24"/>
          <w:szCs w:val="24"/>
        </w:rPr>
        <w:t>Kelp</w:t>
      </w:r>
      <w:r w:rsidR="000D78E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D10493" w:rsidRPr="00482793">
        <w:rPr>
          <w:rFonts w:ascii="Times New Roman" w:eastAsia="Times New Roman" w:hAnsi="Times New Roman" w:cs="Times New Roman"/>
          <w:sz w:val="24"/>
          <w:szCs w:val="24"/>
        </w:rPr>
        <w:t>)</w:t>
      </w:r>
      <w:r w:rsidR="000D78E7" w:rsidRPr="00482793">
        <w:rPr>
          <w:rFonts w:ascii="Times New Roman" w:eastAsia="Times New Roman" w:hAnsi="Times New Roman" w:cs="Times New Roman"/>
          <w:sz w:val="24"/>
          <w:szCs w:val="24"/>
        </w:rPr>
        <w:t xml:space="preserve"> and </w:t>
      </w:r>
      <w:r w:rsidR="0032142F" w:rsidRPr="00482793">
        <w:rPr>
          <w:rFonts w:ascii="Times New Roman" w:eastAsia="Times New Roman" w:hAnsi="Times New Roman" w:cs="Times New Roman"/>
          <w:i/>
          <w:iCs/>
          <w:sz w:val="24"/>
          <w:szCs w:val="24"/>
        </w:rPr>
        <w:t>C. clavulatum</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Ulva spp.</w:t>
      </w:r>
      <w:r w:rsidR="000D78E7" w:rsidRPr="00482793">
        <w:rPr>
          <w:rFonts w:ascii="Times New Roman" w:eastAsia="Times New Roman" w:hAnsi="Times New Roman" w:cs="Times New Roman"/>
          <w:i/>
          <w:iCs/>
          <w:sz w:val="24"/>
          <w:szCs w:val="24"/>
        </w:rPr>
        <w:t xml:space="preserve">, </w:t>
      </w:r>
      <w:r w:rsidR="000D78E7" w:rsidRPr="00482793">
        <w:rPr>
          <w:rFonts w:ascii="Times New Roman" w:eastAsia="Times New Roman" w:hAnsi="Times New Roman" w:cs="Times New Roman"/>
          <w:sz w:val="24"/>
          <w:szCs w:val="24"/>
        </w:rPr>
        <w:t>and</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S. compressa</w:t>
      </w:r>
      <w:r w:rsidR="0032142F" w:rsidRPr="00482793">
        <w:rPr>
          <w:rFonts w:ascii="Times New Roman" w:eastAsia="Times New Roman" w:hAnsi="Times New Roman" w:cs="Times New Roman"/>
          <w:sz w:val="24"/>
          <w:szCs w:val="24"/>
        </w:rPr>
        <w:t xml:space="preserve"> </w:t>
      </w:r>
      <w:r w:rsidR="000D78E7" w:rsidRPr="00482793">
        <w:rPr>
          <w:rFonts w:ascii="Times New Roman" w:eastAsia="Times New Roman" w:hAnsi="Times New Roman" w:cs="Times New Roman"/>
          <w:sz w:val="24"/>
          <w:szCs w:val="24"/>
        </w:rPr>
        <w:t xml:space="preserve">consumed </w:t>
      </w:r>
      <w:r w:rsidRPr="00482793">
        <w:rPr>
          <w:rFonts w:ascii="Times New Roman" w:eastAsia="Times New Roman" w:hAnsi="Times New Roman" w:cs="Times New Roman"/>
          <w:sz w:val="24"/>
          <w:szCs w:val="24"/>
        </w:rPr>
        <w:t xml:space="preserve">by assemblage of consumers in native and invasive wrack treatments. </w:t>
      </w:r>
      <w:r w:rsidR="001E23D5" w:rsidRPr="00482793">
        <w:rPr>
          <w:rFonts w:ascii="Times New Roman" w:eastAsia="Times New Roman" w:hAnsi="Times New Roman" w:cs="Times New Roman"/>
          <w:sz w:val="24"/>
          <w:szCs w:val="24"/>
        </w:rPr>
        <w:t>The l</w:t>
      </w:r>
      <w:r w:rsidR="000D78E7" w:rsidRPr="00482793">
        <w:rPr>
          <w:rFonts w:ascii="Times New Roman" w:eastAsia="Times New Roman" w:hAnsi="Times New Roman" w:cs="Times New Roman"/>
          <w:sz w:val="24"/>
          <w:szCs w:val="24"/>
        </w:rPr>
        <w:t xml:space="preserve">ines inside boxes are median values, box limits are Q1 and Q3, and whiskers represent non outlier values. </w:t>
      </w:r>
      <w:r w:rsidR="001E23D5" w:rsidRPr="00482793">
        <w:rPr>
          <w:rFonts w:ascii="Times New Roman" w:eastAsia="Times New Roman" w:hAnsi="Times New Roman" w:cs="Times New Roman"/>
          <w:sz w:val="24"/>
          <w:szCs w:val="24"/>
        </w:rPr>
        <w:t>The b</w:t>
      </w:r>
      <w:r w:rsidR="000D78E7" w:rsidRPr="00482793">
        <w:rPr>
          <w:rFonts w:ascii="Times New Roman" w:eastAsia="Times New Roman" w:hAnsi="Times New Roman" w:cs="Times New Roman"/>
          <w:sz w:val="24"/>
          <w:szCs w:val="24"/>
        </w:rPr>
        <w:t xml:space="preserve">lack dots </w:t>
      </w:r>
      <w:r w:rsidR="001E23D5" w:rsidRPr="00482793">
        <w:rPr>
          <w:rFonts w:ascii="Times New Roman" w:eastAsia="Times New Roman" w:hAnsi="Times New Roman" w:cs="Times New Roman"/>
          <w:sz w:val="24"/>
          <w:szCs w:val="24"/>
        </w:rPr>
        <w:t>are</w:t>
      </w:r>
      <w:r w:rsidR="000D78E7" w:rsidRPr="00482793">
        <w:rPr>
          <w:rFonts w:ascii="Times New Roman" w:eastAsia="Times New Roman" w:hAnsi="Times New Roman" w:cs="Times New Roman"/>
          <w:sz w:val="24"/>
          <w:szCs w:val="24"/>
        </w:rPr>
        <w:t xml:space="preserve"> outliers.</w:t>
      </w:r>
    </w:p>
    <w:p w14:paraId="1F38A7F4" w14:textId="77777777" w:rsidR="001E23D5" w:rsidRDefault="001E23D5" w:rsidP="004628A7">
      <w:pPr>
        <w:spacing w:line="480" w:lineRule="auto"/>
        <w:jc w:val="both"/>
        <w:rPr>
          <w:rFonts w:ascii="Times New Roman" w:eastAsia="Times New Roman" w:hAnsi="Times New Roman" w:cs="Times New Roman"/>
          <w:sz w:val="24"/>
          <w:szCs w:val="24"/>
        </w:rPr>
      </w:pPr>
    </w:p>
    <w:p w14:paraId="2FAC3BCC" w14:textId="77777777" w:rsidR="00495997" w:rsidRDefault="00495997" w:rsidP="004628A7">
      <w:pPr>
        <w:spacing w:line="480" w:lineRule="auto"/>
        <w:jc w:val="both"/>
        <w:rPr>
          <w:rFonts w:ascii="Times New Roman" w:eastAsia="Times New Roman" w:hAnsi="Times New Roman" w:cs="Times New Roman"/>
          <w:sz w:val="24"/>
          <w:szCs w:val="24"/>
        </w:rPr>
      </w:pPr>
    </w:p>
    <w:p w14:paraId="6E760E2A" w14:textId="77777777" w:rsidR="00495997" w:rsidRDefault="00495997" w:rsidP="004628A7">
      <w:pPr>
        <w:spacing w:line="480" w:lineRule="auto"/>
        <w:jc w:val="both"/>
        <w:rPr>
          <w:rFonts w:ascii="Times New Roman" w:eastAsia="Times New Roman" w:hAnsi="Times New Roman" w:cs="Times New Roman"/>
          <w:sz w:val="24"/>
          <w:szCs w:val="24"/>
        </w:rPr>
      </w:pPr>
    </w:p>
    <w:p w14:paraId="1E308D85" w14:textId="77777777" w:rsidR="00495997" w:rsidRDefault="00495997" w:rsidP="004628A7">
      <w:pPr>
        <w:spacing w:line="480" w:lineRule="auto"/>
        <w:jc w:val="both"/>
        <w:rPr>
          <w:rFonts w:ascii="Times New Roman" w:eastAsia="Times New Roman" w:hAnsi="Times New Roman" w:cs="Times New Roman"/>
          <w:sz w:val="24"/>
          <w:szCs w:val="24"/>
        </w:rPr>
      </w:pPr>
    </w:p>
    <w:p w14:paraId="18A10825" w14:textId="77777777" w:rsidR="00495997" w:rsidRDefault="00495997" w:rsidP="004628A7">
      <w:pPr>
        <w:spacing w:line="480" w:lineRule="auto"/>
        <w:jc w:val="both"/>
        <w:rPr>
          <w:rFonts w:ascii="Times New Roman" w:eastAsia="Times New Roman" w:hAnsi="Times New Roman" w:cs="Times New Roman"/>
          <w:sz w:val="24"/>
          <w:szCs w:val="24"/>
        </w:rPr>
      </w:pPr>
    </w:p>
    <w:p w14:paraId="146F7748" w14:textId="77777777" w:rsidR="00495997" w:rsidRDefault="00495997" w:rsidP="004628A7">
      <w:pPr>
        <w:spacing w:line="480" w:lineRule="auto"/>
        <w:jc w:val="both"/>
        <w:rPr>
          <w:rFonts w:ascii="Times New Roman" w:eastAsia="Times New Roman" w:hAnsi="Times New Roman" w:cs="Times New Roman"/>
          <w:sz w:val="24"/>
          <w:szCs w:val="24"/>
        </w:rPr>
      </w:pPr>
    </w:p>
    <w:p w14:paraId="434EA465" w14:textId="77777777" w:rsidR="00495997" w:rsidRDefault="00495997" w:rsidP="004628A7">
      <w:pPr>
        <w:spacing w:line="480" w:lineRule="auto"/>
        <w:jc w:val="both"/>
        <w:rPr>
          <w:rFonts w:ascii="Times New Roman" w:eastAsia="Times New Roman" w:hAnsi="Times New Roman" w:cs="Times New Roman"/>
          <w:sz w:val="24"/>
          <w:szCs w:val="24"/>
        </w:rPr>
      </w:pPr>
    </w:p>
    <w:p w14:paraId="78485042" w14:textId="77777777" w:rsidR="00495997" w:rsidRDefault="00495997" w:rsidP="004628A7">
      <w:pPr>
        <w:spacing w:line="480" w:lineRule="auto"/>
        <w:jc w:val="both"/>
        <w:rPr>
          <w:rFonts w:ascii="Times New Roman" w:eastAsia="Times New Roman" w:hAnsi="Times New Roman" w:cs="Times New Roman"/>
          <w:sz w:val="24"/>
          <w:szCs w:val="24"/>
        </w:rPr>
      </w:pPr>
    </w:p>
    <w:p w14:paraId="174F8B08" w14:textId="77777777" w:rsidR="00495997" w:rsidRDefault="00495997" w:rsidP="004628A7">
      <w:pPr>
        <w:spacing w:line="480" w:lineRule="auto"/>
        <w:jc w:val="both"/>
        <w:rPr>
          <w:rFonts w:ascii="Times New Roman" w:eastAsia="Times New Roman" w:hAnsi="Times New Roman" w:cs="Times New Roman"/>
          <w:sz w:val="24"/>
          <w:szCs w:val="24"/>
        </w:rPr>
      </w:pPr>
    </w:p>
    <w:p w14:paraId="02AE424F" w14:textId="77777777" w:rsidR="00495997" w:rsidRDefault="00495997" w:rsidP="004628A7">
      <w:pPr>
        <w:spacing w:line="480" w:lineRule="auto"/>
        <w:jc w:val="both"/>
        <w:rPr>
          <w:rFonts w:ascii="Times New Roman" w:eastAsia="Times New Roman" w:hAnsi="Times New Roman" w:cs="Times New Roman"/>
          <w:sz w:val="24"/>
          <w:szCs w:val="24"/>
        </w:rPr>
      </w:pPr>
    </w:p>
    <w:p w14:paraId="088E9D9D" w14:textId="77777777" w:rsidR="00495997" w:rsidRDefault="00495997" w:rsidP="004628A7">
      <w:pPr>
        <w:spacing w:line="480" w:lineRule="auto"/>
        <w:jc w:val="both"/>
        <w:rPr>
          <w:rFonts w:ascii="Times New Roman" w:eastAsia="Times New Roman" w:hAnsi="Times New Roman" w:cs="Times New Roman"/>
          <w:sz w:val="24"/>
          <w:szCs w:val="24"/>
        </w:rPr>
      </w:pPr>
    </w:p>
    <w:p w14:paraId="50338F46" w14:textId="77777777" w:rsidR="00495997" w:rsidRDefault="00495997" w:rsidP="004628A7">
      <w:pPr>
        <w:spacing w:line="480" w:lineRule="auto"/>
        <w:jc w:val="both"/>
        <w:rPr>
          <w:rFonts w:ascii="Times New Roman" w:eastAsia="Times New Roman" w:hAnsi="Times New Roman" w:cs="Times New Roman"/>
          <w:sz w:val="24"/>
          <w:szCs w:val="24"/>
        </w:rPr>
      </w:pPr>
    </w:p>
    <w:p w14:paraId="191A45FE" w14:textId="77777777" w:rsidR="00495997" w:rsidRDefault="00495997" w:rsidP="004628A7">
      <w:pPr>
        <w:spacing w:line="480" w:lineRule="auto"/>
        <w:jc w:val="both"/>
        <w:rPr>
          <w:rFonts w:ascii="Times New Roman" w:eastAsia="Times New Roman" w:hAnsi="Times New Roman" w:cs="Times New Roman"/>
          <w:sz w:val="24"/>
          <w:szCs w:val="24"/>
        </w:rPr>
      </w:pPr>
    </w:p>
    <w:p w14:paraId="23E8BB7B" w14:textId="77777777" w:rsidR="00495997" w:rsidRDefault="00495997" w:rsidP="004628A7">
      <w:pPr>
        <w:spacing w:line="480" w:lineRule="auto"/>
        <w:jc w:val="both"/>
        <w:rPr>
          <w:rFonts w:ascii="Times New Roman" w:eastAsia="Times New Roman" w:hAnsi="Times New Roman" w:cs="Times New Roman"/>
          <w:sz w:val="24"/>
          <w:szCs w:val="24"/>
        </w:rPr>
      </w:pPr>
    </w:p>
    <w:p w14:paraId="09EF5B66" w14:textId="77777777" w:rsidR="00495997" w:rsidRDefault="00495997" w:rsidP="004628A7">
      <w:pPr>
        <w:spacing w:line="480" w:lineRule="auto"/>
        <w:jc w:val="both"/>
        <w:rPr>
          <w:rFonts w:ascii="Times New Roman" w:eastAsia="Times New Roman" w:hAnsi="Times New Roman" w:cs="Times New Roman"/>
          <w:sz w:val="24"/>
          <w:szCs w:val="24"/>
        </w:rPr>
      </w:pPr>
    </w:p>
    <w:p w14:paraId="1063FD47" w14:textId="77777777" w:rsidR="00495997" w:rsidRDefault="00495997" w:rsidP="004628A7">
      <w:pPr>
        <w:spacing w:line="480" w:lineRule="auto"/>
        <w:jc w:val="both"/>
        <w:rPr>
          <w:rFonts w:ascii="Times New Roman" w:eastAsia="Times New Roman" w:hAnsi="Times New Roman" w:cs="Times New Roman"/>
          <w:sz w:val="24"/>
          <w:szCs w:val="24"/>
        </w:rPr>
      </w:pPr>
    </w:p>
    <w:p w14:paraId="2911BA76" w14:textId="77777777" w:rsidR="00495997" w:rsidRDefault="00495997" w:rsidP="004628A7">
      <w:pPr>
        <w:spacing w:line="480" w:lineRule="auto"/>
        <w:jc w:val="both"/>
        <w:rPr>
          <w:rFonts w:ascii="Times New Roman" w:eastAsia="Times New Roman" w:hAnsi="Times New Roman" w:cs="Times New Roman"/>
          <w:sz w:val="24"/>
          <w:szCs w:val="24"/>
        </w:rPr>
      </w:pPr>
    </w:p>
    <w:p w14:paraId="1D7D0EB8" w14:textId="77777777" w:rsidR="00495997" w:rsidRDefault="00495997" w:rsidP="004628A7">
      <w:pPr>
        <w:spacing w:line="480" w:lineRule="auto"/>
        <w:jc w:val="both"/>
        <w:rPr>
          <w:rFonts w:ascii="Times New Roman" w:eastAsia="Times New Roman" w:hAnsi="Times New Roman" w:cs="Times New Roman"/>
          <w:sz w:val="24"/>
          <w:szCs w:val="24"/>
        </w:rPr>
      </w:pPr>
    </w:p>
    <w:p w14:paraId="61392B36" w14:textId="77777777" w:rsidR="00495997" w:rsidRPr="00482793" w:rsidRDefault="00495997" w:rsidP="004628A7">
      <w:pPr>
        <w:spacing w:line="480" w:lineRule="auto"/>
        <w:jc w:val="both"/>
        <w:rPr>
          <w:rFonts w:ascii="Times New Roman" w:eastAsia="Times New Roman" w:hAnsi="Times New Roman" w:cs="Times New Roman"/>
          <w:sz w:val="24"/>
          <w:szCs w:val="24"/>
        </w:rPr>
      </w:pPr>
    </w:p>
    <w:p w14:paraId="2E81F431" w14:textId="77777777" w:rsidR="00DD6797" w:rsidRPr="00482793" w:rsidRDefault="00ED0B6E"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Figures</w:t>
      </w:r>
      <w:r w:rsidR="00DD6797" w:rsidRPr="00482793">
        <w:rPr>
          <w:rFonts w:ascii="Times New Roman" w:eastAsia="Times New Roman" w:hAnsi="Times New Roman" w:cs="Times New Roman"/>
          <w:b/>
          <w:bCs/>
          <w:sz w:val="24"/>
          <w:szCs w:val="24"/>
        </w:rPr>
        <w:t xml:space="preserve"> </w:t>
      </w:r>
    </w:p>
    <w:p w14:paraId="0B05754F" w14:textId="057273E0" w:rsidR="00DD6797" w:rsidRPr="00482793" w:rsidRDefault="00FD3481"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w:t>
      </w:r>
      <w:r w:rsidR="00DD6797" w:rsidRPr="00482793">
        <w:rPr>
          <w:rFonts w:ascii="Times New Roman" w:eastAsia="Times New Roman" w:hAnsi="Times New Roman" w:cs="Times New Roman"/>
          <w:sz w:val="24"/>
          <w:szCs w:val="24"/>
        </w:rPr>
        <w:t xml:space="preserve"> 1</w:t>
      </w:r>
    </w:p>
    <w:p w14:paraId="68AB8613" w14:textId="489754A5" w:rsidR="00FD3481" w:rsidRPr="00482793" w:rsidRDefault="00F314C2" w:rsidP="004628A7">
      <w:pPr>
        <w:spacing w:line="480" w:lineRule="auto"/>
        <w:jc w:val="both"/>
        <w:rPr>
          <w:rFonts w:ascii="Times New Roman" w:eastAsia="Times New Roman" w:hAnsi="Times New Roman" w:cs="Times New Roman"/>
          <w:b/>
          <w:bCs/>
          <w:sz w:val="24"/>
          <w:szCs w:val="24"/>
        </w:rPr>
      </w:pPr>
      <w:commentRangeStart w:id="55"/>
      <w:r w:rsidRPr="00482793">
        <w:rPr>
          <w:rFonts w:ascii="Times New Roman" w:eastAsia="Times New Roman" w:hAnsi="Times New Roman" w:cs="Times New Roman"/>
          <w:b/>
          <w:bCs/>
          <w:noProof/>
          <w:sz w:val="24"/>
          <w:szCs w:val="24"/>
        </w:rPr>
        <w:drawing>
          <wp:inline distT="0" distB="0" distL="0" distR="0" wp14:anchorId="70970A84" wp14:editId="447B188D">
            <wp:extent cx="6152147" cy="6658252"/>
            <wp:effectExtent l="0" t="0" r="0" b="0"/>
            <wp:docPr id="1005316641" name="Picture 1" descr="A graph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6641" name="Picture 1" descr="A graph of a butterfly&#10;&#10;Description automatically generated"/>
                    <pic:cNvPicPr/>
                  </pic:nvPicPr>
                  <pic:blipFill>
                    <a:blip r:embed="rId12"/>
                    <a:stretch>
                      <a:fillRect/>
                    </a:stretch>
                  </pic:blipFill>
                  <pic:spPr>
                    <a:xfrm>
                      <a:off x="0" y="0"/>
                      <a:ext cx="6159367" cy="6666066"/>
                    </a:xfrm>
                    <a:prstGeom prst="rect">
                      <a:avLst/>
                    </a:prstGeom>
                  </pic:spPr>
                </pic:pic>
              </a:graphicData>
            </a:graphic>
          </wp:inline>
        </w:drawing>
      </w:r>
      <w:commentRangeEnd w:id="55"/>
      <w:r w:rsidR="00694A0B">
        <w:rPr>
          <w:rStyle w:val="CommentReference"/>
        </w:rPr>
        <w:commentReference w:id="55"/>
      </w:r>
    </w:p>
    <w:p w14:paraId="3CBB805E" w14:textId="5998D124" w:rsidR="00DD6797"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D4F1F74"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482793" w:rsidRDefault="002329A0"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 2</w:t>
      </w:r>
    </w:p>
    <w:p w14:paraId="0CFBE710" w14:textId="1055B0C7" w:rsidR="00ED0B6E" w:rsidRPr="00482793" w:rsidRDefault="00F314C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426B8D85" wp14:editId="176311E7">
            <wp:extent cx="6259810" cy="3705727"/>
            <wp:effectExtent l="0" t="0" r="1905" b="3175"/>
            <wp:docPr id="540446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6229" name="Picture 1" descr="A graph of different sizes and colors&#10;&#10;Description automatically generated with medium confidence"/>
                    <pic:cNvPicPr/>
                  </pic:nvPicPr>
                  <pic:blipFill>
                    <a:blip r:embed="rId13"/>
                    <a:stretch>
                      <a:fillRect/>
                    </a:stretch>
                  </pic:blipFill>
                  <pic:spPr>
                    <a:xfrm>
                      <a:off x="0" y="0"/>
                      <a:ext cx="6266858" cy="3709900"/>
                    </a:xfrm>
                    <a:prstGeom prst="rect">
                      <a:avLst/>
                    </a:prstGeom>
                  </pic:spPr>
                </pic:pic>
              </a:graphicData>
            </a:graphic>
          </wp:inline>
        </w:drawing>
      </w:r>
    </w:p>
    <w:p w14:paraId="6236425C"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F3958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F19AF54"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AEC5F06"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48C41D"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585FAD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21204FB" w14:textId="77777777" w:rsidR="004628A7"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C28719" w14:textId="77777777" w:rsidR="00495997"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881E409" w14:textId="77777777" w:rsidR="00495997" w:rsidRPr="00482793"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E0D99A" w14:textId="77777777" w:rsidR="004628A7" w:rsidRPr="00482793" w:rsidRDefault="004628A7"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29D02F4" w14:textId="77777777" w:rsidR="00727C02"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w:t>
      </w:r>
      <w:r w:rsidR="001B5FD1" w:rsidRPr="00482793">
        <w:rPr>
          <w:rFonts w:ascii="Times New Roman" w:eastAsia="Times New Roman" w:hAnsi="Times New Roman" w:cs="Times New Roman"/>
          <w:sz w:val="24"/>
          <w:szCs w:val="24"/>
        </w:rPr>
        <w:t>igure</w:t>
      </w:r>
      <w:r w:rsidRPr="00482793">
        <w:rPr>
          <w:rFonts w:ascii="Times New Roman" w:eastAsia="Times New Roman" w:hAnsi="Times New Roman" w:cs="Times New Roman"/>
          <w:sz w:val="24"/>
          <w:szCs w:val="24"/>
        </w:rPr>
        <w:t xml:space="preserve"> 3      </w:t>
      </w:r>
    </w:p>
    <w:p w14:paraId="50E100C4" w14:textId="3320F6C7" w:rsidR="00727C02" w:rsidRPr="00482793" w:rsidRDefault="00727C02"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26B54A3C" wp14:editId="2665437A">
            <wp:extent cx="4724400" cy="7681566"/>
            <wp:effectExtent l="0" t="0" r="0" b="2540"/>
            <wp:docPr id="1943470124" name="Picture 1" descr="A graph of seaweed and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0124" name="Picture 1" descr="A graph of seaweed and crab&#10;&#10;Description automatically generated"/>
                    <pic:cNvPicPr/>
                  </pic:nvPicPr>
                  <pic:blipFill>
                    <a:blip r:embed="rId14"/>
                    <a:stretch>
                      <a:fillRect/>
                    </a:stretch>
                  </pic:blipFill>
                  <pic:spPr>
                    <a:xfrm>
                      <a:off x="0" y="0"/>
                      <a:ext cx="4757269" cy="7735008"/>
                    </a:xfrm>
                    <a:prstGeom prst="rect">
                      <a:avLst/>
                    </a:prstGeom>
                  </pic:spPr>
                </pic:pic>
              </a:graphicData>
            </a:graphic>
          </wp:inline>
        </w:drawing>
      </w:r>
      <w:r w:rsidR="00DD6797" w:rsidRPr="00482793">
        <w:rPr>
          <w:rFonts w:ascii="Times New Roman" w:eastAsia="Times New Roman" w:hAnsi="Times New Roman" w:cs="Times New Roman"/>
          <w:sz w:val="24"/>
          <w:szCs w:val="24"/>
        </w:rPr>
        <w:t xml:space="preserve">      </w:t>
      </w:r>
    </w:p>
    <w:p w14:paraId="691E2BEF" w14:textId="431ECE63" w:rsidR="002F7B35" w:rsidRPr="00482793" w:rsidRDefault="002F7B35"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 4</w:t>
      </w:r>
    </w:p>
    <w:p w14:paraId="71D9CFF8" w14:textId="19E1DEE2" w:rsidR="007B166E" w:rsidRPr="00482793" w:rsidRDefault="00727C0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hAnsi="Times New Roman" w:cs="Times New Roman"/>
          <w:noProof/>
          <w:sz w:val="24"/>
          <w:szCs w:val="24"/>
        </w:rPr>
        <w:drawing>
          <wp:inline distT="0" distB="0" distL="0" distR="0" wp14:anchorId="03B8CCDE" wp14:editId="17F26128">
            <wp:extent cx="6124148" cy="3930316"/>
            <wp:effectExtent l="0" t="0" r="0" b="0"/>
            <wp:docPr id="1877722811"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2811" name="Picture 1" descr="A graph showing different types of treatment&#10;&#10;Description automatically generated with medium confidence"/>
                    <pic:cNvPicPr/>
                  </pic:nvPicPr>
                  <pic:blipFill>
                    <a:blip r:embed="rId15"/>
                    <a:stretch>
                      <a:fillRect/>
                    </a:stretch>
                  </pic:blipFill>
                  <pic:spPr>
                    <a:xfrm>
                      <a:off x="0" y="0"/>
                      <a:ext cx="6130260" cy="3934238"/>
                    </a:xfrm>
                    <a:prstGeom prst="rect">
                      <a:avLst/>
                    </a:prstGeom>
                  </pic:spPr>
                </pic:pic>
              </a:graphicData>
            </a:graphic>
          </wp:inline>
        </w:drawing>
      </w:r>
      <w:r w:rsidR="008C128E" w:rsidRPr="00482793">
        <w:rPr>
          <w:rFonts w:ascii="Times New Roman" w:hAnsi="Times New Roman" w:cs="Times New Roman"/>
          <w:noProof/>
          <w:sz w:val="24"/>
          <w:szCs w:val="24"/>
        </w:rPr>
        <w:t xml:space="preserve"> </w:t>
      </w:r>
    </w:p>
    <w:sectPr w:rsidR="007B166E" w:rsidRPr="00482793" w:rsidSect="006D004C">
      <w:head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w Talley" w:date="2024-01-14T07:40:00Z" w:initials="DT">
    <w:p w14:paraId="727CD284" w14:textId="77777777" w:rsidR="007D7FE5" w:rsidRDefault="007D7FE5">
      <w:pPr>
        <w:pStyle w:val="CommentText"/>
      </w:pPr>
      <w:r>
        <w:rPr>
          <w:rStyle w:val="CommentReference"/>
        </w:rPr>
        <w:annotationRef/>
      </w:r>
      <w:r>
        <w:t xml:space="preserve">I see what you mean, but I think it is a little unclear what “compositional changes” are being referred to. Composition of the donor habitats themselves can change (less bare substrate) as could the species making up the community and, of course, </w:t>
      </w:r>
      <w:proofErr w:type="gramStart"/>
      <w:r>
        <w:t>in reality it</w:t>
      </w:r>
      <w:proofErr w:type="gramEnd"/>
      <w:r>
        <w:t xml:space="preserve"> will be a mix through ecosystem engineering etc. </w:t>
      </w:r>
    </w:p>
    <w:p w14:paraId="16A5DB08" w14:textId="77777777" w:rsidR="007D7FE5" w:rsidRDefault="007D7FE5">
      <w:pPr>
        <w:pStyle w:val="CommentText"/>
      </w:pPr>
    </w:p>
    <w:p w14:paraId="29ACC31C" w14:textId="0EC33CDE" w:rsidR="007D7FE5" w:rsidRDefault="007D7FE5">
      <w:pPr>
        <w:pStyle w:val="CommentText"/>
      </w:pPr>
      <w:r>
        <w:t>All that to say I think I would toss in “community changes” or something like that to specify that you mean here the taxa!</w:t>
      </w:r>
    </w:p>
  </w:comment>
  <w:comment w:id="1" w:author="Drew Talley" w:date="2024-01-14T07:47:00Z" w:initials="DT">
    <w:p w14:paraId="30ACC9F5" w14:textId="77777777" w:rsidR="007D7FE5" w:rsidRDefault="007D7FE5">
      <w:pPr>
        <w:pStyle w:val="CommentText"/>
      </w:pPr>
      <w:r>
        <w:rPr>
          <w:rStyle w:val="CommentReference"/>
        </w:rPr>
        <w:annotationRef/>
      </w:r>
      <w:r>
        <w:t>Ok, my most pedantic comment coming up…in American English, e.g. should always have a comma after it.</w:t>
      </w:r>
    </w:p>
    <w:p w14:paraId="54268A8F" w14:textId="77777777" w:rsidR="007D7FE5" w:rsidRDefault="007D7FE5">
      <w:pPr>
        <w:pStyle w:val="CommentText"/>
      </w:pPr>
    </w:p>
    <w:p w14:paraId="286D64C1" w14:textId="753F9FA4" w:rsidR="007D7FE5" w:rsidRDefault="007D7FE5">
      <w:pPr>
        <w:pStyle w:val="CommentText"/>
      </w:pPr>
      <w:r>
        <w:t xml:space="preserve">Gives you an idea of how good your writing is that I can only pick on </w:t>
      </w:r>
      <w:r w:rsidR="00043496">
        <w:t xml:space="preserve">minor punctuation </w:t>
      </w:r>
      <w:r w:rsidR="00043496">
        <w:sym w:font="Wingdings" w:char="F04A"/>
      </w:r>
    </w:p>
  </w:comment>
  <w:comment w:id="2" w:author="Drew Talley" w:date="2024-01-14T07:52:00Z" w:initials="DT">
    <w:p w14:paraId="790A94F2" w14:textId="22D29D60" w:rsidR="00043496" w:rsidRDefault="00043496">
      <w:pPr>
        <w:pStyle w:val="CommentText"/>
      </w:pPr>
      <w:r>
        <w:rPr>
          <w:rStyle w:val="CommentReference"/>
        </w:rPr>
        <w:annotationRef/>
      </w:r>
      <w:r>
        <w:t>“they” refers to detritivores, not impacts, but could be clearer in the sentence (especially since “they” gets used twice in the same sentence).</w:t>
      </w:r>
    </w:p>
  </w:comment>
  <w:comment w:id="7" w:author="Drew Talley" w:date="2024-01-14T07:55:00Z" w:initials="DT">
    <w:p w14:paraId="1DFE4017" w14:textId="0851E063" w:rsidR="00043496" w:rsidRDefault="00043496">
      <w:pPr>
        <w:pStyle w:val="CommentText"/>
      </w:pPr>
      <w:r>
        <w:rPr>
          <w:rStyle w:val="CommentReference"/>
        </w:rPr>
        <w:annotationRef/>
      </w:r>
      <w:r>
        <w:t>Love this point, in part because it is something Gary P would talk about endlessly!</w:t>
      </w:r>
    </w:p>
  </w:comment>
  <w:comment w:id="8" w:author="Drew Talley" w:date="2024-01-14T07:56:00Z" w:initials="DT">
    <w:p w14:paraId="703AF444" w14:textId="475D5504" w:rsidR="00043496" w:rsidRDefault="00043496">
      <w:pPr>
        <w:pStyle w:val="CommentText"/>
      </w:pPr>
      <w:r>
        <w:rPr>
          <w:rStyle w:val="CommentReference"/>
        </w:rPr>
        <w:annotationRef/>
      </w:r>
      <w:r>
        <w:t>Maybe more active, as in “Predicting detritivore response to novel resources is challenges to predict…”</w:t>
      </w:r>
    </w:p>
  </w:comment>
  <w:comment w:id="12" w:author="Drew Talley" w:date="2024-01-14T08:01:00Z" w:initials="DT">
    <w:p w14:paraId="33FE2A24" w14:textId="40B2DDCF" w:rsidR="00076D67" w:rsidRDefault="00076D67">
      <w:pPr>
        <w:pStyle w:val="CommentText"/>
      </w:pPr>
      <w:r>
        <w:rPr>
          <w:rStyle w:val="CommentReference"/>
        </w:rPr>
        <w:annotationRef/>
      </w:r>
      <w:r>
        <w:t>Aren’t “consumers of seaweed detritus” = detritivores?</w:t>
      </w:r>
    </w:p>
  </w:comment>
  <w:comment w:id="9" w:author="Drew Talley" w:date="2024-01-14T08:04:00Z" w:initials="DT">
    <w:p w14:paraId="03AE2000" w14:textId="77777777" w:rsidR="00076D67" w:rsidRDefault="00076D67">
      <w:pPr>
        <w:pStyle w:val="CommentText"/>
      </w:pPr>
      <w:r>
        <w:rPr>
          <w:rStyle w:val="CommentReference"/>
        </w:rPr>
        <w:annotationRef/>
      </w:r>
      <w:r>
        <w:t xml:space="preserve">This paragraph is super important – I love how it really helps set up the paper, but that is one reason I think it could use a little bit of clarifying. </w:t>
      </w:r>
    </w:p>
    <w:p w14:paraId="6E75ABCE" w14:textId="77777777" w:rsidR="00076D67" w:rsidRDefault="00076D67">
      <w:pPr>
        <w:pStyle w:val="CommentText"/>
      </w:pPr>
    </w:p>
    <w:p w14:paraId="6E9023E5" w14:textId="77777777" w:rsidR="00076D67" w:rsidRDefault="00076D67">
      <w:pPr>
        <w:pStyle w:val="CommentText"/>
      </w:pPr>
      <w:r>
        <w:t xml:space="preserve">Are you referring to microbes as detritivores? I usually think of them as decomposers vs detritivores, but that may just be in my head. </w:t>
      </w:r>
      <w:r w:rsidR="006143DB">
        <w:t>But notwithstanding, I read this as:</w:t>
      </w:r>
    </w:p>
    <w:p w14:paraId="6BBDD20C" w14:textId="77777777" w:rsidR="006143DB" w:rsidRDefault="006143DB">
      <w:pPr>
        <w:pStyle w:val="CommentText"/>
      </w:pPr>
    </w:p>
    <w:p w14:paraId="3A9AE77C" w14:textId="77777777" w:rsidR="006143DB" w:rsidRDefault="006143DB" w:rsidP="006143DB">
      <w:pPr>
        <w:pStyle w:val="CommentText"/>
        <w:numPr>
          <w:ilvl w:val="0"/>
          <w:numId w:val="14"/>
        </w:numPr>
      </w:pPr>
      <w:r>
        <w:t>Tough to predict b/c A) mostly looking at microbes and detritivores (?) to novel resources and B) those theories disagree.</w:t>
      </w:r>
    </w:p>
    <w:p w14:paraId="163E1189" w14:textId="77777777" w:rsidR="006143DB" w:rsidRDefault="006143DB" w:rsidP="006143DB">
      <w:pPr>
        <w:pStyle w:val="CommentText"/>
        <w:numPr>
          <w:ilvl w:val="0"/>
          <w:numId w:val="14"/>
        </w:numPr>
      </w:pPr>
      <w:r>
        <w:t>Microbial studies came up with HFAH, while “consumer” studies came up with PNH.</w:t>
      </w:r>
    </w:p>
    <w:p w14:paraId="1A9BE536" w14:textId="4ED3864C" w:rsidR="006143DB" w:rsidRDefault="006143DB" w:rsidP="006143DB">
      <w:pPr>
        <w:pStyle w:val="CommentText"/>
        <w:numPr>
          <w:ilvl w:val="0"/>
          <w:numId w:val="14"/>
        </w:numPr>
      </w:pPr>
      <w:r>
        <w:t xml:space="preserve">Meta-analyses disagree (then lists studies that I do not know super well, but I think </w:t>
      </w:r>
      <w:r w:rsidR="004F1704">
        <w:t>one looked at studies with decomposers AND detritivores, and the other I am not sure about).</w:t>
      </w:r>
    </w:p>
    <w:p w14:paraId="361BD67C" w14:textId="77777777" w:rsidR="004F1704" w:rsidRDefault="004F1704" w:rsidP="004F1704">
      <w:pPr>
        <w:pStyle w:val="CommentText"/>
      </w:pPr>
    </w:p>
    <w:p w14:paraId="2B405845" w14:textId="21730BCC" w:rsidR="004F1704" w:rsidRDefault="004F1704" w:rsidP="004F1704">
      <w:pPr>
        <w:pStyle w:val="CommentText"/>
      </w:pPr>
      <w:r>
        <w:t xml:space="preserve">I think that maybe the fact that this is the first that decomposers get mentioned is the part that is throwing me, and the reader is left to put together the “ah, decomposers could be affected, or detritivores, and there may be interactions between the two”. </w:t>
      </w:r>
    </w:p>
  </w:comment>
  <w:comment w:id="13" w:author="Drew Talley" w:date="2024-01-14T07:59:00Z" w:initials="DT">
    <w:p w14:paraId="34918E5E" w14:textId="5BE6A238" w:rsidR="00043496" w:rsidRDefault="00043496">
      <w:pPr>
        <w:pStyle w:val="CommentText"/>
      </w:pPr>
      <w:r>
        <w:rPr>
          <w:rStyle w:val="CommentReference"/>
        </w:rPr>
        <w:annotationRef/>
      </w:r>
      <w:r>
        <w:t>Dugan is so great!</w:t>
      </w:r>
      <w:r w:rsidR="00076D67">
        <w:t xml:space="preserve"> And I had no idea </w:t>
      </w:r>
      <w:proofErr w:type="spellStart"/>
      <w:r w:rsidR="00076D67">
        <w:t>VanBlaricom</w:t>
      </w:r>
      <w:proofErr w:type="spellEnd"/>
      <w:r w:rsidR="00076D67">
        <w:t xml:space="preserve"> was still publishing!</w:t>
      </w:r>
    </w:p>
  </w:comment>
  <w:comment w:id="17" w:author="Drew Talley" w:date="2024-01-14T08:28:00Z" w:initials="DT">
    <w:p w14:paraId="041485F1" w14:textId="53A948C4" w:rsidR="004F1704" w:rsidRDefault="004F1704">
      <w:pPr>
        <w:pStyle w:val="CommentText"/>
      </w:pPr>
      <w:r>
        <w:rPr>
          <w:rStyle w:val="CommentReference"/>
        </w:rPr>
        <w:annotationRef/>
      </w:r>
      <w:r>
        <w:t>Very glad no one measures that on me…</w:t>
      </w:r>
    </w:p>
  </w:comment>
  <w:comment w:id="18" w:author="Drew Talley" w:date="2024-01-14T08:34:00Z" w:initials="DT">
    <w:p w14:paraId="0C8790D3" w14:textId="747D8EBB" w:rsidR="00466809" w:rsidRDefault="00466809">
      <w:pPr>
        <w:pStyle w:val="CommentText"/>
      </w:pPr>
      <w:r>
        <w:rPr>
          <w:rStyle w:val="CommentReference"/>
        </w:rPr>
        <w:annotationRef/>
      </w:r>
      <w:r>
        <w:t>Once? What time of year? Leeward or windward?</w:t>
      </w:r>
    </w:p>
  </w:comment>
  <w:comment w:id="19" w:author="Drew Talley" w:date="2024-01-14T08:33:00Z" w:initials="DT">
    <w:p w14:paraId="41E849E1" w14:textId="6D0EF29A" w:rsidR="00466809" w:rsidRDefault="00466809">
      <w:pPr>
        <w:pStyle w:val="CommentText"/>
      </w:pPr>
      <w:r>
        <w:rPr>
          <w:rStyle w:val="CommentReference"/>
        </w:rPr>
        <w:annotationRef/>
      </w:r>
      <w:r>
        <w:t xml:space="preserve">Yeah, having done biomass work, I think this is a good trade-off of time. </w:t>
      </w:r>
    </w:p>
  </w:comment>
  <w:comment w:id="25" w:author="Drew Talley" w:date="2024-01-14T08:40:00Z" w:initials="DT">
    <w:p w14:paraId="21A42830" w14:textId="1689B834" w:rsidR="00466809" w:rsidRDefault="00466809">
      <w:pPr>
        <w:pStyle w:val="CommentText"/>
      </w:pPr>
      <w:r>
        <w:rPr>
          <w:rStyle w:val="CommentReference"/>
        </w:rPr>
        <w:annotationRef/>
      </w:r>
      <w:r>
        <w:t>Smart!</w:t>
      </w:r>
    </w:p>
  </w:comment>
  <w:comment w:id="27" w:author="Drew Talley" w:date="2024-01-14T08:54:00Z" w:initials="DT">
    <w:p w14:paraId="062247E0" w14:textId="2B6275C9" w:rsidR="00082C8B" w:rsidRDefault="00082C8B">
      <w:pPr>
        <w:pStyle w:val="CommentText"/>
      </w:pPr>
      <w:r>
        <w:rPr>
          <w:rStyle w:val="CommentReference"/>
        </w:rPr>
        <w:annotationRef/>
      </w:r>
      <w:r>
        <w:t>Man I love t-tests</w:t>
      </w:r>
      <w:proofErr w:type="gramStart"/>
      <w:r>
        <w:t>…..</w:t>
      </w:r>
      <w:proofErr w:type="gramEnd"/>
    </w:p>
  </w:comment>
  <w:comment w:id="28" w:author="Drew Talley" w:date="2024-01-14T09:36:00Z" w:initials="DT">
    <w:p w14:paraId="4DCFF7A1" w14:textId="6A38A0CE" w:rsidR="00111CCD" w:rsidRDefault="00111CCD">
      <w:pPr>
        <w:pStyle w:val="CommentText"/>
      </w:pPr>
      <w:r>
        <w:rPr>
          <w:rStyle w:val="CommentReference"/>
        </w:rPr>
        <w:annotationRef/>
      </w:r>
      <w:r>
        <w:t xml:space="preserve">Your drawings make me so </w:t>
      </w:r>
      <w:proofErr w:type="gramStart"/>
      <w:r>
        <w:t>damned</w:t>
      </w:r>
      <w:proofErr w:type="gramEnd"/>
      <w:r>
        <w:t xml:space="preserve"> happy. </w:t>
      </w:r>
    </w:p>
  </w:comment>
  <w:comment w:id="30" w:author="Drew Talley" w:date="2024-01-14T09:17:00Z" w:initials="DT">
    <w:p w14:paraId="133C7902" w14:textId="77777777" w:rsidR="00A95736" w:rsidRDefault="00A95736">
      <w:pPr>
        <w:pStyle w:val="CommentText"/>
      </w:pPr>
      <w:r>
        <w:rPr>
          <w:rStyle w:val="CommentReference"/>
        </w:rPr>
        <w:annotationRef/>
      </w:r>
      <w:r>
        <w:t>I am not a fan of treating all stats as binary using NHST, although I recognize that it is the way most of us non-Bayesian folks do it (</w:t>
      </w:r>
      <w:proofErr w:type="gramStart"/>
      <w:r>
        <w:t>myself</w:t>
      </w:r>
      <w:proofErr w:type="gramEnd"/>
      <w:r>
        <w:t xml:space="preserve"> included). But I was always taught not say something increased/decreased IF it was not significant. </w:t>
      </w:r>
    </w:p>
    <w:p w14:paraId="5F8B18C0" w14:textId="77777777" w:rsidR="00111CCD" w:rsidRDefault="00111CCD">
      <w:pPr>
        <w:pStyle w:val="CommentText"/>
      </w:pPr>
    </w:p>
    <w:p w14:paraId="0F17403D" w14:textId="3F69BC63" w:rsidR="00111CCD" w:rsidRDefault="00111CCD">
      <w:pPr>
        <w:pStyle w:val="CommentText"/>
      </w:pPr>
      <w:r>
        <w:t xml:space="preserve">But more importantly, I like to give the reader p values, even when things are not significant. That way the reader can judge (e.g., if p=0.051, that is very different than p=.8).  </w:t>
      </w:r>
    </w:p>
  </w:comment>
  <w:comment w:id="31" w:author="Drew Talley" w:date="2024-01-14T08:59:00Z" w:initials="DT">
    <w:p w14:paraId="3CBB06E1" w14:textId="1EFF2240" w:rsidR="0004096D" w:rsidRDefault="0004096D">
      <w:pPr>
        <w:pStyle w:val="CommentText"/>
      </w:pPr>
      <w:r>
        <w:rPr>
          <w:rStyle w:val="CommentReference"/>
        </w:rPr>
        <w:annotationRef/>
      </w:r>
      <w:r>
        <w:t xml:space="preserve">Be consistent with commas after “i.e.” as </w:t>
      </w:r>
      <w:proofErr w:type="gramStart"/>
      <w:r>
        <w:t>well</w:t>
      </w:r>
      <w:proofErr w:type="gramEnd"/>
    </w:p>
  </w:comment>
  <w:comment w:id="33" w:author="Drew Talley" w:date="2024-01-14T09:34:00Z" w:initials="DT">
    <w:p w14:paraId="17BE0F98" w14:textId="0C4FA3B5" w:rsidR="00111CCD" w:rsidRDefault="00111CCD">
      <w:pPr>
        <w:pStyle w:val="CommentText"/>
      </w:pPr>
      <w:r>
        <w:rPr>
          <w:rStyle w:val="CommentReference"/>
        </w:rPr>
        <w:annotationRef/>
      </w:r>
      <w:r>
        <w:t xml:space="preserve">Yeah – that is what I love to see, so I can say “hmm…0.13…there is weak evidence for a difference </w:t>
      </w:r>
      <w:proofErr w:type="gramStart"/>
      <w:r>
        <w:t>there</w:t>
      </w:r>
      <w:proofErr w:type="gramEnd"/>
      <w:r>
        <w:t>”</w:t>
      </w:r>
    </w:p>
  </w:comment>
  <w:comment w:id="34" w:author="Drew Talley" w:date="2024-01-14T12:08:00Z" w:initials="DT">
    <w:p w14:paraId="59168FC9" w14:textId="275259E1" w:rsidR="005E098E" w:rsidRDefault="005E098E">
      <w:pPr>
        <w:pStyle w:val="CommentText"/>
      </w:pPr>
      <w:r>
        <w:rPr>
          <w:rStyle w:val="CommentReference"/>
        </w:rPr>
        <w:annotationRef/>
      </w:r>
      <w:r>
        <w:t xml:space="preserve">I notice there are some values that fall below 0 = is that a problem with the controls? </w:t>
      </w:r>
    </w:p>
  </w:comment>
  <w:comment w:id="35" w:author="Drew Talley" w:date="2024-01-14T11:50:00Z" w:initials="DT">
    <w:p w14:paraId="7B6441D2" w14:textId="0DFFE489" w:rsidR="00A5314A" w:rsidRDefault="00A5314A">
      <w:pPr>
        <w:pStyle w:val="CommentText"/>
      </w:pPr>
      <w:r>
        <w:rPr>
          <w:rStyle w:val="CommentReference"/>
        </w:rPr>
        <w:annotationRef/>
      </w:r>
      <w:r>
        <w:t>Probably more significant figures that needed (not wrong, just not very reader-friendly, in that 0.00239 doesn’t tell me anything useful compared to 0.0024 or even 0.002)</w:t>
      </w:r>
    </w:p>
  </w:comment>
  <w:comment w:id="42" w:author="Drew Talley" w:date="2024-01-14T12:52:00Z" w:initials="DT">
    <w:p w14:paraId="01B617E3" w14:textId="77777777" w:rsidR="00960C02" w:rsidRDefault="00960C02">
      <w:pPr>
        <w:pStyle w:val="CommentText"/>
      </w:pPr>
      <w:r>
        <w:rPr>
          <w:rStyle w:val="CommentReference"/>
        </w:rPr>
        <w:annotationRef/>
      </w:r>
      <w:r>
        <w:t xml:space="preserve">So, what constitutes “detritus” here? I usually read that term to mean decomposing material, but I know that lots of benthic ecologists use different definitions. </w:t>
      </w:r>
    </w:p>
    <w:p w14:paraId="62AAED62" w14:textId="77777777" w:rsidR="00960C02" w:rsidRDefault="00960C02">
      <w:pPr>
        <w:pStyle w:val="CommentText"/>
      </w:pPr>
    </w:p>
    <w:p w14:paraId="4146FE50" w14:textId="77777777" w:rsidR="00ED4AD7" w:rsidRDefault="00960C02">
      <w:pPr>
        <w:pStyle w:val="CommentText"/>
      </w:pPr>
      <w:r>
        <w:t xml:space="preserve">More broadly – my understanding is that both of these focal taxa are really primarily herbivores, although they do eat </w:t>
      </w:r>
      <w:proofErr w:type="gramStart"/>
      <w:r>
        <w:t>detritus</w:t>
      </w:r>
      <w:proofErr w:type="gramEnd"/>
      <w:r>
        <w:t xml:space="preserve"> so the term isn’t </w:t>
      </w:r>
      <w:r w:rsidR="00ED4AD7">
        <w:t>wrong</w:t>
      </w:r>
      <w:r>
        <w:t>.</w:t>
      </w:r>
      <w:r w:rsidR="00ED4AD7">
        <w:t xml:space="preserve"> </w:t>
      </w:r>
      <w:r>
        <w:t xml:space="preserve"> </w:t>
      </w:r>
    </w:p>
    <w:p w14:paraId="706536AC" w14:textId="77777777" w:rsidR="00ED4AD7" w:rsidRDefault="00ED4AD7">
      <w:pPr>
        <w:pStyle w:val="CommentText"/>
      </w:pPr>
    </w:p>
    <w:p w14:paraId="21780399" w14:textId="77777777" w:rsidR="00ED4AD7" w:rsidRDefault="00ED4AD7">
      <w:pPr>
        <w:pStyle w:val="CommentText"/>
      </w:pPr>
      <w:r>
        <w:t xml:space="preserve">But I would be prepared for some pushback from reviewers who want more clarity on if you are looking at detritus, fresh algae, or something different (agar). Was there remineralization going on in any of these? </w:t>
      </w:r>
    </w:p>
    <w:p w14:paraId="242FBCB8" w14:textId="77777777" w:rsidR="00ED4AD7" w:rsidRDefault="00ED4AD7">
      <w:pPr>
        <w:pStyle w:val="CommentText"/>
      </w:pPr>
    </w:p>
    <w:p w14:paraId="3548AA21" w14:textId="03415FED" w:rsidR="00960C02" w:rsidRDefault="00ED4AD7">
      <w:pPr>
        <w:pStyle w:val="CommentText"/>
      </w:pPr>
      <w:r>
        <w:t xml:space="preserve">None of </w:t>
      </w:r>
      <w:proofErr w:type="gramStart"/>
      <w:r>
        <w:t>this changes</w:t>
      </w:r>
      <w:proofErr w:type="gramEnd"/>
      <w:r>
        <w:t xml:space="preserve"> how cool your findings are, I just think maybe thinking carefully about wording (and/or putting a caveat in somewhere acknowledging the complication).</w:t>
      </w:r>
      <w:r w:rsidR="00960C02">
        <w:t xml:space="preserve"> </w:t>
      </w:r>
    </w:p>
  </w:comment>
  <w:comment w:id="43" w:author="Drew Talley" w:date="2024-01-14T13:03:00Z" w:initials="DT">
    <w:p w14:paraId="36050567" w14:textId="0E272098" w:rsidR="00ED4AD7" w:rsidRDefault="00ED4AD7">
      <w:pPr>
        <w:pStyle w:val="CommentText"/>
      </w:pPr>
      <w:r>
        <w:rPr>
          <w:rStyle w:val="CommentReference"/>
        </w:rPr>
        <w:annotationRef/>
      </w:r>
      <w:r>
        <w:t>Non-significantly, right?</w:t>
      </w:r>
    </w:p>
  </w:comment>
  <w:comment w:id="44" w:author="Drew Talley" w:date="2024-01-14T13:11:00Z" w:initials="DT">
    <w:p w14:paraId="16A949C2" w14:textId="77777777" w:rsidR="00ED4AD7" w:rsidRDefault="00ED4AD7">
      <w:pPr>
        <w:pStyle w:val="CommentText"/>
      </w:pPr>
      <w:r>
        <w:rPr>
          <w:rStyle w:val="CommentReference"/>
        </w:rPr>
        <w:annotationRef/>
      </w:r>
      <w:r>
        <w:t xml:space="preserve">I am perhaps (no, probably) being dumb, but I am not clear why the brief aside on taxonomic level (continued in the next paragraph). </w:t>
      </w:r>
      <w:r w:rsidR="00482185">
        <w:t>These may be subclass-level effects, or genus, or species, but I don’t think any reader/reviewer would argue that point.</w:t>
      </w:r>
    </w:p>
    <w:p w14:paraId="4ED897E7" w14:textId="77777777" w:rsidR="00482185" w:rsidRDefault="00482185">
      <w:pPr>
        <w:pStyle w:val="CommentText"/>
      </w:pPr>
    </w:p>
    <w:p w14:paraId="167B62DE" w14:textId="22BD1019" w:rsidR="00482185" w:rsidRDefault="00482185">
      <w:pPr>
        <w:pStyle w:val="CommentText"/>
      </w:pPr>
      <w:r>
        <w:t>I feel like there is some argument you are trying to protect against in this and the following paragraph, I am just not quite sure what it is. You are the expert though!</w:t>
      </w:r>
    </w:p>
  </w:comment>
  <w:comment w:id="45" w:author="Drew Talley" w:date="2024-01-14T13:15:00Z" w:initials="DT">
    <w:p w14:paraId="33BF197D" w14:textId="1185D03A" w:rsidR="00482185" w:rsidRDefault="00482185">
      <w:pPr>
        <w:pStyle w:val="CommentText"/>
      </w:pPr>
      <w:r>
        <w:rPr>
          <w:rStyle w:val="CommentReference"/>
        </w:rPr>
        <w:annotationRef/>
      </w:r>
      <w:r>
        <w:t xml:space="preserve">Again, this may just be me being old, but I think that if you say an effect was non-significant, it is tough to keep stating it as an effect – am I totally misunderstanding the results? It looks like you found no difference between </w:t>
      </w:r>
      <w:proofErr w:type="spellStart"/>
      <w:r>
        <w:t>devilweed</w:t>
      </w:r>
      <w:proofErr w:type="spellEnd"/>
      <w:r>
        <w:t xml:space="preserve"> only and kelp only for </w:t>
      </w:r>
      <w:proofErr w:type="spellStart"/>
      <w:r>
        <w:t>Tegula.That</w:t>
      </w:r>
      <w:proofErr w:type="spellEnd"/>
      <w:r>
        <w:t xml:space="preserve"> sentence would be true if you instead said mixed diets depressed abalone growth but enhanced tegula.</w:t>
      </w:r>
    </w:p>
  </w:comment>
  <w:comment w:id="46" w:author="Drew Talley" w:date="2024-01-14T13:20:00Z" w:initials="DT">
    <w:p w14:paraId="1DF60C66" w14:textId="2AB4F22F" w:rsidR="00482185" w:rsidRDefault="00482185">
      <w:pPr>
        <w:pStyle w:val="CommentText"/>
      </w:pPr>
      <w:r>
        <w:rPr>
          <w:rStyle w:val="CommentReference"/>
        </w:rPr>
        <w:annotationRef/>
      </w:r>
      <w:r>
        <w:t xml:space="preserve">Love this </w:t>
      </w:r>
      <w:proofErr w:type="gramStart"/>
      <w:r>
        <w:t>section</w:t>
      </w:r>
      <w:proofErr w:type="gramEnd"/>
    </w:p>
  </w:comment>
  <w:comment w:id="49" w:author="Drew Talley" w:date="2024-01-14T13:21:00Z" w:initials="DT">
    <w:p w14:paraId="27B57E53" w14:textId="4E048EE3" w:rsidR="00482185" w:rsidRDefault="00482185">
      <w:pPr>
        <w:pStyle w:val="CommentText"/>
      </w:pPr>
      <w:r>
        <w:rPr>
          <w:rStyle w:val="CommentReference"/>
        </w:rPr>
        <w:annotationRef/>
      </w:r>
      <w:r>
        <w:t xml:space="preserve">Speaking of love – this too! Great to put it into a broader </w:t>
      </w:r>
      <w:proofErr w:type="gramStart"/>
      <w:r>
        <w:t>context</w:t>
      </w:r>
      <w:proofErr w:type="gramEnd"/>
    </w:p>
  </w:comment>
  <w:comment w:id="51" w:author="Drew Talley" w:date="2024-01-14T13:22:00Z" w:initials="DT">
    <w:p w14:paraId="5C80CE4C" w14:textId="06215DED" w:rsidR="00FB0C5B" w:rsidRDefault="00FB0C5B">
      <w:pPr>
        <w:pStyle w:val="CommentText"/>
      </w:pPr>
      <w:r>
        <w:rPr>
          <w:rStyle w:val="CommentReference"/>
        </w:rPr>
        <w:annotationRef/>
      </w:r>
      <w:r>
        <w:t xml:space="preserve">This is the first time using this acronym – make sure it goes with the first mention of Home-field </w:t>
      </w:r>
      <w:proofErr w:type="gramStart"/>
      <w:r>
        <w:t>Advantage</w:t>
      </w:r>
      <w:proofErr w:type="gramEnd"/>
    </w:p>
  </w:comment>
  <w:comment w:id="55" w:author="Jeremy Long" w:date="2023-11-11T11:27:00Z" w:initials="JDL">
    <w:p w14:paraId="62C8B07F" w14:textId="77777777" w:rsidR="00694A0B" w:rsidRDefault="00694A0B">
      <w:pPr>
        <w:pStyle w:val="CommentText"/>
      </w:pPr>
      <w:r>
        <w:rPr>
          <w:rStyle w:val="CommentReference"/>
        </w:rPr>
        <w:annotationRef/>
      </w:r>
      <w:r>
        <w:t>On all figures, I would make the font sizes bigger…panel label, stats letters, y-axis.</w:t>
      </w:r>
    </w:p>
    <w:p w14:paraId="003E752B" w14:textId="77777777" w:rsidR="00694A0B" w:rsidRDefault="00694A0B">
      <w:pPr>
        <w:pStyle w:val="CommentText"/>
      </w:pPr>
    </w:p>
    <w:p w14:paraId="5DE23037" w14:textId="0EBECC88" w:rsidR="00694A0B" w:rsidRDefault="00694A0B">
      <w:pPr>
        <w:pStyle w:val="CommentText"/>
      </w:pPr>
      <w:r>
        <w:t>Please do that before we submit to a journal…not necessary if you send this to the rest of your committee.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ACC31C" w15:done="0"/>
  <w15:commentEx w15:paraId="286D64C1" w15:done="0"/>
  <w15:commentEx w15:paraId="790A94F2" w15:done="0"/>
  <w15:commentEx w15:paraId="1DFE4017" w15:done="0"/>
  <w15:commentEx w15:paraId="703AF444" w15:done="0"/>
  <w15:commentEx w15:paraId="33FE2A24" w15:done="0"/>
  <w15:commentEx w15:paraId="2B405845" w15:done="0"/>
  <w15:commentEx w15:paraId="34918E5E" w15:done="0"/>
  <w15:commentEx w15:paraId="041485F1" w15:done="0"/>
  <w15:commentEx w15:paraId="0C8790D3" w15:done="0"/>
  <w15:commentEx w15:paraId="41E849E1" w15:done="0"/>
  <w15:commentEx w15:paraId="21A42830" w15:done="0"/>
  <w15:commentEx w15:paraId="062247E0" w15:done="0"/>
  <w15:commentEx w15:paraId="4DCFF7A1" w15:done="0"/>
  <w15:commentEx w15:paraId="0F17403D" w15:done="0"/>
  <w15:commentEx w15:paraId="3CBB06E1" w15:done="0"/>
  <w15:commentEx w15:paraId="17BE0F98" w15:done="0"/>
  <w15:commentEx w15:paraId="59168FC9" w15:done="0"/>
  <w15:commentEx w15:paraId="7B6441D2" w15:done="0"/>
  <w15:commentEx w15:paraId="3548AA21" w15:done="0"/>
  <w15:commentEx w15:paraId="36050567" w15:done="0"/>
  <w15:commentEx w15:paraId="167B62DE" w15:done="0"/>
  <w15:commentEx w15:paraId="33BF197D" w15:done="0"/>
  <w15:commentEx w15:paraId="1DF60C66" w15:done="0"/>
  <w15:commentEx w15:paraId="27B57E53" w15:done="0"/>
  <w15:commentEx w15:paraId="5C80CE4C" w15:done="0"/>
  <w15:commentEx w15:paraId="5DE230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3E2F6E3" w16cex:dateUtc="2024-01-14T15:40:00Z"/>
  <w16cex:commentExtensible w16cex:durableId="109D5C73" w16cex:dateUtc="2024-01-14T15:47:00Z"/>
  <w16cex:commentExtensible w16cex:durableId="61824FD0" w16cex:dateUtc="2024-01-14T15:52:00Z"/>
  <w16cex:commentExtensible w16cex:durableId="2A58D1FF" w16cex:dateUtc="2024-01-14T15:55:00Z"/>
  <w16cex:commentExtensible w16cex:durableId="41335AC2" w16cex:dateUtc="2024-01-14T15:56:00Z"/>
  <w16cex:commentExtensible w16cex:durableId="4397B8D3" w16cex:dateUtc="2024-01-14T16:01:00Z"/>
  <w16cex:commentExtensible w16cex:durableId="004BB066" w16cex:dateUtc="2024-01-14T16:04:00Z"/>
  <w16cex:commentExtensible w16cex:durableId="29AAE152" w16cex:dateUtc="2024-01-14T15:59:00Z"/>
  <w16cex:commentExtensible w16cex:durableId="119FA390" w16cex:dateUtc="2024-01-14T16:28:00Z"/>
  <w16cex:commentExtensible w16cex:durableId="4D5F7E63" w16cex:dateUtc="2024-01-14T16:34:00Z"/>
  <w16cex:commentExtensible w16cex:durableId="1CF24DD2" w16cex:dateUtc="2024-01-14T16:33:00Z"/>
  <w16cex:commentExtensible w16cex:durableId="7E34A4BF" w16cex:dateUtc="2024-01-14T16:40:00Z"/>
  <w16cex:commentExtensible w16cex:durableId="18F909FB" w16cex:dateUtc="2024-01-14T16:54:00Z"/>
  <w16cex:commentExtensible w16cex:durableId="1E34AF57" w16cex:dateUtc="2024-01-14T17:36:00Z"/>
  <w16cex:commentExtensible w16cex:durableId="77E4E013" w16cex:dateUtc="2024-01-14T17:17:00Z"/>
  <w16cex:commentExtensible w16cex:durableId="28B82A39" w16cex:dateUtc="2024-01-14T16:59:00Z"/>
  <w16cex:commentExtensible w16cex:durableId="227F9A96" w16cex:dateUtc="2024-01-14T17:34:00Z"/>
  <w16cex:commentExtensible w16cex:durableId="1F5861B2" w16cex:dateUtc="2024-01-14T20:08:00Z"/>
  <w16cex:commentExtensible w16cex:durableId="45B91A9B" w16cex:dateUtc="2024-01-14T19:50:00Z"/>
  <w16cex:commentExtensible w16cex:durableId="396E668C" w16cex:dateUtc="2024-01-14T20:52:00Z"/>
  <w16cex:commentExtensible w16cex:durableId="3219522D" w16cex:dateUtc="2024-01-14T21:03:00Z"/>
  <w16cex:commentExtensible w16cex:durableId="5E9043CD" w16cex:dateUtc="2024-01-14T21:11:00Z"/>
  <w16cex:commentExtensible w16cex:durableId="396A8B3D" w16cex:dateUtc="2024-01-14T21:15:00Z"/>
  <w16cex:commentExtensible w16cex:durableId="04E076E3" w16cex:dateUtc="2024-01-14T21:20:00Z"/>
  <w16cex:commentExtensible w16cex:durableId="129CF15A" w16cex:dateUtc="2024-01-14T21:21:00Z"/>
  <w16cex:commentExtensible w16cex:durableId="19E1CB35" w16cex:dateUtc="2024-01-14T21:22:00Z"/>
  <w16cex:commentExtensible w16cex:durableId="28F9E3B4" w16cex:dateUtc="2023-11-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ACC31C" w16cid:durableId="33E2F6E3"/>
  <w16cid:commentId w16cid:paraId="286D64C1" w16cid:durableId="109D5C73"/>
  <w16cid:commentId w16cid:paraId="790A94F2" w16cid:durableId="61824FD0"/>
  <w16cid:commentId w16cid:paraId="1DFE4017" w16cid:durableId="2A58D1FF"/>
  <w16cid:commentId w16cid:paraId="703AF444" w16cid:durableId="41335AC2"/>
  <w16cid:commentId w16cid:paraId="33FE2A24" w16cid:durableId="4397B8D3"/>
  <w16cid:commentId w16cid:paraId="2B405845" w16cid:durableId="004BB066"/>
  <w16cid:commentId w16cid:paraId="34918E5E" w16cid:durableId="29AAE152"/>
  <w16cid:commentId w16cid:paraId="041485F1" w16cid:durableId="119FA390"/>
  <w16cid:commentId w16cid:paraId="0C8790D3" w16cid:durableId="4D5F7E63"/>
  <w16cid:commentId w16cid:paraId="41E849E1" w16cid:durableId="1CF24DD2"/>
  <w16cid:commentId w16cid:paraId="21A42830" w16cid:durableId="7E34A4BF"/>
  <w16cid:commentId w16cid:paraId="062247E0" w16cid:durableId="18F909FB"/>
  <w16cid:commentId w16cid:paraId="4DCFF7A1" w16cid:durableId="1E34AF57"/>
  <w16cid:commentId w16cid:paraId="0F17403D" w16cid:durableId="77E4E013"/>
  <w16cid:commentId w16cid:paraId="3CBB06E1" w16cid:durableId="28B82A39"/>
  <w16cid:commentId w16cid:paraId="17BE0F98" w16cid:durableId="227F9A96"/>
  <w16cid:commentId w16cid:paraId="59168FC9" w16cid:durableId="1F5861B2"/>
  <w16cid:commentId w16cid:paraId="7B6441D2" w16cid:durableId="45B91A9B"/>
  <w16cid:commentId w16cid:paraId="3548AA21" w16cid:durableId="396E668C"/>
  <w16cid:commentId w16cid:paraId="36050567" w16cid:durableId="3219522D"/>
  <w16cid:commentId w16cid:paraId="167B62DE" w16cid:durableId="5E9043CD"/>
  <w16cid:commentId w16cid:paraId="33BF197D" w16cid:durableId="396A8B3D"/>
  <w16cid:commentId w16cid:paraId="1DF60C66" w16cid:durableId="04E076E3"/>
  <w16cid:commentId w16cid:paraId="27B57E53" w16cid:durableId="129CF15A"/>
  <w16cid:commentId w16cid:paraId="5C80CE4C" w16cid:durableId="19E1CB35"/>
  <w16cid:commentId w16cid:paraId="5DE23037" w16cid:durableId="28F9E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A153" w14:textId="77777777" w:rsidR="006D004C" w:rsidRDefault="006D004C">
      <w:pPr>
        <w:spacing w:line="240" w:lineRule="auto"/>
      </w:pPr>
      <w:r>
        <w:separator/>
      </w:r>
    </w:p>
  </w:endnote>
  <w:endnote w:type="continuationSeparator" w:id="0">
    <w:p w14:paraId="1F81883A" w14:textId="77777777" w:rsidR="006D004C" w:rsidRDefault="006D0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A623" w14:textId="77777777" w:rsidR="006D004C" w:rsidRDefault="006D004C">
      <w:pPr>
        <w:spacing w:line="240" w:lineRule="auto"/>
      </w:pPr>
      <w:r>
        <w:separator/>
      </w:r>
    </w:p>
  </w:footnote>
  <w:footnote w:type="continuationSeparator" w:id="0">
    <w:p w14:paraId="45664B4D" w14:textId="77777777" w:rsidR="006D004C" w:rsidRDefault="006D00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F46B8"/>
    <w:multiLevelType w:val="hybridMultilevel"/>
    <w:tmpl w:val="912A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193729">
    <w:abstractNumId w:val="7"/>
  </w:num>
  <w:num w:numId="2" w16cid:durableId="1051341147">
    <w:abstractNumId w:val="1"/>
  </w:num>
  <w:num w:numId="3" w16cid:durableId="681201201">
    <w:abstractNumId w:val="13"/>
  </w:num>
  <w:num w:numId="4" w16cid:durableId="2031953501">
    <w:abstractNumId w:val="12"/>
  </w:num>
  <w:num w:numId="5" w16cid:durableId="1571042171">
    <w:abstractNumId w:val="6"/>
  </w:num>
  <w:num w:numId="6" w16cid:durableId="1022364274">
    <w:abstractNumId w:val="3"/>
  </w:num>
  <w:num w:numId="7" w16cid:durableId="242228830">
    <w:abstractNumId w:val="4"/>
  </w:num>
  <w:num w:numId="8" w16cid:durableId="343435661">
    <w:abstractNumId w:val="2"/>
  </w:num>
  <w:num w:numId="9" w16cid:durableId="1165123496">
    <w:abstractNumId w:val="10"/>
  </w:num>
  <w:num w:numId="10" w16cid:durableId="472866257">
    <w:abstractNumId w:val="0"/>
  </w:num>
  <w:num w:numId="11" w16cid:durableId="308172252">
    <w:abstractNumId w:val="8"/>
  </w:num>
  <w:num w:numId="12" w16cid:durableId="1974752186">
    <w:abstractNumId w:val="9"/>
  </w:num>
  <w:num w:numId="13" w16cid:durableId="998533738">
    <w:abstractNumId w:val="5"/>
  </w:num>
  <w:num w:numId="14" w16cid:durableId="101195077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w Talley">
    <w15:presenceInfo w15:providerId="AD" w15:userId="S::dtalley@sandiego.edu::2b77c12f-b191-4c5d-a1d7-1bdb1ceae493"/>
  </w15:person>
  <w15:person w15:author="Jeremy Long">
    <w15:presenceInfo w15:providerId="None" w15:userId="Jeremy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F"/>
    <w:rsid w:val="00007575"/>
    <w:rsid w:val="00010B1C"/>
    <w:rsid w:val="00011995"/>
    <w:rsid w:val="0001552B"/>
    <w:rsid w:val="0002021F"/>
    <w:rsid w:val="00025AE0"/>
    <w:rsid w:val="000347E5"/>
    <w:rsid w:val="00036158"/>
    <w:rsid w:val="0004096D"/>
    <w:rsid w:val="00043496"/>
    <w:rsid w:val="000543B2"/>
    <w:rsid w:val="00054692"/>
    <w:rsid w:val="00062318"/>
    <w:rsid w:val="00070A91"/>
    <w:rsid w:val="000713DE"/>
    <w:rsid w:val="00071655"/>
    <w:rsid w:val="00071987"/>
    <w:rsid w:val="00076D67"/>
    <w:rsid w:val="00080DF7"/>
    <w:rsid w:val="00082C8B"/>
    <w:rsid w:val="00091F42"/>
    <w:rsid w:val="00095CD8"/>
    <w:rsid w:val="00096FC7"/>
    <w:rsid w:val="000A0F07"/>
    <w:rsid w:val="000B12F4"/>
    <w:rsid w:val="000B1F32"/>
    <w:rsid w:val="000B4D61"/>
    <w:rsid w:val="000B57F3"/>
    <w:rsid w:val="000D2614"/>
    <w:rsid w:val="000D50B4"/>
    <w:rsid w:val="000D70B7"/>
    <w:rsid w:val="000D78E7"/>
    <w:rsid w:val="000E02B7"/>
    <w:rsid w:val="000F38A3"/>
    <w:rsid w:val="0010026A"/>
    <w:rsid w:val="0010064B"/>
    <w:rsid w:val="00102395"/>
    <w:rsid w:val="00103EBE"/>
    <w:rsid w:val="00111CCD"/>
    <w:rsid w:val="0011538B"/>
    <w:rsid w:val="001177BF"/>
    <w:rsid w:val="0013559A"/>
    <w:rsid w:val="00136946"/>
    <w:rsid w:val="0014329F"/>
    <w:rsid w:val="001449EF"/>
    <w:rsid w:val="00146728"/>
    <w:rsid w:val="00152178"/>
    <w:rsid w:val="00157104"/>
    <w:rsid w:val="00163485"/>
    <w:rsid w:val="00181BF4"/>
    <w:rsid w:val="001853D6"/>
    <w:rsid w:val="00186A8B"/>
    <w:rsid w:val="001A1405"/>
    <w:rsid w:val="001A41F2"/>
    <w:rsid w:val="001A5967"/>
    <w:rsid w:val="001B0CD2"/>
    <w:rsid w:val="001B3A0F"/>
    <w:rsid w:val="001B5D6B"/>
    <w:rsid w:val="001B5FD1"/>
    <w:rsid w:val="001C2C05"/>
    <w:rsid w:val="001C3050"/>
    <w:rsid w:val="001C6EA4"/>
    <w:rsid w:val="001E0225"/>
    <w:rsid w:val="001E1433"/>
    <w:rsid w:val="001E23D5"/>
    <w:rsid w:val="001E74C1"/>
    <w:rsid w:val="001F6BC2"/>
    <w:rsid w:val="00200794"/>
    <w:rsid w:val="0020319E"/>
    <w:rsid w:val="002135D8"/>
    <w:rsid w:val="00214DEC"/>
    <w:rsid w:val="00217466"/>
    <w:rsid w:val="0022096A"/>
    <w:rsid w:val="00221451"/>
    <w:rsid w:val="00222186"/>
    <w:rsid w:val="00224863"/>
    <w:rsid w:val="00230BA3"/>
    <w:rsid w:val="002317E4"/>
    <w:rsid w:val="002329A0"/>
    <w:rsid w:val="0024109F"/>
    <w:rsid w:val="00242EAF"/>
    <w:rsid w:val="0025025D"/>
    <w:rsid w:val="00251126"/>
    <w:rsid w:val="002533CD"/>
    <w:rsid w:val="0025557D"/>
    <w:rsid w:val="0026062C"/>
    <w:rsid w:val="00261682"/>
    <w:rsid w:val="00270320"/>
    <w:rsid w:val="002741DC"/>
    <w:rsid w:val="00282127"/>
    <w:rsid w:val="0028794B"/>
    <w:rsid w:val="0029273F"/>
    <w:rsid w:val="00294355"/>
    <w:rsid w:val="002A0676"/>
    <w:rsid w:val="002A093E"/>
    <w:rsid w:val="002A095B"/>
    <w:rsid w:val="002A2F2D"/>
    <w:rsid w:val="002A3420"/>
    <w:rsid w:val="002A69B8"/>
    <w:rsid w:val="002A7D61"/>
    <w:rsid w:val="002B15B8"/>
    <w:rsid w:val="002B3A3C"/>
    <w:rsid w:val="002B413B"/>
    <w:rsid w:val="002B52FA"/>
    <w:rsid w:val="002C3D0B"/>
    <w:rsid w:val="002D5478"/>
    <w:rsid w:val="002E0075"/>
    <w:rsid w:val="002E24DF"/>
    <w:rsid w:val="002E4B10"/>
    <w:rsid w:val="002E4F10"/>
    <w:rsid w:val="002F116E"/>
    <w:rsid w:val="002F3CCF"/>
    <w:rsid w:val="002F663E"/>
    <w:rsid w:val="002F7B35"/>
    <w:rsid w:val="00303A36"/>
    <w:rsid w:val="00312714"/>
    <w:rsid w:val="00316DCC"/>
    <w:rsid w:val="00317963"/>
    <w:rsid w:val="0032142F"/>
    <w:rsid w:val="00321FBD"/>
    <w:rsid w:val="003517DC"/>
    <w:rsid w:val="003534FE"/>
    <w:rsid w:val="0035644C"/>
    <w:rsid w:val="00363BAB"/>
    <w:rsid w:val="00375070"/>
    <w:rsid w:val="00377057"/>
    <w:rsid w:val="003771A4"/>
    <w:rsid w:val="00380168"/>
    <w:rsid w:val="00386197"/>
    <w:rsid w:val="00386207"/>
    <w:rsid w:val="00386878"/>
    <w:rsid w:val="003909AE"/>
    <w:rsid w:val="00391C86"/>
    <w:rsid w:val="0039736A"/>
    <w:rsid w:val="003A33AA"/>
    <w:rsid w:val="003A5241"/>
    <w:rsid w:val="003A722B"/>
    <w:rsid w:val="003B08BA"/>
    <w:rsid w:val="003B0F0A"/>
    <w:rsid w:val="003B184D"/>
    <w:rsid w:val="003B5987"/>
    <w:rsid w:val="003C19B4"/>
    <w:rsid w:val="003C3B7B"/>
    <w:rsid w:val="003C6F84"/>
    <w:rsid w:val="003D351B"/>
    <w:rsid w:val="003D475A"/>
    <w:rsid w:val="003E102C"/>
    <w:rsid w:val="003E10F0"/>
    <w:rsid w:val="003E4772"/>
    <w:rsid w:val="003F3719"/>
    <w:rsid w:val="00404C27"/>
    <w:rsid w:val="00420BB3"/>
    <w:rsid w:val="004270EB"/>
    <w:rsid w:val="00430842"/>
    <w:rsid w:val="0043556F"/>
    <w:rsid w:val="00435934"/>
    <w:rsid w:val="004628A7"/>
    <w:rsid w:val="00464987"/>
    <w:rsid w:val="00466809"/>
    <w:rsid w:val="00466BAD"/>
    <w:rsid w:val="00482185"/>
    <w:rsid w:val="00482793"/>
    <w:rsid w:val="00483BCB"/>
    <w:rsid w:val="00494C43"/>
    <w:rsid w:val="00495997"/>
    <w:rsid w:val="00496665"/>
    <w:rsid w:val="00497B80"/>
    <w:rsid w:val="004A2441"/>
    <w:rsid w:val="004A2B13"/>
    <w:rsid w:val="004A35FC"/>
    <w:rsid w:val="004B3B81"/>
    <w:rsid w:val="004C63F2"/>
    <w:rsid w:val="004C7F4B"/>
    <w:rsid w:val="004D120D"/>
    <w:rsid w:val="004D2B2F"/>
    <w:rsid w:val="004E1089"/>
    <w:rsid w:val="004E42A8"/>
    <w:rsid w:val="004E4F28"/>
    <w:rsid w:val="004E6410"/>
    <w:rsid w:val="004F1704"/>
    <w:rsid w:val="004F663C"/>
    <w:rsid w:val="00500BAC"/>
    <w:rsid w:val="0050313C"/>
    <w:rsid w:val="00512C05"/>
    <w:rsid w:val="0051588B"/>
    <w:rsid w:val="00541246"/>
    <w:rsid w:val="0054697C"/>
    <w:rsid w:val="00551FE5"/>
    <w:rsid w:val="00553290"/>
    <w:rsid w:val="00561908"/>
    <w:rsid w:val="00563D7D"/>
    <w:rsid w:val="005645A1"/>
    <w:rsid w:val="00572B67"/>
    <w:rsid w:val="00580EAE"/>
    <w:rsid w:val="0058189D"/>
    <w:rsid w:val="0059276F"/>
    <w:rsid w:val="00592A8B"/>
    <w:rsid w:val="005A0FC1"/>
    <w:rsid w:val="005A296C"/>
    <w:rsid w:val="005B2B82"/>
    <w:rsid w:val="005E098E"/>
    <w:rsid w:val="005E2053"/>
    <w:rsid w:val="005F477C"/>
    <w:rsid w:val="005F762F"/>
    <w:rsid w:val="00602EC9"/>
    <w:rsid w:val="00603C32"/>
    <w:rsid w:val="00604794"/>
    <w:rsid w:val="00605417"/>
    <w:rsid w:val="006066F4"/>
    <w:rsid w:val="006075F0"/>
    <w:rsid w:val="00613032"/>
    <w:rsid w:val="00613D84"/>
    <w:rsid w:val="006143DB"/>
    <w:rsid w:val="00617A08"/>
    <w:rsid w:val="00623738"/>
    <w:rsid w:val="00624FA0"/>
    <w:rsid w:val="00630A76"/>
    <w:rsid w:val="00631958"/>
    <w:rsid w:val="00633FF1"/>
    <w:rsid w:val="006457B5"/>
    <w:rsid w:val="00646F67"/>
    <w:rsid w:val="00647048"/>
    <w:rsid w:val="0065091C"/>
    <w:rsid w:val="006522D0"/>
    <w:rsid w:val="00672380"/>
    <w:rsid w:val="0067628A"/>
    <w:rsid w:val="0067719B"/>
    <w:rsid w:val="00681868"/>
    <w:rsid w:val="00690D37"/>
    <w:rsid w:val="00694A0B"/>
    <w:rsid w:val="006A37F7"/>
    <w:rsid w:val="006B3D1C"/>
    <w:rsid w:val="006C07E2"/>
    <w:rsid w:val="006C2C69"/>
    <w:rsid w:val="006D004C"/>
    <w:rsid w:val="006D479E"/>
    <w:rsid w:val="006D4F42"/>
    <w:rsid w:val="006D7C9D"/>
    <w:rsid w:val="006E0243"/>
    <w:rsid w:val="006E3FDC"/>
    <w:rsid w:val="006E5765"/>
    <w:rsid w:val="006E6FD3"/>
    <w:rsid w:val="006F07BD"/>
    <w:rsid w:val="0070315E"/>
    <w:rsid w:val="007072D1"/>
    <w:rsid w:val="00720783"/>
    <w:rsid w:val="00721D43"/>
    <w:rsid w:val="00727C02"/>
    <w:rsid w:val="00730259"/>
    <w:rsid w:val="0073394B"/>
    <w:rsid w:val="00736B8A"/>
    <w:rsid w:val="00740550"/>
    <w:rsid w:val="00742092"/>
    <w:rsid w:val="007504D8"/>
    <w:rsid w:val="00751127"/>
    <w:rsid w:val="007606E4"/>
    <w:rsid w:val="00764013"/>
    <w:rsid w:val="00771268"/>
    <w:rsid w:val="007714C0"/>
    <w:rsid w:val="007736E8"/>
    <w:rsid w:val="00773786"/>
    <w:rsid w:val="00775436"/>
    <w:rsid w:val="007763FC"/>
    <w:rsid w:val="00777A4F"/>
    <w:rsid w:val="007807F0"/>
    <w:rsid w:val="00786F19"/>
    <w:rsid w:val="007902AC"/>
    <w:rsid w:val="00790DD9"/>
    <w:rsid w:val="00791478"/>
    <w:rsid w:val="0079361E"/>
    <w:rsid w:val="00793B7F"/>
    <w:rsid w:val="00797701"/>
    <w:rsid w:val="007A23CC"/>
    <w:rsid w:val="007A2C2E"/>
    <w:rsid w:val="007B166E"/>
    <w:rsid w:val="007B16A0"/>
    <w:rsid w:val="007B215C"/>
    <w:rsid w:val="007B7655"/>
    <w:rsid w:val="007C1096"/>
    <w:rsid w:val="007C555B"/>
    <w:rsid w:val="007C72E3"/>
    <w:rsid w:val="007D34C9"/>
    <w:rsid w:val="007D7FE5"/>
    <w:rsid w:val="007E2FAD"/>
    <w:rsid w:val="007F0131"/>
    <w:rsid w:val="007F4990"/>
    <w:rsid w:val="007F563C"/>
    <w:rsid w:val="0080007F"/>
    <w:rsid w:val="00802543"/>
    <w:rsid w:val="008028D4"/>
    <w:rsid w:val="00813057"/>
    <w:rsid w:val="00825690"/>
    <w:rsid w:val="008325F0"/>
    <w:rsid w:val="008328E8"/>
    <w:rsid w:val="00844014"/>
    <w:rsid w:val="00845039"/>
    <w:rsid w:val="008466C1"/>
    <w:rsid w:val="00851289"/>
    <w:rsid w:val="00856EC1"/>
    <w:rsid w:val="00856F80"/>
    <w:rsid w:val="00860F68"/>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3F6B"/>
    <w:rsid w:val="008F6DA9"/>
    <w:rsid w:val="008F7684"/>
    <w:rsid w:val="0090483D"/>
    <w:rsid w:val="00915E74"/>
    <w:rsid w:val="00916406"/>
    <w:rsid w:val="00916800"/>
    <w:rsid w:val="00923B5A"/>
    <w:rsid w:val="0092457A"/>
    <w:rsid w:val="00926A54"/>
    <w:rsid w:val="00933FAC"/>
    <w:rsid w:val="009374C0"/>
    <w:rsid w:val="00945658"/>
    <w:rsid w:val="009461C8"/>
    <w:rsid w:val="00946855"/>
    <w:rsid w:val="00951514"/>
    <w:rsid w:val="009603B9"/>
    <w:rsid w:val="00960C02"/>
    <w:rsid w:val="00966E90"/>
    <w:rsid w:val="0097004B"/>
    <w:rsid w:val="00982F34"/>
    <w:rsid w:val="0099218E"/>
    <w:rsid w:val="009942BA"/>
    <w:rsid w:val="009A0629"/>
    <w:rsid w:val="009A2835"/>
    <w:rsid w:val="009B3814"/>
    <w:rsid w:val="009B7C87"/>
    <w:rsid w:val="009C2910"/>
    <w:rsid w:val="009C2CEC"/>
    <w:rsid w:val="009E386F"/>
    <w:rsid w:val="009E5D46"/>
    <w:rsid w:val="00A05E95"/>
    <w:rsid w:val="00A1158E"/>
    <w:rsid w:val="00A17C44"/>
    <w:rsid w:val="00A20DFE"/>
    <w:rsid w:val="00A22DE7"/>
    <w:rsid w:val="00A260CE"/>
    <w:rsid w:val="00A2610F"/>
    <w:rsid w:val="00A30DF7"/>
    <w:rsid w:val="00A403CB"/>
    <w:rsid w:val="00A40F72"/>
    <w:rsid w:val="00A47175"/>
    <w:rsid w:val="00A50D55"/>
    <w:rsid w:val="00A5314A"/>
    <w:rsid w:val="00A557A2"/>
    <w:rsid w:val="00A619AF"/>
    <w:rsid w:val="00A62B95"/>
    <w:rsid w:val="00A62FA9"/>
    <w:rsid w:val="00A70AD4"/>
    <w:rsid w:val="00A721D6"/>
    <w:rsid w:val="00A7304B"/>
    <w:rsid w:val="00A75F07"/>
    <w:rsid w:val="00A85A7C"/>
    <w:rsid w:val="00A95736"/>
    <w:rsid w:val="00A963DC"/>
    <w:rsid w:val="00AA0319"/>
    <w:rsid w:val="00AA55A9"/>
    <w:rsid w:val="00AB2A17"/>
    <w:rsid w:val="00AB3D85"/>
    <w:rsid w:val="00AB59CB"/>
    <w:rsid w:val="00AC4B92"/>
    <w:rsid w:val="00AC7E14"/>
    <w:rsid w:val="00AD0F7F"/>
    <w:rsid w:val="00AD1037"/>
    <w:rsid w:val="00AD1A4E"/>
    <w:rsid w:val="00AD468E"/>
    <w:rsid w:val="00AD49A3"/>
    <w:rsid w:val="00AD5101"/>
    <w:rsid w:val="00AD58CE"/>
    <w:rsid w:val="00AD62B9"/>
    <w:rsid w:val="00B00CAF"/>
    <w:rsid w:val="00B058F6"/>
    <w:rsid w:val="00B104E6"/>
    <w:rsid w:val="00B11203"/>
    <w:rsid w:val="00B1140D"/>
    <w:rsid w:val="00B122D7"/>
    <w:rsid w:val="00B27A3F"/>
    <w:rsid w:val="00B33B7E"/>
    <w:rsid w:val="00B43419"/>
    <w:rsid w:val="00B44AFD"/>
    <w:rsid w:val="00B453AC"/>
    <w:rsid w:val="00B51760"/>
    <w:rsid w:val="00B520D9"/>
    <w:rsid w:val="00B55685"/>
    <w:rsid w:val="00B55D8B"/>
    <w:rsid w:val="00B56303"/>
    <w:rsid w:val="00B620AB"/>
    <w:rsid w:val="00B67CE2"/>
    <w:rsid w:val="00B747F1"/>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23A7E"/>
    <w:rsid w:val="00C27F17"/>
    <w:rsid w:val="00C306FE"/>
    <w:rsid w:val="00C31222"/>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96AFC"/>
    <w:rsid w:val="00CA66E4"/>
    <w:rsid w:val="00CB21C9"/>
    <w:rsid w:val="00CC7C75"/>
    <w:rsid w:val="00CD4632"/>
    <w:rsid w:val="00CE08CA"/>
    <w:rsid w:val="00CE32CA"/>
    <w:rsid w:val="00CF3429"/>
    <w:rsid w:val="00CF5E36"/>
    <w:rsid w:val="00D01D79"/>
    <w:rsid w:val="00D050FC"/>
    <w:rsid w:val="00D058FE"/>
    <w:rsid w:val="00D10493"/>
    <w:rsid w:val="00D11ED6"/>
    <w:rsid w:val="00D13383"/>
    <w:rsid w:val="00D16903"/>
    <w:rsid w:val="00D21910"/>
    <w:rsid w:val="00D24379"/>
    <w:rsid w:val="00D25110"/>
    <w:rsid w:val="00D27E2A"/>
    <w:rsid w:val="00D432A6"/>
    <w:rsid w:val="00D55A4E"/>
    <w:rsid w:val="00D646FB"/>
    <w:rsid w:val="00D65763"/>
    <w:rsid w:val="00D66B11"/>
    <w:rsid w:val="00D77C40"/>
    <w:rsid w:val="00D83149"/>
    <w:rsid w:val="00D83619"/>
    <w:rsid w:val="00D84F8D"/>
    <w:rsid w:val="00D857F1"/>
    <w:rsid w:val="00DB42B1"/>
    <w:rsid w:val="00DB462B"/>
    <w:rsid w:val="00DC0192"/>
    <w:rsid w:val="00DC3DA3"/>
    <w:rsid w:val="00DC5880"/>
    <w:rsid w:val="00DC6AD9"/>
    <w:rsid w:val="00DD0062"/>
    <w:rsid w:val="00DD3416"/>
    <w:rsid w:val="00DD6797"/>
    <w:rsid w:val="00DE44A9"/>
    <w:rsid w:val="00DE6E13"/>
    <w:rsid w:val="00DF1CEE"/>
    <w:rsid w:val="00DF3845"/>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92099"/>
    <w:rsid w:val="00E92509"/>
    <w:rsid w:val="00E96090"/>
    <w:rsid w:val="00EB7294"/>
    <w:rsid w:val="00EB75EE"/>
    <w:rsid w:val="00EC3FF2"/>
    <w:rsid w:val="00EC4EA6"/>
    <w:rsid w:val="00EC5A73"/>
    <w:rsid w:val="00ED0B6E"/>
    <w:rsid w:val="00ED4AD7"/>
    <w:rsid w:val="00EE2154"/>
    <w:rsid w:val="00EE525E"/>
    <w:rsid w:val="00EE570D"/>
    <w:rsid w:val="00EE636A"/>
    <w:rsid w:val="00EF2F21"/>
    <w:rsid w:val="00EF404C"/>
    <w:rsid w:val="00EF7DB4"/>
    <w:rsid w:val="00F123A8"/>
    <w:rsid w:val="00F1323B"/>
    <w:rsid w:val="00F2340F"/>
    <w:rsid w:val="00F314C2"/>
    <w:rsid w:val="00F41B94"/>
    <w:rsid w:val="00F43C6A"/>
    <w:rsid w:val="00F4400C"/>
    <w:rsid w:val="00F5476E"/>
    <w:rsid w:val="00F54F99"/>
    <w:rsid w:val="00F65D05"/>
    <w:rsid w:val="00F73923"/>
    <w:rsid w:val="00F75E0D"/>
    <w:rsid w:val="00F774CD"/>
    <w:rsid w:val="00F77B72"/>
    <w:rsid w:val="00F77BE7"/>
    <w:rsid w:val="00F95AAB"/>
    <w:rsid w:val="00FA573D"/>
    <w:rsid w:val="00FB0C5B"/>
    <w:rsid w:val="00FB2F49"/>
    <w:rsid w:val="00FB5AF1"/>
    <w:rsid w:val="00FB67A4"/>
    <w:rsid w:val="00FC1D8E"/>
    <w:rsid w:val="00FC60EA"/>
    <w:rsid w:val="00FD3481"/>
    <w:rsid w:val="00FE7306"/>
    <w:rsid w:val="00FF0348"/>
    <w:rsid w:val="00FF22E0"/>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57C8-51CE-A441-A2D6-87A731B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29881</Words>
  <Characters>170323</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Drew Talley</cp:lastModifiedBy>
  <cp:revision>3</cp:revision>
  <cp:lastPrinted>2023-08-31T20:35:00Z</cp:lastPrinted>
  <dcterms:created xsi:type="dcterms:W3CDTF">2024-01-13T17:23:00Z</dcterms:created>
  <dcterms:modified xsi:type="dcterms:W3CDTF">2024-01-14T21:24:00Z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zotero-version="7.0.0-beta.47+f012a348a"&gt;&lt;session id="if5hf7GI"/&gt;&lt;style id="http://www.zotero.org/styles/ecology" hasBibliography="1" bibliographyStyleHasBeenSet="1"/&gt;&lt;prefs&gt;&lt;pref name="fieldType" value="Field"/&gt;&lt;/prefs&gt;&lt;/data&gt;</vt:lpwstr>
  </property>
</Properties>
</file>