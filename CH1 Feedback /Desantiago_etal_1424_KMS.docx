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E7B7C" w14:textId="77777777" w:rsidR="008E68A5" w:rsidRPr="00482793" w:rsidRDefault="008E68A5" w:rsidP="004628A7">
      <w:pPr>
        <w:spacing w:line="480" w:lineRule="auto"/>
        <w:jc w:val="both"/>
        <w:rPr>
          <w:rFonts w:ascii="Times New Roman" w:eastAsia="Times New Roman" w:hAnsi="Times New Roman" w:cs="Times New Roman"/>
          <w:bCs/>
          <w:sz w:val="24"/>
          <w:szCs w:val="24"/>
        </w:rPr>
      </w:pPr>
      <w:r w:rsidRPr="00482793">
        <w:rPr>
          <w:rFonts w:ascii="Times New Roman" w:eastAsia="Times New Roman" w:hAnsi="Times New Roman" w:cs="Times New Roman"/>
          <w:bCs/>
          <w:sz w:val="24"/>
          <w:szCs w:val="24"/>
        </w:rPr>
        <w:t>Title: Consumer- and seaweed-specific impacts of invasion-mediated changes to detrital subsidies on rocky shores</w:t>
      </w:r>
    </w:p>
    <w:p w14:paraId="5353F63F" w14:textId="77777777" w:rsidR="008E68A5" w:rsidRPr="00482793" w:rsidRDefault="008E68A5" w:rsidP="004628A7">
      <w:pPr>
        <w:spacing w:line="480" w:lineRule="auto"/>
        <w:jc w:val="both"/>
        <w:rPr>
          <w:rFonts w:ascii="Times New Roman" w:eastAsia="Times New Roman" w:hAnsi="Times New Roman" w:cs="Times New Roman"/>
          <w:b/>
          <w:sz w:val="24"/>
          <w:szCs w:val="24"/>
        </w:rPr>
      </w:pPr>
    </w:p>
    <w:p w14:paraId="571AC38D" w14:textId="0E829EB6" w:rsidR="008E68A5" w:rsidRPr="00482793" w:rsidRDefault="008E68A5" w:rsidP="004628A7">
      <w:pPr>
        <w:spacing w:line="480" w:lineRule="auto"/>
        <w:jc w:val="both"/>
        <w:rPr>
          <w:rFonts w:ascii="Times New Roman" w:eastAsia="Times New Roman" w:hAnsi="Times New Roman" w:cs="Times New Roman"/>
          <w:bCs/>
          <w:sz w:val="24"/>
          <w:szCs w:val="24"/>
          <w:vertAlign w:val="superscript"/>
        </w:rPr>
      </w:pPr>
      <w:r w:rsidRPr="00482793">
        <w:rPr>
          <w:rFonts w:ascii="Times New Roman" w:eastAsia="Times New Roman" w:hAnsi="Times New Roman" w:cs="Times New Roman"/>
          <w:bCs/>
          <w:sz w:val="24"/>
          <w:szCs w:val="24"/>
        </w:rPr>
        <w:t>Ric DeSantiago</w:t>
      </w:r>
      <w:r w:rsidRPr="00482793">
        <w:rPr>
          <w:rFonts w:ascii="Times New Roman" w:eastAsia="Times New Roman" w:hAnsi="Times New Roman" w:cs="Times New Roman"/>
          <w:bCs/>
          <w:sz w:val="24"/>
          <w:szCs w:val="24"/>
          <w:vertAlign w:val="superscript"/>
        </w:rPr>
        <w:t>1,2,3</w:t>
      </w:r>
      <w:r w:rsidRPr="00482793">
        <w:rPr>
          <w:rFonts w:ascii="Times New Roman" w:eastAsia="Times New Roman" w:hAnsi="Times New Roman" w:cs="Times New Roman"/>
          <w:bCs/>
          <w:sz w:val="24"/>
          <w:szCs w:val="24"/>
        </w:rPr>
        <w:t>, Wendi K. White</w:t>
      </w:r>
      <w:r w:rsidR="00146728" w:rsidRPr="00482793">
        <w:rPr>
          <w:rFonts w:ascii="Times New Roman" w:eastAsia="Times New Roman" w:hAnsi="Times New Roman" w:cs="Times New Roman"/>
          <w:bCs/>
          <w:sz w:val="24"/>
          <w:szCs w:val="24"/>
          <w:vertAlign w:val="superscript"/>
        </w:rPr>
        <w:t>1,2</w:t>
      </w:r>
      <w:r w:rsidRPr="00482793">
        <w:rPr>
          <w:rFonts w:ascii="Times New Roman" w:eastAsia="Times New Roman" w:hAnsi="Times New Roman" w:cs="Times New Roman"/>
          <w:bCs/>
          <w:sz w:val="24"/>
          <w:szCs w:val="24"/>
        </w:rPr>
        <w:t>, John Hyde</w:t>
      </w:r>
      <w:r w:rsidRPr="00482793">
        <w:rPr>
          <w:rFonts w:ascii="Times New Roman" w:eastAsia="Times New Roman" w:hAnsi="Times New Roman" w:cs="Times New Roman"/>
          <w:bCs/>
          <w:sz w:val="24"/>
          <w:szCs w:val="24"/>
          <w:vertAlign w:val="superscript"/>
        </w:rPr>
        <w:t>4</w:t>
      </w:r>
      <w:r w:rsidRPr="00482793">
        <w:rPr>
          <w:rFonts w:ascii="Times New Roman" w:eastAsia="Times New Roman" w:hAnsi="Times New Roman" w:cs="Times New Roman"/>
          <w:bCs/>
          <w:sz w:val="24"/>
          <w:szCs w:val="24"/>
        </w:rPr>
        <w:t xml:space="preserve">, Katherine </w:t>
      </w:r>
      <w:ins w:id="0" w:author="Katherine.Swiney" w:date="2024-01-17T09:21:00Z">
        <w:r w:rsidR="000F6865">
          <w:rPr>
            <w:rFonts w:ascii="Times New Roman" w:eastAsia="Times New Roman" w:hAnsi="Times New Roman" w:cs="Times New Roman"/>
            <w:bCs/>
            <w:sz w:val="24"/>
            <w:szCs w:val="24"/>
          </w:rPr>
          <w:t xml:space="preserve">M. </w:t>
        </w:r>
      </w:ins>
      <w:r w:rsidRPr="00482793">
        <w:rPr>
          <w:rFonts w:ascii="Times New Roman" w:eastAsia="Times New Roman" w:hAnsi="Times New Roman" w:cs="Times New Roman"/>
          <w:bCs/>
          <w:sz w:val="24"/>
          <w:szCs w:val="24"/>
        </w:rPr>
        <w:t>Swiney</w:t>
      </w:r>
      <w:r w:rsidRPr="00482793">
        <w:rPr>
          <w:rFonts w:ascii="Times New Roman" w:eastAsia="Times New Roman" w:hAnsi="Times New Roman" w:cs="Times New Roman"/>
          <w:bCs/>
          <w:sz w:val="24"/>
          <w:szCs w:val="24"/>
          <w:vertAlign w:val="superscript"/>
        </w:rPr>
        <w:t>4</w:t>
      </w:r>
      <w:r w:rsidRPr="00482793">
        <w:rPr>
          <w:rFonts w:ascii="Times New Roman" w:eastAsia="Times New Roman" w:hAnsi="Times New Roman" w:cs="Times New Roman"/>
          <w:bCs/>
          <w:sz w:val="24"/>
          <w:szCs w:val="24"/>
        </w:rPr>
        <w:t>, and Jeremy D. Long</w:t>
      </w:r>
      <w:r w:rsidRPr="00482793">
        <w:rPr>
          <w:rFonts w:ascii="Times New Roman" w:eastAsia="Times New Roman" w:hAnsi="Times New Roman" w:cs="Times New Roman"/>
          <w:bCs/>
          <w:sz w:val="24"/>
          <w:szCs w:val="24"/>
          <w:vertAlign w:val="superscript"/>
        </w:rPr>
        <w:t>1,2</w:t>
      </w:r>
    </w:p>
    <w:p w14:paraId="38CCCAF2" w14:textId="77777777" w:rsidR="008E68A5" w:rsidRPr="00482793" w:rsidRDefault="008E68A5" w:rsidP="004628A7">
      <w:pPr>
        <w:spacing w:line="480" w:lineRule="auto"/>
        <w:jc w:val="both"/>
        <w:rPr>
          <w:rFonts w:ascii="Times New Roman" w:eastAsia="Times New Roman" w:hAnsi="Times New Roman" w:cs="Times New Roman"/>
          <w:bCs/>
          <w:sz w:val="24"/>
          <w:szCs w:val="24"/>
          <w:vertAlign w:val="superscript"/>
        </w:rPr>
      </w:pPr>
    </w:p>
    <w:p w14:paraId="23926DC6" w14:textId="77777777"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1</w:t>
      </w:r>
      <w:r w:rsidRPr="00482793">
        <w:rPr>
          <w:rFonts w:ascii="Times New Roman" w:hAnsi="Times New Roman" w:cs="Times New Roman"/>
        </w:rPr>
        <w:t xml:space="preserve"> Department of Biology, San Diego State University, San Diego, CA 98182 USA</w:t>
      </w:r>
    </w:p>
    <w:p w14:paraId="4389FFD3" w14:textId="77777777"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2</w:t>
      </w:r>
      <w:r w:rsidRPr="00482793">
        <w:rPr>
          <w:rFonts w:ascii="Times New Roman" w:hAnsi="Times New Roman" w:cs="Times New Roman"/>
        </w:rPr>
        <w:t xml:space="preserve"> Coastal and Marine Institute, San Diego State University, San Diego, CA 92106 USA</w:t>
      </w:r>
    </w:p>
    <w:p w14:paraId="202812A7" w14:textId="05702C8D"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3</w:t>
      </w:r>
      <w:r w:rsidRPr="00482793">
        <w:rPr>
          <w:rFonts w:ascii="Times New Roman" w:hAnsi="Times New Roman" w:cs="Times New Roman"/>
        </w:rPr>
        <w:t xml:space="preserve"> Department of Environmental Science and Policy, University of California, Davis, CA 95616 USA</w:t>
      </w:r>
    </w:p>
    <w:p w14:paraId="3C6051B5" w14:textId="2C60FF2A"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4</w:t>
      </w:r>
      <w:r w:rsidRPr="00482793">
        <w:rPr>
          <w:rFonts w:ascii="Times New Roman" w:hAnsi="Times New Roman" w:cs="Times New Roman"/>
        </w:rPr>
        <w:t xml:space="preserve"> NOAA </w:t>
      </w:r>
      <w:ins w:id="1" w:author="Katherine.Swiney" w:date="2024-01-17T09:21:00Z">
        <w:r w:rsidR="000F6865">
          <w:rPr>
            <w:rFonts w:ascii="Times New Roman" w:hAnsi="Times New Roman" w:cs="Times New Roman"/>
          </w:rPr>
          <w:t xml:space="preserve">Fisheries, </w:t>
        </w:r>
      </w:ins>
      <w:r w:rsidRPr="00482793">
        <w:rPr>
          <w:rFonts w:ascii="Times New Roman" w:hAnsi="Times New Roman" w:cs="Times New Roman"/>
        </w:rPr>
        <w:t>Southwest Fisheries Science Center, La Jolla, CA 92037 USA</w:t>
      </w:r>
    </w:p>
    <w:p w14:paraId="562B59B4" w14:textId="77777777" w:rsidR="008E68A5" w:rsidRPr="00482793" w:rsidRDefault="008E68A5" w:rsidP="004628A7">
      <w:pPr>
        <w:pStyle w:val="NoSpacing"/>
        <w:spacing w:line="480" w:lineRule="auto"/>
        <w:rPr>
          <w:rFonts w:ascii="Times New Roman" w:hAnsi="Times New Roman" w:cs="Times New Roman"/>
        </w:rPr>
      </w:pPr>
    </w:p>
    <w:p w14:paraId="581D3D22"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74BF2D05" w14:textId="4E71055F" w:rsidR="008E68A5" w:rsidRPr="00482793" w:rsidRDefault="008E68A5" w:rsidP="004628A7">
      <w:pPr>
        <w:spacing w:line="480" w:lineRule="auto"/>
        <w:jc w:val="both"/>
        <w:rPr>
          <w:rFonts w:ascii="Times New Roman" w:eastAsia="Times New Roman" w:hAnsi="Times New Roman" w:cs="Times New Roman"/>
          <w:bCs/>
          <w:sz w:val="24"/>
          <w:szCs w:val="24"/>
        </w:rPr>
      </w:pPr>
      <w:r w:rsidRPr="00482793">
        <w:rPr>
          <w:rFonts w:ascii="Times New Roman" w:hAnsi="Times New Roman" w:cs="Times New Roman"/>
          <w:i/>
          <w:iCs/>
          <w:sz w:val="24"/>
          <w:szCs w:val="24"/>
        </w:rPr>
        <w:t xml:space="preserve"> </w:t>
      </w:r>
    </w:p>
    <w:p w14:paraId="652F19B1"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5AF98553"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317C9BD1"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14727287"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05A0511B"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725424CA"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21144B20"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2292DA47"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76CC8C7D"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1457A090"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67130E6C" w14:textId="77777777" w:rsidR="008E68A5" w:rsidRPr="00482793" w:rsidRDefault="008E68A5"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b/>
          <w:sz w:val="24"/>
          <w:szCs w:val="24"/>
        </w:rPr>
        <w:lastRenderedPageBreak/>
        <w:t>Abstract</w:t>
      </w:r>
    </w:p>
    <w:p w14:paraId="5B668B6A" w14:textId="1B5D8C44" w:rsidR="008E68A5" w:rsidRPr="00482793" w:rsidRDefault="008E68A5"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Detrital subsidies such as leaf litter, animal carcasses, and marine wrack can profoundly shape recipient habitats by influencing </w:t>
      </w:r>
      <w:r w:rsidR="00D13383" w:rsidRPr="00482793">
        <w:rPr>
          <w:rFonts w:ascii="Times New Roman" w:eastAsia="Times New Roman" w:hAnsi="Times New Roman" w:cs="Times New Roman"/>
          <w:sz w:val="24"/>
          <w:szCs w:val="24"/>
        </w:rPr>
        <w:t>resilienc</w:t>
      </w:r>
      <w:r w:rsidR="00D13383">
        <w:rPr>
          <w:rFonts w:ascii="Times New Roman" w:eastAsia="Times New Roman" w:hAnsi="Times New Roman" w:cs="Times New Roman"/>
          <w:sz w:val="24"/>
          <w:szCs w:val="24"/>
        </w:rPr>
        <w:t>y</w:t>
      </w:r>
      <w:r w:rsidR="00D13383"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and productivity. Species introductions and climate-driven range shifts alter the quantity and quality of these subsidies in donor habitats, thereby potentially influencing recipient communities. Such impacts might be particularly important when detrital shifts alter detritivore feeding and performance. Attempts to identify a general theory predicting the consequences of invasive species on detritivores have been challenging</w:t>
      </w:r>
      <w:r w:rsidR="00B55D8B">
        <w:rPr>
          <w:rFonts w:ascii="Times New Roman" w:eastAsia="Times New Roman" w:hAnsi="Times New Roman" w:cs="Times New Roman"/>
          <w:sz w:val="24"/>
          <w:szCs w:val="24"/>
        </w:rPr>
        <w:t>, in part because most theories have been based on the study of microbes or predators</w:t>
      </w:r>
      <w:r w:rsidRPr="00482793">
        <w:rPr>
          <w:rFonts w:ascii="Times New Roman" w:eastAsia="Times New Roman" w:hAnsi="Times New Roman" w:cs="Times New Roman"/>
          <w:sz w:val="24"/>
          <w:szCs w:val="24"/>
        </w:rPr>
        <w:t xml:space="preserve">. Further, two recent meta-analyses disagree about the impacts of invasive plants on detritivore populations. Here, we examined the impact of a human-mediated shift in detrital subsidy (native Kelp, </w:t>
      </w:r>
      <w:r w:rsidRPr="00482793">
        <w:rPr>
          <w:rFonts w:ascii="Times New Roman" w:eastAsia="Times New Roman" w:hAnsi="Times New Roman" w:cs="Times New Roman"/>
          <w:i/>
          <w:iCs/>
          <w:sz w:val="24"/>
          <w:szCs w:val="24"/>
        </w:rPr>
        <w:t>Macrocystis pyrifera,</w:t>
      </w:r>
      <w:r w:rsidRPr="00482793">
        <w:rPr>
          <w:rFonts w:ascii="Times New Roman" w:eastAsia="Times New Roman" w:hAnsi="Times New Roman" w:cs="Times New Roman"/>
          <w:sz w:val="24"/>
          <w:szCs w:val="24"/>
        </w:rPr>
        <w:t xml:space="preserve"> to invasive Devilweed,</w:t>
      </w:r>
      <w:r w:rsidRPr="00482793">
        <w:rPr>
          <w:rFonts w:ascii="Times New Roman" w:eastAsia="Times New Roman" w:hAnsi="Times New Roman" w:cs="Times New Roman"/>
          <w:i/>
          <w:iCs/>
          <w:sz w:val="24"/>
          <w:szCs w:val="24"/>
        </w:rPr>
        <w:t xml:space="preserve"> Sargassum horneri</w:t>
      </w:r>
      <w:r w:rsidRPr="00482793">
        <w:rPr>
          <w:rFonts w:ascii="Times New Roman" w:eastAsia="Times New Roman" w:hAnsi="Times New Roman" w:cs="Times New Roman"/>
          <w:sz w:val="24"/>
          <w:szCs w:val="24"/>
        </w:rPr>
        <w:t>) to recipient rocky shores, with an emphasis on exploring species-specific impacts. We assessed consumer performance on these diets or on a mixture in no-choice assays, and we assessed feeding preference in choice assays. Additionally, we examined the impacts of this shift on grazing of native benthic seaweeds by an intertidal consumer assemblage. Replacing Kelp detritus with invasive Devilweed had consumer-specific impacts</w:t>
      </w:r>
      <w:r w:rsidR="00D13383">
        <w:rPr>
          <w:rFonts w:ascii="Times New Roman" w:eastAsia="Times New Roman" w:hAnsi="Times New Roman" w:cs="Times New Roman"/>
          <w:sz w:val="24"/>
          <w:szCs w:val="24"/>
        </w:rPr>
        <w:t xml:space="preserve"> on performance</w:t>
      </w:r>
      <w:r w:rsidRPr="00482793">
        <w:rPr>
          <w:rFonts w:ascii="Times New Roman" w:eastAsia="Times New Roman" w:hAnsi="Times New Roman" w:cs="Times New Roman"/>
          <w:sz w:val="24"/>
          <w:szCs w:val="24"/>
        </w:rPr>
        <w:t xml:space="preserve"> – suppressing growth of </w:t>
      </w:r>
      <w:proofErr w:type="gramStart"/>
      <w:r w:rsidRPr="00482793">
        <w:rPr>
          <w:rFonts w:ascii="Times New Roman" w:eastAsia="Times New Roman" w:hAnsi="Times New Roman" w:cs="Times New Roman"/>
          <w:sz w:val="24"/>
          <w:szCs w:val="24"/>
        </w:rPr>
        <w:t>Red</w:t>
      </w:r>
      <w:proofErr w:type="gramEnd"/>
      <w:r w:rsidRPr="00482793">
        <w:rPr>
          <w:rFonts w:ascii="Times New Roman" w:eastAsia="Times New Roman" w:hAnsi="Times New Roman" w:cs="Times New Roman"/>
          <w:sz w:val="24"/>
          <w:szCs w:val="24"/>
        </w:rPr>
        <w:t xml:space="preserve"> abalone (</w:t>
      </w:r>
      <w:r w:rsidRPr="00482793">
        <w:rPr>
          <w:rFonts w:ascii="Times New Roman" w:eastAsia="Times New Roman" w:hAnsi="Times New Roman" w:cs="Times New Roman"/>
          <w:i/>
          <w:iCs/>
          <w:sz w:val="24"/>
          <w:szCs w:val="24"/>
        </w:rPr>
        <w:t>Haliotis rufescens</w:t>
      </w:r>
      <w:r w:rsidRPr="00482793">
        <w:rPr>
          <w:rFonts w:ascii="Times New Roman" w:eastAsia="Times New Roman" w:hAnsi="Times New Roman" w:cs="Times New Roman"/>
          <w:sz w:val="24"/>
          <w:szCs w:val="24"/>
        </w:rPr>
        <w:t>) but enhancing growth of Black turban snails (</w:t>
      </w:r>
      <w:r w:rsidRPr="00482793">
        <w:rPr>
          <w:rFonts w:ascii="Times New Roman" w:eastAsia="Times New Roman" w:hAnsi="Times New Roman" w:cs="Times New Roman"/>
          <w:i/>
          <w:iCs/>
          <w:sz w:val="24"/>
          <w:szCs w:val="24"/>
        </w:rPr>
        <w:t>Tegula funebralis</w:t>
      </w:r>
      <w:r w:rsidRPr="00482793">
        <w:rPr>
          <w:rFonts w:ascii="Times New Roman" w:eastAsia="Times New Roman" w:hAnsi="Times New Roman" w:cs="Times New Roman"/>
          <w:sz w:val="24"/>
          <w:szCs w:val="24"/>
        </w:rPr>
        <w:t xml:space="preserve">). The effect of mixed diets on consumer growth also displayed consumer-specificity. Replacing native Kelp with invasive Devilweed increased grazing of native benthic seaweeds by a realistic detritivore assemblage, but only on the brown seaweed, </w:t>
      </w:r>
      <w:r w:rsidRPr="00482793">
        <w:rPr>
          <w:rFonts w:ascii="Times New Roman" w:eastAsia="Times New Roman" w:hAnsi="Times New Roman" w:cs="Times New Roman"/>
          <w:i/>
          <w:iCs/>
          <w:sz w:val="24"/>
          <w:szCs w:val="24"/>
        </w:rPr>
        <w:t>Silvetia compressa.</w:t>
      </w:r>
      <w:r w:rsidRPr="00482793">
        <w:rPr>
          <w:rFonts w:ascii="Times New Roman" w:eastAsia="Times New Roman" w:hAnsi="Times New Roman" w:cs="Times New Roman"/>
          <w:sz w:val="24"/>
          <w:szCs w:val="24"/>
        </w:rPr>
        <w:t xml:space="preserve"> Thus, invasion mediated changes in detrital wrack composition had consumer- and seaweed-specific impacts. Such species-specificity could underlie disagreements about the impact of species invasions on detritivore </w:t>
      </w:r>
      <w:r w:rsidRPr="00482793">
        <w:rPr>
          <w:rFonts w:ascii="Times New Roman" w:eastAsia="Times New Roman" w:hAnsi="Times New Roman" w:cs="Times New Roman"/>
          <w:sz w:val="24"/>
          <w:szCs w:val="24"/>
        </w:rPr>
        <w:lastRenderedPageBreak/>
        <w:t>populations and could impede our ability to identify a general theory about how species invasions will impact recipient communities via detrital pathways.</w:t>
      </w:r>
    </w:p>
    <w:p w14:paraId="019D4C3B" w14:textId="6DB532B0" w:rsidR="008E68A5" w:rsidRPr="00482793" w:rsidRDefault="008E68A5"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bCs/>
          <w:i/>
          <w:iCs/>
          <w:sz w:val="24"/>
          <w:szCs w:val="24"/>
        </w:rPr>
        <w:t>Keywords: Habitat subsidies, detritivores, donor-controlled system</w:t>
      </w:r>
    </w:p>
    <w:p w14:paraId="6913F9E8" w14:textId="77777777" w:rsidR="008E68A5" w:rsidRPr="00482793" w:rsidRDefault="008E68A5" w:rsidP="004628A7">
      <w:pPr>
        <w:spacing w:line="480" w:lineRule="auto"/>
        <w:jc w:val="both"/>
        <w:rPr>
          <w:rFonts w:ascii="Times New Roman" w:eastAsia="Times New Roman" w:hAnsi="Times New Roman" w:cs="Times New Roman"/>
          <w:bCs/>
          <w:i/>
          <w:iCs/>
          <w:sz w:val="24"/>
          <w:szCs w:val="24"/>
        </w:rPr>
      </w:pPr>
    </w:p>
    <w:p w14:paraId="72388F8F" w14:textId="6EC079F7" w:rsidR="0080007F" w:rsidRPr="00482793" w:rsidRDefault="00BF3D37" w:rsidP="004628A7">
      <w:pPr>
        <w:spacing w:line="480" w:lineRule="auto"/>
        <w:jc w:val="both"/>
        <w:rPr>
          <w:rFonts w:ascii="Times New Roman" w:eastAsia="Times New Roman" w:hAnsi="Times New Roman" w:cs="Times New Roman"/>
          <w:bCs/>
          <w:i/>
          <w:iCs/>
          <w:sz w:val="24"/>
          <w:szCs w:val="24"/>
        </w:rPr>
      </w:pPr>
      <w:r w:rsidRPr="00482793">
        <w:rPr>
          <w:rFonts w:ascii="Times New Roman" w:eastAsia="Times New Roman" w:hAnsi="Times New Roman" w:cs="Times New Roman"/>
          <w:b/>
          <w:sz w:val="24"/>
          <w:szCs w:val="24"/>
        </w:rPr>
        <w:t>Introduction</w:t>
      </w:r>
    </w:p>
    <w:p w14:paraId="586EBEBE" w14:textId="03EEBBE3" w:rsidR="00C51B71" w:rsidRPr="00482793" w:rsidRDefault="001A41F2"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Detrital food webs may better resist perturbations because of donor control and trophic diversity in recipient habitats</w:t>
      </w:r>
      <w:r w:rsidR="003D475A" w:rsidRPr="00482793">
        <w:rPr>
          <w:rFonts w:ascii="Times New Roman" w:eastAsia="Times New Roman" w:hAnsi="Times New Roman" w:cs="Times New Roman"/>
          <w:sz w:val="24"/>
          <w:szCs w:val="24"/>
        </w:rPr>
        <w:t xml:space="preserve"> </w:t>
      </w:r>
      <w:r w:rsidR="003D475A"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{"citationID":"grf9EAaJ","properties":{"formattedCitation":"(Odum 1969, Neutel et al. 1994, Moore et al. 2004)","plainCitation":"(Odum 1969, Neutel et al. 1994, Moore et al. 2004)","noteIndex":0},"citationItems":[{"id":1105,"uris":["http://zotero.org/users/6486635/items/AJRRNJMQ"],"itemData":{"id":1105,"type":"article-journal","container-title":"Science","journalAbbreviation":"Science","language":"en","page":"262-270","source":"Zotero","title":"The Strategy of ecosystem development","volume":"164","author":[{"family":"Odum","given":"Eugene P."}],"issued":{"date-parts":[["1969"]]}}},{"id":1269,"uris":["http://zotero.org/users/6486635/items/JMFAFC7U"],"itemData":{"id":1269,"type":"article-journal","journalAbbreviation":"Journal of Theoretical Biology","page":"351-353","title":"Global Stability of two-level detritus decomposer food chains","volume":"171","author":[{"family":"Neutel","given":"A.M."},{"family":"Roerdink","given":"J.B.T.M."},{"family":"Ruiter","given":"P.C.","non-dropping-particle":"de"}],"issued":{"date-parts":[["1994"]]}}},{"id":1265,"uris":["http://zotero.org/users/6486635/items/S3BSJ7AD"],"itemData":{"id":1265,"type":"article-journal","abstract":"Traditional approaches to the study of food webs emphasize the transfer of local primary productivity in the form of living plant organic matter across trophic levels. However, dead organic matter, or detritus, a common feature of most ecosystems plays a frequently overlooked role as a dynamic heterogeneous resource and habitat for many species. We develop an integrative framework for understanding the impact of detritus that emphasizes the ontogeny and heterogeneity of detritus and the various ways that explicit inclusion of detrital dynamics alters generalizations about the structure and functioning of food webs. Through its inﬂuences on food web composition and dynamics, detritus often increases system stability and persistence, having substantial effects on trophic structure and biodiversity. Inclusion of detrital heterogeneity in models of food web dynamics is an essential new direction for ecological research.","container-title":"Ecology Letters","DOI":"10.1111/j.1461-0248.2004.00606.x","ISSN":"1461-023X, 1461-0248","issue":"7","journalAbbreviation":"Ecology Letters","language":"en","page":"584-600","source":"DOI.org (Crossref)","title":"Detritus, trophic dynamics and biodiversity","volume":"7","author":[{"family":"Moore","given":"John C."},{"family":"Berlow","given":"Eric L."},{"family":"Coleman","given":"David C."},{"family":"Ruiter","given":"Peter C.","non-dropping-particle":"de"},{"family":"Dong","given":"Quan"},{"family":"Hastings","given":"Alan"},{"family":"Johnson","given":"Nancy Collins"},{"family":"McCann","given":"Kevin S."},{"family":"Melville","given":"Kim"},{"family":"Morin","given":"Peter J."},{"family":"Nadelhoffer","given":"Knute"},{"family":"Rosemond","given":"Amy D."},{"family":"Post","given":"David M."},{"family":"Sabo","given":"John L."},{"family":"Scow","given":"Kate M."},{"family":"Vanni","given":"Michael J."},{"family":"Wall","given":"Diana H."}],"issued":{"date-parts":[["2004",7]]}}}],"schema":"https://github.com/citation-style-language/schema/raw/master/csl-citation.json"} </w:instrText>
      </w:r>
      <w:r w:rsidR="003D475A"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(Odum 1969, Neutel et al. 1994, Moore et al. 2004)</w:t>
      </w:r>
      <w:r w:rsidR="003D475A"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Compositional changes </w:t>
      </w:r>
      <w:r w:rsidR="009942BA" w:rsidRPr="00482793">
        <w:rPr>
          <w:rFonts w:ascii="Times New Roman" w:eastAsia="Times New Roman" w:hAnsi="Times New Roman" w:cs="Times New Roman"/>
          <w:sz w:val="24"/>
          <w:szCs w:val="24"/>
        </w:rPr>
        <w:t xml:space="preserve">in </w:t>
      </w:r>
      <w:r w:rsidRPr="00482793">
        <w:rPr>
          <w:rFonts w:ascii="Times New Roman" w:eastAsia="Times New Roman" w:hAnsi="Times New Roman" w:cs="Times New Roman"/>
          <w:sz w:val="24"/>
          <w:szCs w:val="24"/>
        </w:rPr>
        <w:t xml:space="preserve">donor </w:t>
      </w:r>
      <w:r w:rsidR="009942BA" w:rsidRPr="00482793">
        <w:rPr>
          <w:rFonts w:ascii="Times New Roman" w:eastAsia="Times New Roman" w:hAnsi="Times New Roman" w:cs="Times New Roman"/>
          <w:sz w:val="24"/>
          <w:szCs w:val="24"/>
        </w:rPr>
        <w:t xml:space="preserve">habitats </w:t>
      </w:r>
      <w:r w:rsidRPr="00482793">
        <w:rPr>
          <w:rFonts w:ascii="Times New Roman" w:eastAsia="Times New Roman" w:hAnsi="Times New Roman" w:cs="Times New Roman"/>
          <w:sz w:val="24"/>
          <w:szCs w:val="24"/>
        </w:rPr>
        <w:t>arising from species introductions and climate-mediated range shifts may lead to changes in detrital subsidies</w:t>
      </w:r>
      <w:r w:rsidR="009942BA" w:rsidRPr="00482793">
        <w:rPr>
          <w:rFonts w:ascii="Times New Roman" w:eastAsia="Times New Roman" w:hAnsi="Times New Roman" w:cs="Times New Roman"/>
          <w:sz w:val="24"/>
          <w:szCs w:val="24"/>
        </w:rPr>
        <w:t xml:space="preserve"> that could</w:t>
      </w:r>
      <w:r w:rsidRPr="00482793">
        <w:rPr>
          <w:rFonts w:ascii="Times New Roman" w:eastAsia="Times New Roman" w:hAnsi="Times New Roman" w:cs="Times New Roman"/>
          <w:sz w:val="24"/>
          <w:szCs w:val="24"/>
        </w:rPr>
        <w:t xml:space="preserve"> destabilize </w:t>
      </w:r>
      <w:r w:rsidR="00D13383">
        <w:rPr>
          <w:rFonts w:ascii="Times New Roman" w:eastAsia="Times New Roman" w:hAnsi="Times New Roman" w:cs="Times New Roman"/>
          <w:sz w:val="24"/>
          <w:szCs w:val="24"/>
        </w:rPr>
        <w:t xml:space="preserve">these </w:t>
      </w:r>
      <w:r w:rsidRPr="00482793">
        <w:rPr>
          <w:rFonts w:ascii="Times New Roman" w:eastAsia="Times New Roman" w:hAnsi="Times New Roman" w:cs="Times New Roman"/>
          <w:sz w:val="24"/>
          <w:szCs w:val="24"/>
        </w:rPr>
        <w:t>recipient ecosystems</w:t>
      </w:r>
      <w:r w:rsidR="001A5967" w:rsidRPr="00482793">
        <w:rPr>
          <w:rFonts w:ascii="Times New Roman" w:eastAsia="Times New Roman" w:hAnsi="Times New Roman" w:cs="Times New Roman"/>
          <w:sz w:val="24"/>
          <w:szCs w:val="24"/>
        </w:rPr>
        <w:t xml:space="preserve"> </w:t>
      </w:r>
      <w:r w:rsidR="001A5967" w:rsidRPr="00482793">
        <w:rPr>
          <w:rFonts w:ascii="Times New Roman" w:eastAsia="Times New Roman" w:hAnsi="Times New Roman" w:cs="Times New Roman"/>
          <w:sz w:val="24"/>
          <w:szCs w:val="24"/>
        </w:rPr>
        <w:fldChar w:fldCharType="begin"/>
      </w:r>
      <w:r w:rsidR="0010026A" w:rsidRPr="00482793">
        <w:rPr>
          <w:rFonts w:ascii="Times New Roman" w:eastAsia="Times New Roman" w:hAnsi="Times New Roman" w:cs="Times New Roman"/>
          <w:sz w:val="24"/>
          <w:szCs w:val="24"/>
        </w:rPr>
        <w:instrText xml:space="preserve"> ADDIN ZOTERO_ITEM CSL_CITATION {"citationID":"LGEUKcF8","properties":{"formattedCitation":"(Collins and Baxter 2014)","plainCitation":"(Collins and Baxter 2014)","noteIndex":0},"citationItems":[{"id":1115,"uris":["http://zotero.org/users/6486635/items/PBYNBM9J"],"itemData":{"id":1115,"type":"article-journal","abstract":"The transfer of nutrients and energy across habitat or ecosystem boundaries, or resource subsidies, is important in structuring ecological communities. Variation in biotic and abiotic characteristics of patches receiving resource subsidies may mediate their effects, including responses by consumers, however few studies have investigated this explicitly or the potential effects at broader spatial scales. To test the role recipient patches may play in mediating effects of a subsidy and consequences at larger reach scales, we conducted an experiment to evaluate changes in arthropod community composition and abundance in response to a subsidy of salmon carcasses in vegetated and un-vegetated riparian patches, where carcasses are frequently deposited by animals, and how these patterns in patches mediate responses at reach scales. Arthropod community composition differed between habitats, and salmon additions yielded strong positive changes in arthropod abundance among select families. Four dipteran families responded positively to additions of carcasses to riparian habitats, and effects were generally stronger in vegetated habitats. Salmon carcasses in un-vegetated habitats desiccated whereas in vegetated habitats they remained moist which likely facilitated rapid consumption. Of the five predatory arthropod families observed, only the coleopteran, Staphylinidae, increased in response to the salmon carcass subsidy, and only in vegetated habitats. Differences in effect size between habitats suggest selection of salmon carcasses by riparian arthropods changes with habitat context. Additionally, we detected significant increases in adult Calliphoridae biomass at reach scales, with the largest increases occurring at streams with more carcasses in vegetated patches. Our results show that the responses to the subsidy of salmon carcasses are not ubiquitous among riparian arthropods, nor are they spatially homogenous. Rather, our findings demonstrate that spatial variation in recipient habitat can mediate the responses of primary and secondary consumers to a subsidy, with effects manifesting at broader spatial extents, highlighting an additional means by which landscape heterogeneity influences the dynamics of food webs.","container-title":"Ecosphere","DOI":"10.1890/ES14-00030.1","ISSN":"2150-8925","issue":"11","journalAbbreviation":"Ecosphere","language":"en","page":"1-14","source":"DOI.org (Crossref)","title":"Heterogeneity of riparian habitats mediates responses of terrestrial arthropods to a subsidy of Pacific salmon carcasses","volume":"5","author":[{"family":"Collins","given":"S. F."},{"family":"Baxter","given":"C. V."}],"issued":{"date-parts":[["2014",11]]}}}],"schema":"https://github.com/citation-style-language/schema/raw/master/csl-citation.json"} </w:instrText>
      </w:r>
      <w:r w:rsidR="001A5967" w:rsidRPr="00482793">
        <w:rPr>
          <w:rFonts w:ascii="Times New Roman" w:eastAsia="Times New Roman" w:hAnsi="Times New Roman" w:cs="Times New Roman"/>
          <w:sz w:val="24"/>
          <w:szCs w:val="24"/>
        </w:rPr>
        <w:fldChar w:fldCharType="separate"/>
      </w:r>
      <w:r w:rsidR="0010026A" w:rsidRPr="00482793">
        <w:rPr>
          <w:rFonts w:ascii="Times New Roman" w:eastAsia="Times New Roman" w:hAnsi="Times New Roman" w:cs="Times New Roman"/>
          <w:noProof/>
          <w:sz w:val="24"/>
          <w:szCs w:val="24"/>
        </w:rPr>
        <w:t>(Collins and Baxter 2014)</w:t>
      </w:r>
      <w:r w:rsidR="001A5967"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For example, </w:t>
      </w:r>
      <w:r w:rsidR="009942BA" w:rsidRPr="00482793">
        <w:rPr>
          <w:rFonts w:ascii="Times New Roman" w:eastAsia="Times New Roman" w:hAnsi="Times New Roman" w:cs="Times New Roman"/>
          <w:sz w:val="24"/>
          <w:szCs w:val="24"/>
        </w:rPr>
        <w:t xml:space="preserve">species shifts in </w:t>
      </w:r>
      <w:r w:rsidRPr="00482793">
        <w:rPr>
          <w:rFonts w:ascii="Times New Roman" w:eastAsia="Times New Roman" w:hAnsi="Times New Roman" w:cs="Times New Roman"/>
          <w:sz w:val="24"/>
          <w:szCs w:val="24"/>
        </w:rPr>
        <w:t xml:space="preserve">donor systems may change the quantity and quality of detrital supply leading to consequences on </w:t>
      </w:r>
      <w:r w:rsidR="009942BA" w:rsidRPr="00482793">
        <w:rPr>
          <w:rFonts w:ascii="Times New Roman" w:eastAsia="Times New Roman" w:hAnsi="Times New Roman" w:cs="Times New Roman"/>
          <w:sz w:val="24"/>
          <w:szCs w:val="24"/>
        </w:rPr>
        <w:t xml:space="preserve">populations of </w:t>
      </w:r>
      <w:r w:rsidRPr="00482793">
        <w:rPr>
          <w:rFonts w:ascii="Times New Roman" w:eastAsia="Times New Roman" w:hAnsi="Times New Roman" w:cs="Times New Roman"/>
          <w:sz w:val="24"/>
          <w:szCs w:val="24"/>
        </w:rPr>
        <w:t>recipient primary consumers (</w:t>
      </w:r>
      <w:r w:rsidR="001A5967" w:rsidRPr="00482793">
        <w:rPr>
          <w:rFonts w:ascii="Times New Roman" w:eastAsia="Times New Roman" w:hAnsi="Times New Roman" w:cs="Times New Roman"/>
          <w:sz w:val="24"/>
          <w:szCs w:val="24"/>
        </w:rPr>
        <w:t>i.e.,</w:t>
      </w:r>
      <w:r w:rsidRPr="00482793">
        <w:rPr>
          <w:rFonts w:ascii="Times New Roman" w:eastAsia="Times New Roman" w:hAnsi="Times New Roman" w:cs="Times New Roman"/>
          <w:sz w:val="24"/>
          <w:szCs w:val="24"/>
        </w:rPr>
        <w:t xml:space="preserve"> detritivore</w:t>
      </w:r>
      <w:r w:rsidR="009942BA" w:rsidRPr="00482793">
        <w:rPr>
          <w:rFonts w:ascii="Times New Roman" w:eastAsia="Times New Roman" w:hAnsi="Times New Roman" w:cs="Times New Roman"/>
          <w:sz w:val="24"/>
          <w:szCs w:val="24"/>
        </w:rPr>
        <w:t>s</w:t>
      </w:r>
      <w:r w:rsidRPr="00482793">
        <w:rPr>
          <w:rFonts w:ascii="Times New Roman" w:eastAsia="Times New Roman" w:hAnsi="Times New Roman" w:cs="Times New Roman"/>
          <w:sz w:val="24"/>
          <w:szCs w:val="24"/>
        </w:rPr>
        <w:t>)</w:t>
      </w:r>
      <w:r w:rsidR="009942BA"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and the species they interact with</w:t>
      </w:r>
      <w:r w:rsidR="00270320" w:rsidRPr="00482793">
        <w:rPr>
          <w:rFonts w:ascii="Times New Roman" w:eastAsia="Times New Roman" w:hAnsi="Times New Roman" w:cs="Times New Roman"/>
          <w:sz w:val="24"/>
          <w:szCs w:val="24"/>
        </w:rPr>
        <w:t xml:space="preserve"> </w:t>
      </w:r>
      <w:r w:rsidR="00270320"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{"citationID":"ga1GG02x","properties":{"formattedCitation":"(Yang 2006)","plainCitation":"(Yang 2006)","noteIndex":0},"citationItems":[{"id":1277,"uris":["http://zotero.org/users/6486635/items/TZYG5ESQ"],"itemData":{"id":1277,"type":"article-journal","abstract":"Detritivore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H."}],"issued":{"date-parts":[["2006",3]]}}}],"schema":"https://github.com/citation-style-language/schema/raw/master/csl-citation.json"} </w:instrText>
      </w:r>
      <w:r w:rsidR="00270320"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(Yang 2006)</w:t>
      </w:r>
      <w:r w:rsidR="00270320"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Identifying a general theory about how species invasions affect recipient </w:t>
      </w:r>
      <w:r w:rsidR="00B51760" w:rsidRPr="00482793">
        <w:rPr>
          <w:rFonts w:ascii="Times New Roman" w:eastAsia="Times New Roman" w:hAnsi="Times New Roman" w:cs="Times New Roman"/>
          <w:sz w:val="24"/>
          <w:szCs w:val="24"/>
        </w:rPr>
        <w:t xml:space="preserve">detritivores </w:t>
      </w:r>
      <w:r w:rsidR="009942BA" w:rsidRPr="00482793">
        <w:rPr>
          <w:rFonts w:ascii="Times New Roman" w:eastAsia="Times New Roman" w:hAnsi="Times New Roman" w:cs="Times New Roman"/>
          <w:sz w:val="24"/>
          <w:szCs w:val="24"/>
        </w:rPr>
        <w:t>and their communities</w:t>
      </w:r>
      <w:r w:rsidR="00B51760"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would improve our ability to predict future environmental </w:t>
      </w:r>
      <w:r w:rsidR="00AD49A3" w:rsidRPr="00482793">
        <w:rPr>
          <w:rFonts w:ascii="Times New Roman" w:eastAsia="Times New Roman" w:hAnsi="Times New Roman" w:cs="Times New Roman"/>
          <w:sz w:val="24"/>
          <w:szCs w:val="24"/>
        </w:rPr>
        <w:t>change</w:t>
      </w:r>
      <w:r w:rsidR="00DB462B" w:rsidRPr="00482793">
        <w:rPr>
          <w:rFonts w:ascii="Times New Roman" w:eastAsia="Times New Roman" w:hAnsi="Times New Roman" w:cs="Times New Roman"/>
          <w:sz w:val="24"/>
          <w:szCs w:val="24"/>
        </w:rPr>
        <w:t xml:space="preserve"> </w:t>
      </w:r>
      <w:r w:rsidR="00592A8B"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{"citationID":"hqXQyXsU","properties":{"formattedCitation":"(Yang et al. 2010)","plainCitation":"(Yang et al. 2010)","noteIndex":0},"citationItems":[{"id":276,"uris":["http://zotero.org/users/6486635/items/VE9ME3VV"],"itemData":{"id":276,"type":"article-journal","abstract":"Resource pulses are infrequent, large-magnitude, and short-duration events of increased resource availability. They include a diverse set of extreme events in a wide range of ecosystems, but identifying general patterns among the diversity of pulsed resource phenomena in nature remains an important challenge. Here we present a meta-analysis of resource pulse-consumer interactions that addresses four key questions: (1) Which characteristics of pulsed resources best predict their effects on consumers? (2) Which characteristics of consumers best predict their responses to resource pulses? (3) How do the effects of resource pulses differ in different ecosystems? (4) What are the indirect effects of resource pulses in communities? To investigate these questions, we built a data set of diverse pulsed resource-consumer interactions from around the world, developed metrics to compare the effects of resource pulses across disparate systems, and conducted multilevel regression analyses to examine the manner in which variation in the characteristics of resource pulse consumer interactions affects important aspects of consumer responses. Resource pulse magnitude, resource trophic level, resource pulse duration, ecosystem type and subtype, consumer response mechanisms, and consumer body mass were found to be key explanatory factors predicting the magnitude, duration, and timing of consumer responses.","container-title":"Ecological Monographs","DOI":"10.1890/08-1996.1","ISSN":"0012-9615","issue":"1","journalAbbreviation":"Ecological Monographs","language":"en","page":"125-151","source":"DOI.org (Crossref)","title":"A meta-analysis of resource pulse–consumer interactions","volume":"80","author":[{"family":"Yang","given":"Louie H."},{"family":"Edwards","given":"Kyle F."},{"family":"Byrnes","given":"Jarrett E."},{"family":"Bastow","given":"Justin L."},{"family":"Wright","given":"Amber N."},{"family":"Spence","given":"Kenneth O."}],"issued":{"date-parts":[["2010",2]]}}}],"schema":"https://github.com/citation-style-language/schema/raw/master/csl-citation.json"} </w:instrText>
      </w:r>
      <w:r w:rsidR="00592A8B"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(Yang et al. 2010)</w:t>
      </w:r>
      <w:r w:rsidR="00592A8B" w:rsidRPr="00482793">
        <w:rPr>
          <w:rFonts w:ascii="Times New Roman" w:eastAsia="Times New Roman" w:hAnsi="Times New Roman" w:cs="Times New Roman"/>
          <w:sz w:val="24"/>
          <w:szCs w:val="24"/>
        </w:rPr>
        <w:fldChar w:fldCharType="end"/>
      </w:r>
      <w:r w:rsidR="00AD49A3" w:rsidRPr="00482793">
        <w:rPr>
          <w:rFonts w:ascii="Times New Roman" w:eastAsia="Times New Roman" w:hAnsi="Times New Roman" w:cs="Times New Roman"/>
          <w:sz w:val="24"/>
          <w:szCs w:val="24"/>
        </w:rPr>
        <w:t>.</w:t>
      </w:r>
      <w:r w:rsidR="009942BA"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Unfortunately, </w:t>
      </w:r>
      <w:r w:rsidR="009942BA" w:rsidRPr="00482793">
        <w:rPr>
          <w:rFonts w:ascii="Times New Roman" w:eastAsia="Times New Roman" w:hAnsi="Times New Roman" w:cs="Times New Roman"/>
          <w:sz w:val="24"/>
          <w:szCs w:val="24"/>
        </w:rPr>
        <w:t xml:space="preserve">there is a lack of consensus about how species invasions will impact detritivores, from both theoretical and meta-analytical perspectives. </w:t>
      </w:r>
      <w:r w:rsidRPr="00482793">
        <w:rPr>
          <w:rFonts w:ascii="Times New Roman" w:eastAsia="Times New Roman" w:hAnsi="Times New Roman" w:cs="Times New Roman"/>
          <w:sz w:val="24"/>
          <w:szCs w:val="24"/>
        </w:rPr>
        <w:t>Clearly, there is a need to better understand how human-mediated changes to donor ecosystems influence recipient detritivores and their communities.</w:t>
      </w:r>
    </w:p>
    <w:p w14:paraId="54B893C5" w14:textId="7A58C7F2" w:rsidR="001A41F2" w:rsidRPr="00482793" w:rsidRDefault="00B104E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Ecosystems are connected through fluxes of </w:t>
      </w:r>
      <w:r w:rsidR="00580EAE" w:rsidRPr="00482793">
        <w:rPr>
          <w:rFonts w:ascii="Times New Roman" w:eastAsia="Times New Roman" w:hAnsi="Times New Roman" w:cs="Times New Roman"/>
          <w:sz w:val="24"/>
          <w:szCs w:val="24"/>
        </w:rPr>
        <w:t xml:space="preserve">organisms, energy, </w:t>
      </w:r>
      <w:r w:rsidRPr="00482793">
        <w:rPr>
          <w:rFonts w:ascii="Times New Roman" w:eastAsia="Times New Roman" w:hAnsi="Times New Roman" w:cs="Times New Roman"/>
          <w:sz w:val="24"/>
          <w:szCs w:val="24"/>
        </w:rPr>
        <w:t>materia</w:t>
      </w:r>
      <w:r w:rsidR="00580EAE" w:rsidRPr="00482793">
        <w:rPr>
          <w:rFonts w:ascii="Times New Roman" w:eastAsia="Times New Roman" w:hAnsi="Times New Roman" w:cs="Times New Roman"/>
          <w:sz w:val="24"/>
          <w:szCs w:val="24"/>
        </w:rPr>
        <w:t xml:space="preserve">ls, and information </w:t>
      </w:r>
      <w:r w:rsidRPr="00482793">
        <w:rPr>
          <w:rFonts w:ascii="Times New Roman" w:eastAsia="Times New Roman" w:hAnsi="Times New Roman" w:cs="Times New Roman"/>
          <w:sz w:val="24"/>
          <w:szCs w:val="24"/>
        </w:rPr>
        <w:t>from donor systems that can alter species abundances and interactions in recipient food webs</w:t>
      </w:r>
      <w:r w:rsidR="001C3050" w:rsidRPr="00482793">
        <w:rPr>
          <w:rFonts w:ascii="Times New Roman" w:eastAsia="Times New Roman" w:hAnsi="Times New Roman" w:cs="Times New Roman"/>
          <w:sz w:val="24"/>
          <w:szCs w:val="24"/>
        </w:rPr>
        <w:t xml:space="preserve"> </w:t>
      </w:r>
      <w:r w:rsidR="001C3050"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{"citationID":"2NuBNarT","properties":{"formattedCitation":"(Polis and Hurd 1996, Nakano et al. 1999, Ostfeld and Keesing 2000, Talley et al. 2006, Gratton et al. 2008, Greig et al. 2012)","plainCitation":"(Polis and Hurd 1996, Nakano et al. 1999, Ostfeld and Keesing 2000, Talley et al. 2006, Gratton et al. 2008, Greig et al. 2012)","noteIndex":0},"citationItems":[{"id":205,"uris":["http://zotero.org/users/6486635/items/9RK7KNT5"],"itemData":{"id":205,"type":"article-journal","abstract":"This study quantifies the flow of energy and biomass from a productive marine system to a relatively unproductive terrestrial system. Biomass from marine food webs (here, the Gulf of California) enters the terrestrial webs of islands and coastal areas through two conduits: (1) shore drift of algal wrack and carrion and (2) colonies of seabirds. Both conduits support dense assemblages of consumers: arthropods are 85-560 times more abundant in the supralittoral than inland and 2.2 times more abundant on islands with seabird colonies than those without. Marine input (MI), not terrestrial primary productivity (TP) by land plants, provides most energy and biomass for terrestrial communities on 16 of 19 study islands. The ratio of perimeter to area (P/A) significantly predicts arthropod abundance on islands and is the major determinant of the relative importance of allochthonous flow; we expect P/A ratio to be important wherever transport of nutrients, detritus, and organisms among habitats occurs. Similar transport phenomena generally take place, often with significant impact, on coastal habitats and islands worldwide. Such input subsidizes a diverse array of terrestrial consumers; in many cases, subsidized consumers reach extraordinarily high densities and thus can depress their in situ resources. In general, we propose that such flow is often a key feature of the energetics, structure, and dynamics of populations, food webs, and communities whenever any two habitats, differing in productivity, are juxtaposed.","container-title":"The American Naturalist","DOI":"10.1086/285858","ISSN":"0003-0147, 1537-5323","issue":"3","journalAbbreviation":"The American Naturalist","language":"en","page":"396-423","source":"DOI.org (Crossref)","title":"Linking marine and terrestrial food webs: allochthonous input from the ocean supports high secondary productivity on small islands and coastal land communities","title-short":"Linking Marine and Terrestrial Food Webs","volume":"147","author":[{"family":"Polis","given":"Gary A."},{"family":"Hurd","given":"Stephen D."}],"issued":{"date-parts":[["1996",3]]}}},{"id":285,"uris":["http://zotero.org/users/6486635/items/NJ564NCP"],"itemData":{"id":285,"type":"article-journal","abstract":"Dynamics of headwater stream ecosystems are generally regarded as occurring at the interface of aquatic and terrestrial ecosystems. Terrestrial arthropod inputs can provide an energy subsidy and increase the abundance of predatory ﬁsh, and the ensuing effects potentially can cascade through the food web and ultimately affect primary producers. Nevertheless, the community-based effects of such inputs on stream food web dynamics are still poorly understood. We present experimental evidence that terrestrial arthropod inputs have an indirect but prominent effect on a stream benthic community by altering the intensity of ﬁsh predation in the food web. Two key elements of the stream food web, terrestrial arthropod inputs and the presence of predatory ﬁsh, were experimentally manipulated by using greenhouse-type covers and enclosures (or exclosures) in a forest stream located in northern Japan. When terrestrial arthropod inputs to the stream were experimentally reduced, ﬁsh predation pressure shifted dramatically from terrestrial to aquatic arthropods. The ensuing depletion of aquatic arthropods resulted in a subsequent increase in periphyton biomass. This ﬁeld experiment revealed that terrestrial arthropod inputs were a primary factor controlling cascading trophic interactions among predatory ﬁsh, herbivorous aquatic arthropods, and benthic periphyton. These results provide empirical support for the perspective that transfers of energy and biomass from donor systems are frequently signiﬁcant for the maintenance of biotic communities in recipient systems. Key words: ﬁsh predation; food webs; forest stream; periphyton; stream arthropods; terrestrial arthropod; trophic cascades.","container-title":"Ecology","DOI":"10.1890/0012-9658(1999)080[2435:TALRAI]2.0.CO;2","ISSN":"0012-9658","issue":"7","journalAbbreviation":"Ecology","language":"en","page":"2435-2441","source":"DOI.org (Crossref)","title":"Terrestrial-aquatic linkages: riparian arthropod inputs alter trophic cascades in a stream food web","title-short":"TERRESTRIAL–AQUATIC LINKAGES","volume":"80","author":[{"family":"Nakano","given":"Shigeru"},{"family":"Miyasaka","given":"Hitoshi"},{"family":"Kuhara","given":"Naotoshi"}],"issued":{"date-parts":[["1999",10]]}}},{"id":1314,"uris":["http://zotero.org/users/6486635/items/N9QDHK6A"],"itemData":{"id":1314,"type":"article-journal","container-title":"Trends in Ecology &amp; Evolution","DOI":"10.1016/S0169-5347(00)01862-0","ISSN":"01695347","issue":"6","journalAbbreviation":"Trends in Ecology &amp; Evolution","language":"en","page":"232-237","source":"DOI.org (Crossref)","title":"Pulsed resources and community dynamics of consumers in terrestrial ecosystems","volume":"15","author":[{"family":"Ostfeld","given":"Richard S."},{"family":"Keesing","given":"Felicia"}],"issued":{"date-parts":[["2000",6]]}}},{"id":1271,"uris":["http://zotero.org/users/6486635/items/APM67VVF"],"itemData":{"id":1271,"type":"chapter","container-title":"Connectivity Conservation","edition":"1","ISBN":"978-0-521-85706-2","language":"en","note":"DOI: 10.1017/CBO9780511754821.006","page":"97-129","publisher":"Cambridge University Press","source":"DOI.org (Crossref)","title":"Connectivity at the land–water interface","URL":"https://www.cambridge.org/core/product/identifier/CBO9780511754821A014/type/book_part","editor":[{"family":"Crooks","given":"Kevin R."},{"family":"Sanjayan","given":"M."}],"author":[{"family":"Talley","given":"Drew M."},{"family":"Huxel","given":"Gary R."},{"family":"Holyoak","given":"Marcel"}],"accessed":{"date-parts":[["2023",10,25]]},"issued":{"date-parts":[["2006",11,2]]}}},{"id":145,"uris":["http://zotero.org/users/6486635/items/TABQPWQ3"],"itemData":{"id":145,"type":"article-journal","container-title":"Ecosystems","DOI":"10.1007/s10021-008-9158-8","ISSN":"1432-9840, 1435-0629","issue":"5","journalAbbreviation":"Ecosystems","language":"en","page":"764-774","source":"DOI.org (Crossref)","title":"Ecosystem linkages between lakes and the surrounding terrestrial landscape in northeast Iceland","volume":"11","author":[{"family":"Gratton","given":"Claudio"},{"family":"Donaldson","given":"Jack"},{"family":"Zanden","given":"M. Jake Vander"}],"issued":{"date-parts":[["2008",8]]}}},{"id":57,"uris":["http://zotero.org/users/6486635/items/9CKYIVRV"],"itemData":{"id":57,"type":"article-journal","abstract":"The exchange of organisms and energy among ecosystems has major impacts on food web structure and dynamics, yet little is known about how climate warming combines with other pervasive anthropogenic perturbations to affect such exchanges. We used an outdoor freshwater mesocosm experiment to investigate the interactive effects of warming, eutrophication, and changes in top predators on the ﬂux of biomass between aquatic and terrestrial ecosystems. We demonstrated that predatory ﬁsh decoupled aquatic and terrestrial ecosystems by reducing the emergence of aquatic organisms and suppressing the decomposition of terrestrial plant detritus. In contrast, warming and nutrients enhanced cross-ecosystem exchanges by increasing emergence and decomposition, and these effects were strongest in the absence of predators. Furthermore, we found that warming advanced while predators delayed the phenology of insect emergence. Our results demonstrate that anthropogenic perturbations may extend well beyond ecosystem boundaries by inﬂuencing cross-ecosystem subsidies. We ﬁnd that these changes are sufﬁcient to substantially impact recipient communities and potentially alter the carbon balance between aquatic and terrestrial ecosystems and the atmosphere.","container-title":"Global Change Biology","DOI":"10.1111/j.1365-2486.2011.02540.x","ISSN":"13541013","issue":"2","journalAbbreviation":"Glob Change Biol","language":"en","page":"504-514","source":"DOI.org (Crossref)","title":"Warming, eutrophication, and predator loss amplify subsidies between aquatic and terrestrial ecosystems","volume":"18","author":[{"family":"Greig","given":"Hamish S."},{"family":"Kratina","given":"Pavel"},{"family":"Thompson","given":"Patrick L."},{"family":"Palen","given":"Wendy J."},{"family":"Richardson","given":"John S."},{"family":"Shurin","given":"Jonathan B."}],"issued":{"date-parts":[["2012",2]]}}}],"schema":"https://github.com/citation-style-language/schema/raw/master/csl-citation.json"} </w:instrText>
      </w:r>
      <w:r w:rsidR="001C3050"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(Polis and Hurd 1996, Nakano et al. 1999, Ostfeld and Keesing 2000, Talley et al. 2006, Gratton et al. 2008, Greig et al. 2012)</w:t>
      </w:r>
      <w:r w:rsidR="001C3050" w:rsidRPr="00482793">
        <w:rPr>
          <w:rFonts w:ascii="Times New Roman" w:eastAsia="Times New Roman" w:hAnsi="Times New Roman" w:cs="Times New Roman"/>
          <w:sz w:val="24"/>
          <w:szCs w:val="24"/>
        </w:rPr>
        <w:fldChar w:fldCharType="end"/>
      </w:r>
      <w:r w:rsidR="001C3050" w:rsidRPr="00482793">
        <w:rPr>
          <w:rFonts w:ascii="Times New Roman" w:eastAsia="Times New Roman" w:hAnsi="Times New Roman" w:cs="Times New Roman"/>
          <w:sz w:val="24"/>
          <w:szCs w:val="24"/>
        </w:rPr>
        <w:t>. For example</w:t>
      </w:r>
      <w:r w:rsidRPr="00482793">
        <w:rPr>
          <w:rFonts w:ascii="Times New Roman" w:eastAsia="Times New Roman" w:hAnsi="Times New Roman" w:cs="Times New Roman"/>
          <w:sz w:val="24"/>
          <w:szCs w:val="24"/>
        </w:rPr>
        <w:t xml:space="preserve">, detrital subsidies can modify key ecological processes </w:t>
      </w:r>
      <w:r w:rsidR="009942BA"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e.g. competition and predation</w:t>
      </w:r>
      <w:r w:rsidR="006A37F7" w:rsidRPr="00482793">
        <w:rPr>
          <w:rFonts w:ascii="Times New Roman" w:eastAsia="Times New Roman" w:hAnsi="Times New Roman" w:cs="Times New Roman"/>
          <w:sz w:val="24"/>
          <w:szCs w:val="24"/>
        </w:rPr>
        <w:t xml:space="preserve">; </w:t>
      </w:r>
      <w:r w:rsidR="006A37F7"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{"citationID":"EvBJnpQy","properties":{"formattedCitation":"(Yang 2006, Piovia-Scott et al. 2011, Kenny et al. 2017)","plainCitation":"(Yang 2006, Piovia-Scott et al. 2011, Kenny et al. 2017)","noteIndex":0},"citationItems":[{"id":1277,"uris":["http://zotero.org/users/6486635/items/TZYG5ESQ"],"itemData":{"id":1277,"type":"article-journal","abstract":"Detritivore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H."}],"issued":{"date-parts":[["2006",3]]}}},{"id":143,"uris":["http://zotero.org/users/6486635/items/QJ75LMA7"],"itemData":{"id":143,"type":"article-journal","abstract":"In a simple island ecosystem, a rare pulse of resource input alters the interaction between predator species.\n          , \n            The effect of environmental change on ecosystems is mediated by species interactions. Environmental change may remove or add species and shift life-history events, altering which species interact at a given time. However, environmental change may also reconfigure multispecies interactions when both species composition and phenology remain intact. In a Caribbean island system, a major manifestation of environmental change is seaweed deposition, which has been linked to eutrophication, overfishing, and hurricanes. Here, we show in a whole-island field experiment that without seaweed two predators—lizards and ants—had a substantially greater-than-additive effect on herbivory. When seaweed was added to mimic deposition by hurricanes, no interactive predator effect occurred. Thus environmental change can substantially restructure food-web interactions, complicating efforts to predict anthropogenic changes in ecosystem processes.","container-title":"Science","DOI":"10.1126/science.1200282","ISSN":"0036-8075, 1095-9203","issue":"6016","journalAbbreviation":"Science","language":"en","page":"461-463","source":"DOI.org (Crossref)","title":"Effects of experimental seaweed deposition on lizard and ant predation in an island food web","volume":"331","author":[{"family":"Piovia-Scott","given":"Jonah"},{"family":"Spiller","given":"David A."},{"family":"Schoener","given":"Thomas W."}],"issued":{"date-parts":[["2011",1,28]]}}},{"id":437,"uris":["http://zotero.org/users/6486635/items/HTSMFMAH"],"itemData":{"id":437,"type":"article-journal","abstract":"Resource pulses are brief periods of unusually high resource abundance. While population and community responses to resource pulses have been relatively well studied, how individual consumers respond to resource pulses has received less attention. Local consumers are often the first to respond to a resource pulse, and the form and timing of individual responses may influence how the effects of the pulse are transmitted throughout the community. Previous studies in Bahamian food webs have shown that detritivores associated with pulses of seaweed wrack provide an alternative prey source for lizards. When seaweed is abundant, lizards (Anolis sagrei) shift to consuming more marine-­derived prey and increase in density, which has important consequences for other components of the food web. We hypothesized that the diet shift requires individuals to alter their habitat use and foraging activity and that such responses may happen very rapidly. In this study, we used recorded video observations to investigate the immediate responses of lizards to an experimental seaweed pulse. We added seaweed to five treatment plots for comparison with five control plots. Immediately after seaweed addition, lizards decreased average perch height and increased movement rate, but these effects persisted for only 2 days. To explore the short-­term nature of the r­esponse, we used our field data to parametrize heuristic Markov chain models of perch height as a function of foraging state. These models suggest a “Synchronized-­satiation Hypothesis,” whereby lizards respond synchronously and feed quickly to satiation in the presence of a subsidy (causing an initial decrease in average perch height) and then r­ eturn to the relative safety of higher perches. We suggest that the immediate responses of individual consumers to resource pulse events can provide insight into the mechanisms by which these consumers ultimately influence community-­level processes.","container-title":"Ecology and Evolution","DOI":"10.1002/ece3.3560","ISSN":"20457758","issue":"24","journalAbbreviation":"Ecol Evol","language":"en","page":"10701-10709","source":"DOI.org (Crossref)","title":"Marine subsidies change short-term foraging activity and habitat utilization of terrestrial lizards","volume":"7","author":[{"family":"Kenny","given":"Heather V."},{"family":"Wright","given":"Amber N."},{"family":"Piovia-Scott","given":"Jonah"},{"family":"Yang","given":"Louie H."},{"family":"Spiller","given":"David A."},{"family":"Schoener","given":"Thomas W."}],"issued":{"date-parts":[["2017",12]]}}}],"schema":"https://github.com/citation-style-language/schema/raw/master/csl-citation.json"} </w:instrText>
      </w:r>
      <w:r w:rsidR="006A37F7"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Yang 2006, Piovia-Scott et al. 2011, Kenny et al. 2017)</w:t>
      </w:r>
      <w:r w:rsidR="006A37F7"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generate trophic cascades</w:t>
      </w:r>
      <w:r w:rsidR="00F2340F" w:rsidRPr="00482793">
        <w:rPr>
          <w:rFonts w:ascii="Times New Roman" w:eastAsia="Times New Roman" w:hAnsi="Times New Roman" w:cs="Times New Roman"/>
          <w:sz w:val="24"/>
          <w:szCs w:val="24"/>
        </w:rPr>
        <w:t xml:space="preserve"> </w:t>
      </w:r>
      <w:r w:rsidR="00F2340F"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{"citationID":"awMctbpc","properties":{"formattedCitation":"(Polis and Hurd 1996, Polis et al. 1997, Nakano et al. 1999, Jefferies 2000)","plainCitation":"(Polis and Hurd 1996, Polis et al. 1997, Nakano et al. 1999, Jefferies 2000)","noteIndex":0},"citationItems":[{"id":205,"uris":["http://zotero.org/users/6486635/items/9RK7KNT5"],"itemData":{"id":205,"type":"article-journal","abstract":"This study quantifies the flow of energy and biomass from a productive marine system to a relatively unproductive terrestrial system. Biomass from marine food webs (here, the Gulf of California) enters the terrestrial webs of islands and coastal areas through two conduits: (1) shore drift of algal wrack and carrion and (2) colonies of seabirds. Both conduits support dense assemblages of consumers: arthropods are 85-560 times more abundant in the supralittoral than inland and 2.2 times more abundant on islands with seabird colonies than those without. Marine input (MI), not terrestrial primary productivity (TP) by land plants, provides most energy and biomass for terrestrial communities on 16 of 19 study islands. The ratio of perimeter to area (P/A) significantly predicts arthropod abundance on islands and is the major determinant of the relative importance of allochthonous flow; we expect P/A ratio to be important wherever transport of nutrients, detritus, and organisms among habitats occurs. Similar transport phenomena generally take place, often with significant impact, on coastal habitats and islands worldwide. Such input subsidizes a diverse array of terrestrial consumers; in many cases, subsidized consumers reach extraordinarily high densities and thus can depress their in situ resources. In general, we propose that such flow is often a key feature of the energetics, structure, and dynamics of populations, food webs, and communities whenever any two habitats, differing in productivity, are juxtaposed.","container-title":"The American Naturalist","DOI":"10.1086/285858","ISSN":"0003-0147, 1537-5323","issue":"3","journalAbbreviation":"The American Naturalist","language":"en","page":"396-423","source":"DOI.org (Crossref)","title":"Linking marine and terrestrial food webs: allochthonous input from the ocean supports high secondary productivity on small islands and coastal land communities","title-short":"Linking Marine and Terrestrial Food Webs","volume":"147","author":[{"family":"Polis","given":"Gary A."},{"family":"Hurd","given":"Stephen D."}],"issued":{"date-parts":[["1996",3]]}}},{"id":25,"uris":["http://zotero.org/users/6486635/items/Q334Q26C"],"itemData":{"id":25,"type":"article-journal","abstract":"We focus on the implications of movement, landscape variables, and spatial heterogeneity for food web dynamics. Movements of nutrients, detritus, prey, and consumers among habitats are ubiquitous in diverse biomes and can strongly influence population, consumer-resource, food web, and community dynamics. Nutrient and detrital subsidies usually increase primary and secondary productivity, both directly and indirectly. Prey subsidies, by movement of either prey or predators, usually enhance predator abundance beyond what local resources can support. Top-down effects occur when spatially subsidized consumers affect local resources by suppressing key resources and occasionally by initiating trophic cascades. Effects on community dynamics vary with the relative amount of input, the trophic roles of the mobile and recipient entities, and the local food web structure. Landscape variables such as the perimeter/area ratio of the focal habitat, permeability of habitat boundaries, and relative productivity of trophically connected habitats affect the degree and importance of spatial subsidization.","container-title":"Annual Review of Ecology and Systematics","DOI":"10.1146/annurev.ecolsys.28.1.289","ISSN":"0066-4162","issue":"1","journalAbbreviation":"Annu. Rev. Ecol. Syst.","language":"en","page":"289-316","source":"DOI.org (Crossref)","title":"Toward an integration of landscape and food web ecology: The dynamics of spatially subsidized food webs","title-short":"TOWARD AN INTEGRATION OF LANDSCAPE AND FOOD WEB ECOLOGY","volume":"28","author":[{"family":"Polis","given":"Gary A."},{"family":"Anderson","given":"Wendy B."},{"family":"Holt","given":"Robert D."}],"issued":{"date-parts":[["1997",11]]}}},{"id":285,"uris":["http://zotero.org/users/6486635/items/NJ564NCP"],"itemData":{"id":285,"type":"article-journal","abstract":"Dynamics of headwater stream ecosystems are generally regarded as occurring at the interface of aquatic and terrestrial ecosystems. Terrestrial arthropod inputs can provide an energy subsidy and increase the abundance of predatory ﬁsh, and the ensuing effects potentially can cascade through the food web and ultimately affect primary producers. Nevertheless, the community-based effects of such inputs on stream food web dynamics are still poorly understood. We present experimental evidence that terrestrial arthropod inputs have an indirect but prominent effect on a stream benthic community by altering the intensity of ﬁsh predation in the food web. Two key elements of the stream food web, terrestrial arthropod inputs and the presence of predatory ﬁsh, were experimentally manipulated by using greenhouse-type covers and enclosures (or exclosures) in a forest stream located in northern Japan. When terrestrial arthropod inputs to the stream were experimentally reduced, ﬁsh predation pressure shifted dramatically from terrestrial to aquatic arthropods. The ensuing depletion of aquatic arthropods resulted in a subsequent increase in periphyton biomass. This ﬁeld experiment revealed that terrestrial arthropod inputs were a primary factor controlling cascading trophic interactions among predatory ﬁsh, herbivorous aquatic arthropods, and benthic periphyton. These results provide empirical support for the perspective that transfers of energy and biomass from donor systems are frequently signiﬁcant for the maintenance of biotic communities in recipient systems. Key words: ﬁsh predation; food webs; forest stream; periphyton; stream arthropods; terrestrial arthropod; trophic cascades.","container-title":"Ecology","DOI":"10.1890/0012-9658(1999)080[2435:TALRAI]2.0.CO;2","ISSN":"0012-9658","issue":"7","journalAbbreviation":"Ecology","language":"en","page":"2435-2441","source":"DOI.org (Crossref)","title":"Terrestrial-aquatic linkages: riparian arthropod inputs alter trophic cascades in a stream food web","title-short":"TERRESTRIAL–AQUATIC LINKAGES","volume":"80","author":[{"family":"Nakano","given":"Shigeru"},{"family":"Miyasaka","given":"Hitoshi"},{"family":"Kuhara","given":"Naotoshi"}],"issued":{"date-parts":[["1999",10]]}}},{"id":290,"uris":["http://zotero.org/users/6486635/items/IZKLTBQR"],"itemData":{"id":290,"type":"article-journal","issue":"1","journalAbbreviation":"Trends in Ecology &amp; Evolution","language":"en","page":"19-24","source":"Zotero","title":"Allochthonous inputs: integrating population changes and food-web dynamics","volume":"15","author":[{"family":"Jefferies","given":"Robert L"}],"issued":{"date-parts":[["2000"]]}}}],"schema":"https://github.com/citation-style-language/schema/raw/master/csl-citation.json"} </w:instrText>
      </w:r>
      <w:r w:rsidR="00F2340F"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(Polis and Hurd 1996, Polis et al. 1997, Nakano et al. 1999, Jefferies 2000)</w:t>
      </w:r>
      <w:r w:rsidR="00F2340F" w:rsidRPr="00482793">
        <w:rPr>
          <w:rFonts w:ascii="Times New Roman" w:eastAsia="Times New Roman" w:hAnsi="Times New Roman" w:cs="Times New Roman"/>
          <w:sz w:val="24"/>
          <w:szCs w:val="24"/>
        </w:rPr>
        <w:fldChar w:fldCharType="end"/>
      </w:r>
      <w:r w:rsidR="00A62FA9"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and </w:t>
      </w:r>
      <w:r w:rsidRPr="00482793">
        <w:rPr>
          <w:rFonts w:ascii="Times New Roman" w:eastAsia="Times New Roman" w:hAnsi="Times New Roman" w:cs="Times New Roman"/>
          <w:sz w:val="24"/>
          <w:szCs w:val="24"/>
        </w:rPr>
        <w:lastRenderedPageBreak/>
        <w:t>stabilize food webs</w:t>
      </w:r>
      <w:r w:rsidR="009C2CEC" w:rsidRPr="00482793">
        <w:rPr>
          <w:rFonts w:ascii="Times New Roman" w:eastAsia="Times New Roman" w:hAnsi="Times New Roman" w:cs="Times New Roman"/>
          <w:sz w:val="24"/>
          <w:szCs w:val="24"/>
        </w:rPr>
        <w:t xml:space="preserve"> </w:t>
      </w:r>
      <w:r w:rsidR="009C2CEC"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{"citationID":"SruDTf34","properties":{"formattedCitation":"(Takimoto et al. 2002)","plainCitation":"(Takimoto et al. 2002)","noteIndex":0},"citationItems":[{"id":1109,"uris":["http://zotero.org/users/6486635/items/NUFYMYBJ"],"itemData":{"id":1109,"type":"article-journal","container-title":"Ecological Research","DOI":"10.1046/j.1440-1703.2002.00502.x","ISSN":"09123814","issue":"4","language":"en","page":"433-439","source":"DOI.org (Crossref)","title":"Seasonal subsidy stabilizes food web dynamics: Balance in a heterogeneous landscape: Seasonal subsidy and food web stability","title-short":"Seasonal subsidy stabilizes food web dynamics","volume":"17","author":[{"family":"Takimoto","given":"Gaku"},{"family":"Iwata","given":"Tomoya"},{"family":"Murakami","given":"Masashi"}],"issued":{"date-parts":[["2002",7]]}}}],"schema":"https://github.com/citation-style-language/schema/raw/master/csl-citation.json"} </w:instrText>
      </w:r>
      <w:r w:rsidR="009C2CEC"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(Takimoto et al. 2002)</w:t>
      </w:r>
      <w:r w:rsidR="009C2CEC"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Changes to these donor communities via species introductions and range shifts</w:t>
      </w:r>
      <w:r w:rsidR="000D50B4" w:rsidRPr="00482793">
        <w:rPr>
          <w:rFonts w:ascii="Times New Roman" w:eastAsia="Times New Roman" w:hAnsi="Times New Roman" w:cs="Times New Roman"/>
          <w:sz w:val="24"/>
          <w:szCs w:val="24"/>
        </w:rPr>
        <w:t xml:space="preserve"> </w:t>
      </w:r>
      <w:r w:rsidR="003E102C" w:rsidRPr="00482793">
        <w:rPr>
          <w:rFonts w:ascii="Times New Roman" w:eastAsia="Times New Roman" w:hAnsi="Times New Roman" w:cs="Times New Roman"/>
          <w:sz w:val="24"/>
          <w:szCs w:val="24"/>
        </w:rPr>
        <w:t>are likely to change detrital subsidies</w:t>
      </w:r>
      <w:r w:rsidR="009942BA" w:rsidRPr="00482793">
        <w:rPr>
          <w:rFonts w:ascii="Times New Roman" w:eastAsia="Times New Roman" w:hAnsi="Times New Roman" w:cs="Times New Roman"/>
          <w:sz w:val="24"/>
          <w:szCs w:val="24"/>
        </w:rPr>
        <w:t xml:space="preserve"> and the habitats that rely on them</w:t>
      </w:r>
      <w:r w:rsidR="003E102C" w:rsidRPr="00482793">
        <w:rPr>
          <w:rFonts w:ascii="Times New Roman" w:eastAsia="Times New Roman" w:hAnsi="Times New Roman" w:cs="Times New Roman"/>
          <w:sz w:val="24"/>
          <w:szCs w:val="24"/>
        </w:rPr>
        <w:t xml:space="preserve"> </w:t>
      </w:r>
      <w:r w:rsidR="00A963DC"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{"citationID":"WNYfkDI0","properties":{"formattedCitation":"(Zhang et al. 2019)","plainCitation":"(Zhang et al. 2019)","noteIndex":0},"citationItems":[{"id":1038,"uris":["http://zotero.org/users/6486635/items/WEWQLAFL"],"itemData":{"id":1038,"type":"article-journal","abstract":"Invasive plants affect soil biota through litter and rhizosphere inputs, but the direction and magnitude of these effects are variable. We conducted a meta-analysis to examine the different effects of litter and rhizosphere of invasive plants on soil communities and nutrient cycling. Our results showed that invasive plants increased bacterial biomass by 16%, detritivore abundance by 119% and microbivore abundance by 89% through litter pathway. In the rhizosphere, invasive plants reduced bacterial biomass by 12%, herbivore abundance by 55% and predator abundance by 52%, but increased AM fungal biomass by 36%. Moreover, CO2 efﬂux, N mineralisation rate and enzyme activities were all higher in invasive than native rhizosphere soils. These ﬁndings indicate that invasive plants may support more decomposers that in turn stimulate nutrient release via litter effect, and enhance nutrient uptake by reducing root grazing but forming more symbioses in the rhizosphere. Thus, we hypothesise that litter- and root-based loops are probably linked to generate positive feedback of invaders on soil systems through stimulating nutrient cycling, consequently facilitating plant invasion. Our ﬁndings from limited cases with diverse contexts suggest that more studies are needed to differentiate litter and rhizosphere effects within single systems to better understand invasive plant-soil interactions.","container-title":"Ecology Letters","DOI":"10.1111/ele.13181","ISSN":"1461-023X, 1461-0248","issue":"1","journalAbbreviation":"Ecol Lett","language":"en","page":"200-210","source":"DOI.org (Crossref)","title":"Invasive plants differentially affect soil biota through litter and rhizosphere pathways: a meta‐analysis","title-short":"Invasive plants differentially affect soil biota through litter and rhizosphere pathways","volume":"22","author":[{"family":"Zhang","given":"Pei"},{"family":"Li","given":"Bo"},{"family":"Wu","given":"Jihua"},{"family":"Hu","given":"Shuijin"}],"editor":[{"family":"Seabloom","given":"Eric"}],"issued":{"date-parts":[["2019",1]]}}}],"schema":"https://github.com/citation-style-language/schema/raw/master/csl-citation.json"} </w:instrText>
      </w:r>
      <w:r w:rsidR="00A963DC"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(Zhang et al. 2019)</w:t>
      </w:r>
      <w:r w:rsidR="00A963DC"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p>
    <w:p w14:paraId="1CC16A7D" w14:textId="3395D286" w:rsidR="001A41F2" w:rsidRPr="00482793" w:rsidRDefault="00E074C2"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b/>
        <w:t>Such impacts are likely to be seen and mediated by primary consumers in recipient ecosystems</w:t>
      </w:r>
      <w:r w:rsidR="009942BA" w:rsidRPr="00482793">
        <w:rPr>
          <w:rFonts w:ascii="Times New Roman" w:eastAsia="Times New Roman" w:hAnsi="Times New Roman" w:cs="Times New Roman"/>
          <w:sz w:val="24"/>
          <w:szCs w:val="24"/>
        </w:rPr>
        <w:t xml:space="preserve"> (e.g. detritivores)</w:t>
      </w:r>
      <w:r w:rsidRPr="00482793">
        <w:rPr>
          <w:rFonts w:ascii="Times New Roman" w:eastAsia="Times New Roman" w:hAnsi="Times New Roman" w:cs="Times New Roman"/>
          <w:sz w:val="24"/>
          <w:szCs w:val="24"/>
        </w:rPr>
        <w:t xml:space="preserve"> because they are</w:t>
      </w:r>
      <w:r w:rsidR="00844014" w:rsidRPr="00482793">
        <w:rPr>
          <w:rFonts w:ascii="Times New Roman" w:eastAsia="Times New Roman" w:hAnsi="Times New Roman" w:cs="Times New Roman"/>
          <w:sz w:val="24"/>
          <w:szCs w:val="24"/>
        </w:rPr>
        <w:t xml:space="preserve"> ubiquitous </w:t>
      </w:r>
      <w:r w:rsidR="00844014" w:rsidRPr="00482793">
        <w:rPr>
          <w:rFonts w:ascii="Times New Roman" w:eastAsia="Times New Roman" w:hAnsi="Times New Roman" w:cs="Times New Roman"/>
          <w:sz w:val="24"/>
          <w:szCs w:val="24"/>
        </w:rPr>
        <w:fldChar w:fldCharType="begin"/>
      </w:r>
      <w:r w:rsidR="00A05E95" w:rsidRPr="00482793">
        <w:rPr>
          <w:rFonts w:ascii="Times New Roman" w:eastAsia="Times New Roman" w:hAnsi="Times New Roman" w:cs="Times New Roman"/>
          <w:sz w:val="24"/>
          <w:szCs w:val="24"/>
        </w:rPr>
        <w:instrText xml:space="preserve"> ADDIN ZOTERO_ITEM CSL_CITATION {"citationID":"qJyHRUdT","properties":{"formattedCitation":"(Ostfeld and Keesing 2000, Yang 2006)","plainCitation":"(Ostfeld and Keesing 2000, Yang 2006)","noteIndex":0},"citationItems":[{"id":1314,"uris":["http://zotero.org/users/6486635/items/N9QDHK6A"],"itemData":{"id":1314,"type":"article-journal","container-title":"Trends in Ecology &amp; Evolution","DOI":"10.1016/S0169-5347(00)01862-0","ISSN":"01695347","issue":"6","journalAbbreviation":"Trends in Ecology &amp; Evolution","language":"en","page":"232-237","source":"DOI.org (Crossref)","title":"Pulsed resources and community dynamics of consumers in terrestrial ecosystems","volume":"15","author":[{"family":"Ostfeld","given":"Richard S."},{"family":"Keesing","given":"Felicia"}],"issued":{"date-parts":[["2000",6]]}}},{"id":1277,"uris":["http://zotero.org/users/6486635/items/TZYG5ESQ"],"itemData":{"id":1277,"type":"article-journal","abstract":"Detritivore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H."}],"issued":{"date-parts":[["2006",3]]}}}],"schema":"https://github.com/citation-style-language/schema/raw/master/csl-citation.json"} </w:instrText>
      </w:r>
      <w:r w:rsidR="00844014"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(Ostfeld and Keesing 2000, Yang 2006)</w:t>
      </w:r>
      <w:r w:rsidR="00844014" w:rsidRPr="00482793">
        <w:rPr>
          <w:rFonts w:ascii="Times New Roman" w:eastAsia="Times New Roman" w:hAnsi="Times New Roman" w:cs="Times New Roman"/>
          <w:sz w:val="24"/>
          <w:szCs w:val="24"/>
        </w:rPr>
        <w:fldChar w:fldCharType="end"/>
      </w:r>
      <w:r w:rsidR="00844014" w:rsidRPr="00482793">
        <w:rPr>
          <w:rFonts w:ascii="Times New Roman" w:eastAsia="Times New Roman" w:hAnsi="Times New Roman" w:cs="Times New Roman"/>
          <w:sz w:val="24"/>
          <w:szCs w:val="24"/>
        </w:rPr>
        <w:t xml:space="preserve"> and</w:t>
      </w:r>
      <w:r w:rsidRPr="00482793">
        <w:rPr>
          <w:rFonts w:ascii="Times New Roman" w:eastAsia="Times New Roman" w:hAnsi="Times New Roman" w:cs="Times New Roman"/>
          <w:sz w:val="24"/>
          <w:szCs w:val="24"/>
        </w:rPr>
        <w:t xml:space="preserve"> </w:t>
      </w:r>
      <w:r w:rsidR="00D13383">
        <w:rPr>
          <w:rFonts w:ascii="Times New Roman" w:eastAsia="Times New Roman" w:hAnsi="Times New Roman" w:cs="Times New Roman"/>
          <w:sz w:val="24"/>
          <w:szCs w:val="24"/>
        </w:rPr>
        <w:t xml:space="preserve">they are </w:t>
      </w:r>
      <w:r w:rsidR="00316DCC" w:rsidRPr="00482793">
        <w:rPr>
          <w:rFonts w:ascii="Times New Roman" w:eastAsia="Times New Roman" w:hAnsi="Times New Roman" w:cs="Times New Roman"/>
          <w:sz w:val="24"/>
          <w:szCs w:val="24"/>
        </w:rPr>
        <w:t>early</w:t>
      </w:r>
      <w:r w:rsidRPr="00482793">
        <w:rPr>
          <w:rFonts w:ascii="Times New Roman" w:eastAsia="Times New Roman" w:hAnsi="Times New Roman" w:cs="Times New Roman"/>
          <w:sz w:val="24"/>
          <w:szCs w:val="24"/>
        </w:rPr>
        <w:t xml:space="preserve"> responders to subsidies</w:t>
      </w:r>
      <w:r w:rsidR="00BD43A5" w:rsidRPr="00482793">
        <w:rPr>
          <w:rFonts w:ascii="Times New Roman" w:eastAsia="Times New Roman" w:hAnsi="Times New Roman" w:cs="Times New Roman"/>
          <w:sz w:val="24"/>
          <w:szCs w:val="24"/>
        </w:rPr>
        <w:t xml:space="preserve"> </w:t>
      </w:r>
      <w:r w:rsidR="00EC4EA6"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{"citationID":"l3OehgMa","properties":{"formattedCitation":"(Moore et al. 2004, Levin et al. 2006)","plainCitation":"(Moore et al. 2004, Levin et al. 2006)","noteIndex":0},"citationItems":[{"id":1265,"uris":["http://zotero.org/users/6486635/items/S3BSJ7AD"],"itemData":{"id":1265,"type":"article-journal","abstract":"Traditional approaches to the study of food webs emphasize the transfer of local primary productivity in the form of living plant organic matter across trophic levels. However, dead organic matter, or detritus, a common feature of most ecosystems plays a frequently overlooked role as a dynamic heterogeneous resource and habitat for many species. We develop an integrative framework for understanding the impact of detritus that emphasizes the ontogeny and heterogeneity of detritus and the various ways that explicit inclusion of detrital dynamics alters generalizations about the structure and functioning of food webs. Through its inﬂuences on food web composition and dynamics, detritus often increases system stability and persistence, having substantial effects on trophic structure and biodiversity. Inclusion of detrital heterogeneity in models of food web dynamics is an essential new direction for ecological research.","container-title":"Ecology Letters","DOI":"10.1111/j.1461-0248.2004.00606.x","ISSN":"1461-023X, 1461-0248","issue":"7","journalAbbreviation":"Ecology Letters","language":"en","page":"584-600","source":"DOI.org (Crossref)","title":"Detritus, trophic dynamics and biodiversity","volume":"7","author":[{"family":"Moore","given":"John C."},{"family":"Berlow","given":"Eric L."},{"family":"Coleman","given":"David C."},{"family":"Ruiter","given":"Peter C.","non-dropping-particle":"de"},{"family":"Dong","given":"Quan"},{"family":"Hastings","given":"Alan"},{"family":"Johnson","given":"Nancy Collins"},{"family":"McCann","given":"Kevin S."},{"family":"Melville","given":"Kim"},{"family":"Morin","given":"Peter J."},{"family":"Nadelhoffer","given":"Knute"},{"family":"Rosemond","given":"Amy D."},{"family":"Post","given":"David M."},{"family":"Sabo","given":"John L."},{"family":"Scow","given":"Kate M."},{"family":"Vanni","given":"Michael J."},{"family":"Wall","given":"Diana H."}],"issued":{"date-parts":[["2004",7]]}}},{"id":1263,"uris":["http://zotero.org/users/6486635/items/8EHICB4E"],"itemData":{"id":1263,"type":"article-journal","abstract":"Vascular plants strongly control belowground environments in most ecosystems. Invasion by vascular plants in coastal wetlands, and by cordgrasses (Spartina spp.) in particular, are increasing in incidence globally, with dramatic ecosystem-level consequences. We examined the trophic consequences of invasion by a Spartina hybrid (S. alterniﬂora ϫ S. foliosa) in San Francisco Bay (USA) by documenting differences in biomass and trophic structure of benthic communities between sediments invaded by Spartina and uninvaded sediments. We found the invaded system shifted from an algae-based to a detritus-based food web. We then tested for a relationship between diet and tolerance to invasion, hypothesizing that species that consume Spartina detritus are more likely to inhabit invaded sediments than those that consume surface algae. Infaunal diets were initially examined with natural abundance stable isotope analyses and application of mixing models, but these yielded an ambiguous picture of food sources. Therefore, we conducted isotopic enrichment experiments by providing 15N-labeled Spartina detritus both on and below the sediment surface in areas that either contained Spartina or were unvegetated. Capitellid and nereid polychaetes, and oligochaetes, groups shown to persist following Spartina invasion of San Francisco Bay tidal ﬂats, took up 15N from labeled native and invasive Spartina detritus. In contrast, we found that amphipods, bivalves, and other taxa less tolerant to invasion consumed primarily surﬁcial algae, based on 13C enrichment experiments. Habitat (Spartina vs. unvegetated patches) and location of detritus (on or within sediments) did not affect 15N uptake from detritus. Our investigations support a ‘‘trophic shift’’ model for ecosystem response to wetland plant invasion and preview loss of key trophic support for ﬁshes and migratory birds by shifting dominance to species not widely consumed by species at higher trophic levels.","container-title":"Ecology","DOI":"10.1890/04-1752","ISSN":"0012-9658","issue":"2","journalAbbreviation":"Ecology","language":"en","page":"419-432","source":"DOI.org (Crossref)","title":"Invasive cordgrass modifies wetland trophic function","volume":"87","author":[{"family":"Levin","given":"Lisa A."},{"family":"Neira","given":"Carlos"},{"family":"Grosholz","given":"Edwin D."}],"issued":{"date-parts":[["2006",2]]}}}],"schema":"https://github.com/citation-style-language/schema/raw/master/csl-citation.json"} </w:instrText>
      </w:r>
      <w:r w:rsidR="00EC4EA6"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(Moore et al. 2004, Levin et al. 2006)</w:t>
      </w:r>
      <w:r w:rsidR="00EC4EA6"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r w:rsidR="000A0F07" w:rsidRPr="00482793">
        <w:rPr>
          <w:rFonts w:ascii="Times New Roman" w:eastAsia="Times New Roman" w:hAnsi="Times New Roman" w:cs="Times New Roman"/>
          <w:sz w:val="24"/>
          <w:szCs w:val="24"/>
        </w:rPr>
        <w:t xml:space="preserve">These detrital shifts could impact </w:t>
      </w:r>
      <w:r w:rsidR="009942BA" w:rsidRPr="00482793">
        <w:rPr>
          <w:rFonts w:ascii="Times New Roman" w:eastAsia="Times New Roman" w:hAnsi="Times New Roman" w:cs="Times New Roman"/>
          <w:sz w:val="24"/>
          <w:szCs w:val="24"/>
        </w:rPr>
        <w:t xml:space="preserve">such </w:t>
      </w:r>
      <w:r w:rsidR="000A0F07" w:rsidRPr="00482793">
        <w:rPr>
          <w:rFonts w:ascii="Times New Roman" w:eastAsia="Times New Roman" w:hAnsi="Times New Roman" w:cs="Times New Roman"/>
          <w:sz w:val="24"/>
          <w:szCs w:val="24"/>
        </w:rPr>
        <w:t xml:space="preserve">consumers in at least two ways. First, </w:t>
      </w:r>
      <w:r w:rsidRPr="00482793">
        <w:rPr>
          <w:rFonts w:ascii="Times New Roman" w:eastAsia="Times New Roman" w:hAnsi="Times New Roman" w:cs="Times New Roman"/>
          <w:sz w:val="24"/>
          <w:szCs w:val="24"/>
        </w:rPr>
        <w:t xml:space="preserve">compositional shifts in donor systems </w:t>
      </w:r>
      <w:r w:rsidR="009942BA" w:rsidRPr="00482793">
        <w:rPr>
          <w:rFonts w:ascii="Times New Roman" w:eastAsia="Times New Roman" w:hAnsi="Times New Roman" w:cs="Times New Roman"/>
          <w:sz w:val="24"/>
          <w:szCs w:val="24"/>
        </w:rPr>
        <w:t>could</w:t>
      </w:r>
      <w:r w:rsidRPr="00482793">
        <w:rPr>
          <w:rFonts w:ascii="Times New Roman" w:eastAsia="Times New Roman" w:hAnsi="Times New Roman" w:cs="Times New Roman"/>
          <w:sz w:val="24"/>
          <w:szCs w:val="24"/>
        </w:rPr>
        <w:t xml:space="preserve"> modify </w:t>
      </w:r>
      <w:r w:rsidR="000A0F07" w:rsidRPr="00482793">
        <w:rPr>
          <w:rFonts w:ascii="Times New Roman" w:eastAsia="Times New Roman" w:hAnsi="Times New Roman" w:cs="Times New Roman"/>
          <w:sz w:val="24"/>
          <w:szCs w:val="24"/>
        </w:rPr>
        <w:t>consumer performance</w:t>
      </w:r>
      <w:r w:rsidR="0029273F" w:rsidRPr="00482793">
        <w:rPr>
          <w:rFonts w:ascii="Times New Roman" w:eastAsia="Times New Roman" w:hAnsi="Times New Roman" w:cs="Times New Roman"/>
          <w:sz w:val="24"/>
          <w:szCs w:val="24"/>
        </w:rPr>
        <w:t>. For example, a mixed diet of low and high quality detritus can stimulate grazing but reduce lipid content of consumers</w:t>
      </w:r>
      <w:r w:rsidR="00A05E95" w:rsidRPr="00482793">
        <w:rPr>
          <w:rFonts w:ascii="Times New Roman" w:eastAsia="Times New Roman" w:hAnsi="Times New Roman" w:cs="Times New Roman"/>
          <w:sz w:val="24"/>
          <w:szCs w:val="24"/>
        </w:rPr>
        <w:t xml:space="preserve"> </w:t>
      </w:r>
      <w:r w:rsidR="00A05E95"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{"citationID":"hZzGchbc","properties":{"formattedCitation":"(Larra\\uc0\\u241{}aga et al. 2020)","plainCitation":"(Larrañaga et al. 2020)","noteIndex":0},"citationItems":[{"id":1316,"uris":["http://zotero.org/users/6486635/items/5MEYGDJQ"],"itemData":{"id":1316,"type":"article-journal","abstract":"Riparian forests produce leaf litter of very different quality and originate packs of litter mixtures of very heterogeneous characteristics in adjacent freshwater ecosystems. Decomposition rates of these litter mixtures often show a non-additive response, with high quality leaf litter stimulating decomposition of poor resources. However, little is known about the performance of consumers facing a diet based on a litter mixture. In this study, we assess in a microcosm experiment how a small availability of a high quality resource affects the consumption and performance of the amphipod Echinogammarus berilloni. Resources of varying quality (Corylus avellana, Fraxinus excelsior, Quercus robur and Fagus sylvatica) were offered individually and supplemented (20% of the total mass) by nitrogen-rich Alnus glutinosa leaf litter. Consumption of leaf species signiﬁcantly differed when offered separately, with Alnus being the most and Quercus being the least consumed. Addition of Alnus showed only a positive net effect on the consumption when in combination with low quality resources (Quercus and Fagus). For these combinations we observed a positive complementarity effect and a negatives selection effect, i.e. the consumption of both materials was increased, but more of the low quality resource. With the offered Alnus amount, a slight increase in growth was observed but lipid content and RNA:body mass were reduced. The observed reduction in body condition was related to the quality of the predominant leaf, high quality resources (Corylus and Fraxinus) showing the largest reductions. Our study shows that a small availability of a high quality resource can stimulate the consumption of low quality organic matter, with small effects on the consumer.","container-title":"Science of The Total Environment","DOI":"10.1016/j.scitotenv.2020.138397","ISSN":"00489697","journalAbbreviation":"Science of The Total Environment","language":"en","page":"138397","source":"DOI.org (Crossref)","title":"A small supply of high quality detritus stimulates the consumption of low quality materials, but creates subtle effects on the performance of the consumer","volume":"726","author":[{"family":"Larrañaga","given":"Aitor"},{"family":"Guzmán","given":"Ioar","non-dropping-particle":"de"},{"family":"Solagaistua","given":"Libe"}],"issued":{"date-parts":[["2020",7]]}}}],"schema":"https://github.com/citation-style-language/schema/raw/master/csl-citation.json"} </w:instrText>
      </w:r>
      <w:r w:rsidR="00A05E95" w:rsidRPr="00482793">
        <w:rPr>
          <w:rFonts w:ascii="Times New Roman" w:eastAsia="Times New Roman" w:hAnsi="Times New Roman" w:cs="Times New Roman"/>
          <w:sz w:val="24"/>
          <w:szCs w:val="24"/>
        </w:rPr>
        <w:fldChar w:fldCharType="separate"/>
      </w:r>
      <w:r w:rsidR="00592A8B" w:rsidRPr="00482793">
        <w:rPr>
          <w:rFonts w:ascii="Times New Roman" w:hAnsi="Times New Roman" w:cs="Times New Roman"/>
          <w:sz w:val="24"/>
          <w:szCs w:val="24"/>
        </w:rPr>
        <w:t>(Larrañaga et al. 2020)</w:t>
      </w:r>
      <w:r w:rsidR="00A05E95" w:rsidRPr="00482793">
        <w:rPr>
          <w:rFonts w:ascii="Times New Roman" w:eastAsia="Times New Roman" w:hAnsi="Times New Roman" w:cs="Times New Roman"/>
          <w:sz w:val="24"/>
          <w:szCs w:val="24"/>
        </w:rPr>
        <w:fldChar w:fldCharType="end"/>
      </w:r>
      <w:r w:rsidR="000A0F07" w:rsidRPr="00482793">
        <w:rPr>
          <w:rFonts w:ascii="Times New Roman" w:eastAsia="Times New Roman" w:hAnsi="Times New Roman" w:cs="Times New Roman"/>
          <w:sz w:val="24"/>
          <w:szCs w:val="24"/>
        </w:rPr>
        <w:t xml:space="preserve">. The direction of these impacts will at least depend on the relative quality of the </w:t>
      </w:r>
      <w:r w:rsidR="009942BA" w:rsidRPr="00482793">
        <w:rPr>
          <w:rFonts w:ascii="Times New Roman" w:eastAsia="Times New Roman" w:hAnsi="Times New Roman" w:cs="Times New Roman"/>
          <w:sz w:val="24"/>
          <w:szCs w:val="24"/>
        </w:rPr>
        <w:t>subsidy</w:t>
      </w:r>
      <w:r w:rsidR="000A0F07" w:rsidRPr="00482793">
        <w:rPr>
          <w:rFonts w:ascii="Times New Roman" w:eastAsia="Times New Roman" w:hAnsi="Times New Roman" w:cs="Times New Roman"/>
          <w:sz w:val="24"/>
          <w:szCs w:val="24"/>
        </w:rPr>
        <w:t xml:space="preserve"> before and after these </w:t>
      </w:r>
      <w:r w:rsidR="009942BA" w:rsidRPr="00482793">
        <w:rPr>
          <w:rFonts w:ascii="Times New Roman" w:eastAsia="Times New Roman" w:hAnsi="Times New Roman" w:cs="Times New Roman"/>
          <w:sz w:val="24"/>
          <w:szCs w:val="24"/>
        </w:rPr>
        <w:t>shifts</w:t>
      </w:r>
      <w:r w:rsidR="000A0F07" w:rsidRPr="00482793">
        <w:rPr>
          <w:rFonts w:ascii="Times New Roman" w:eastAsia="Times New Roman" w:hAnsi="Times New Roman" w:cs="Times New Roman"/>
          <w:sz w:val="24"/>
          <w:szCs w:val="24"/>
        </w:rPr>
        <w:t xml:space="preserve">. Second, compositional shifts in donor systems could shift feeding to/from </w:t>
      </w:r>
      <w:r w:rsidR="009942BA" w:rsidRPr="00482793">
        <w:rPr>
          <w:rFonts w:ascii="Times New Roman" w:eastAsia="Times New Roman" w:hAnsi="Times New Roman" w:cs="Times New Roman"/>
          <w:sz w:val="24"/>
          <w:szCs w:val="24"/>
        </w:rPr>
        <w:t xml:space="preserve">resident </w:t>
      </w:r>
      <w:r w:rsidR="000A0F07" w:rsidRPr="00482793">
        <w:rPr>
          <w:rFonts w:ascii="Times New Roman" w:eastAsia="Times New Roman" w:hAnsi="Times New Roman" w:cs="Times New Roman"/>
          <w:sz w:val="24"/>
          <w:szCs w:val="24"/>
        </w:rPr>
        <w:t>resources</w:t>
      </w:r>
      <w:r w:rsidR="009942BA" w:rsidRPr="00482793">
        <w:rPr>
          <w:rFonts w:ascii="Times New Roman" w:eastAsia="Times New Roman" w:hAnsi="Times New Roman" w:cs="Times New Roman"/>
          <w:sz w:val="24"/>
          <w:szCs w:val="24"/>
        </w:rPr>
        <w:t xml:space="preserve"> in recipient habitats</w:t>
      </w:r>
      <w:r w:rsidR="004F663C" w:rsidRPr="00482793">
        <w:rPr>
          <w:rFonts w:ascii="Times New Roman" w:eastAsia="Times New Roman" w:hAnsi="Times New Roman" w:cs="Times New Roman"/>
          <w:sz w:val="24"/>
          <w:szCs w:val="24"/>
        </w:rPr>
        <w:t xml:space="preserve"> </w:t>
      </w:r>
      <w:r w:rsidR="004F663C"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{"citationID":"6Gee9ZoW","properties":{"formattedCitation":"(Duggins et al. 1989, Bustamante et al. 1995, Parker and Hay 2005)","plainCitation":"(Duggins et al. 1989, Bustamante et al. 1995, Parker and Hay 2005)","noteIndex":0},"citationItems":[{"id":21,"uris":["http://zotero.org/users/6486635/items/97NZ3L8E"],"itemData":{"id":21,"type":"article-journal","container-title":"Science","DOI":"10.1126/science.245.4914.170","ISSN":"0036-8075, 1095-9203","issue":"4914","journalAbbreviation":"Science","language":"en","page":"170-173","source":"DOI.org (Crossref)","title":"Magnification of secondary production by kelp detritus in coastal marine ecosystems","volume":"245","author":[{"family":"Duggins","given":"D. O."},{"family":"Simenstad","given":"C. A."},{"family":"Estes","given":"J. A."}],"issued":{"date-parts":[["1989",7,14]]}}},{"id":22,"uris":["http://zotero.org/users/6486635/items/WIQZF8Z3"],"itemData":{"id":22,"type":"article-journal","container-title":"Oecologia","DOI":"10.1007/BF00333251","ISSN":"0029-8549, 1432-1939","issue":"2","journalAbbreviation":"Oecologia","language":"en","page":"189-201","source":"DOI.org (Crossref)","title":"Gradients of intertidal primary productivity around the coast of South Africa and their relationships with consumer biomass","volume":"102","author":[{"family":"Bustamante","given":"Rodrigo H."},{"family":"Branch","given":"George M."},{"family":"Eekhout","given":"Sean"},{"family":"Robertson","given":"Bruce"},{"family":"Zoutendyk","given":"Peter"},{"family":"Schleyer","given":"Michael"},{"family":"Dye","given":"Arthur"},{"family":"Hanekom","given":"Nick"},{"family":"Keats","given":"Derek"},{"family":"Jurd","given":"Michelle"},{"family":"McQuaid","given":"Christopher"}],"issued":{"date-parts":[["1995",5]]}}},{"id":110,"uris":["http://zotero.org/users/6486635/items/HMX79LMI"],"itemData":{"id":110,"type":"article-journal","abstract":"In contrast to expectations of the enemy release hypothesis, but consistent with the notion of biotic resistance, we found that native generalist crayﬁshes preferred exotic over native freshwater plants by a 3 : 1 ratio when plants were paired by taxonomic relatedness. Native crayﬁshes also preferred exotic over native plants when tested across 57 native and 15 exotic plants found growing sympatrically at 11 sites throughout the southeastern USA. Exotic grass carp that share little evolutionary history with most of these plants exhibited no preference for native vs. exotic species. Analyses of three terrestrial data sets showed similar patterns, with native herbivores generally preferring exotic plants, while exotic herbivores rarely exhibited a preference. Thus, exotic plants may escape their coevolved herbivores only to be preferentially consumed by the native generalist herbivores in their new ranges, suggesting that native herbivores may provide biotic resistance to plant invasions.","container-title":"Ecology Letters","DOI":"10.1111/j.1461-0248.2005.00799.x","ISSN":"1461-023X, 1461-0248","issue":"9","journalAbbreviation":"Ecology Letters","language":"en","page":"959-967","source":"DOI.org (Crossref)","title":"Biotic resistance to plant invasions? Native herbivores prefer non‐native plants","title-short":"Biotic resistance to plant invasions?","volume":"8","author":[{"family":"Parker","given":"John D."},{"family":"Hay","given":"Mark E."}],"issued":{"date-parts":[["2005",9]]}}}],"schema":"https://github.com/citation-style-language/schema/raw/master/csl-citation.json"} </w:instrText>
      </w:r>
      <w:r w:rsidR="004F663C"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(Duggins et al. 1989, Bustamante et al. 1995, Parker and Hay 2005)</w:t>
      </w:r>
      <w:r w:rsidR="004F663C" w:rsidRPr="00482793">
        <w:rPr>
          <w:rFonts w:ascii="Times New Roman" w:eastAsia="Times New Roman" w:hAnsi="Times New Roman" w:cs="Times New Roman"/>
          <w:sz w:val="24"/>
          <w:szCs w:val="24"/>
        </w:rPr>
        <w:fldChar w:fldCharType="end"/>
      </w:r>
      <w:r w:rsidR="000A0F07" w:rsidRPr="00482793">
        <w:rPr>
          <w:rFonts w:ascii="Times New Roman" w:eastAsia="Times New Roman" w:hAnsi="Times New Roman" w:cs="Times New Roman"/>
          <w:sz w:val="24"/>
          <w:szCs w:val="24"/>
        </w:rPr>
        <w:t xml:space="preserve">. </w:t>
      </w:r>
      <w:r w:rsidR="0029273F" w:rsidRPr="00482793">
        <w:rPr>
          <w:rFonts w:ascii="Times New Roman" w:eastAsia="Times New Roman" w:hAnsi="Times New Roman" w:cs="Times New Roman"/>
          <w:sz w:val="24"/>
          <w:szCs w:val="24"/>
        </w:rPr>
        <w:t>In particular</w:t>
      </w:r>
      <w:r w:rsidR="000A0F07" w:rsidRPr="00482793">
        <w:rPr>
          <w:rFonts w:ascii="Times New Roman" w:eastAsia="Times New Roman" w:hAnsi="Times New Roman" w:cs="Times New Roman"/>
          <w:sz w:val="24"/>
          <w:szCs w:val="24"/>
        </w:rPr>
        <w:t xml:space="preserve">, if novel subsidies are less preferred by recipient consumers, the arrival of novel subsidies may shift consumption onto </w:t>
      </w:r>
      <w:r w:rsidR="009942BA" w:rsidRPr="00482793">
        <w:rPr>
          <w:rFonts w:ascii="Times New Roman" w:eastAsia="Times New Roman" w:hAnsi="Times New Roman" w:cs="Times New Roman"/>
          <w:sz w:val="24"/>
          <w:szCs w:val="24"/>
        </w:rPr>
        <w:t>resident</w:t>
      </w:r>
      <w:r w:rsidR="00377057" w:rsidRPr="00482793">
        <w:rPr>
          <w:rFonts w:ascii="Times New Roman" w:eastAsia="Times New Roman" w:hAnsi="Times New Roman" w:cs="Times New Roman"/>
          <w:sz w:val="24"/>
          <w:szCs w:val="24"/>
        </w:rPr>
        <w:t xml:space="preserve"> </w:t>
      </w:r>
      <w:r w:rsidR="000A0F07" w:rsidRPr="00482793">
        <w:rPr>
          <w:rFonts w:ascii="Times New Roman" w:eastAsia="Times New Roman" w:hAnsi="Times New Roman" w:cs="Times New Roman"/>
          <w:sz w:val="24"/>
          <w:szCs w:val="24"/>
        </w:rPr>
        <w:t>resources/species. Both altered consumer performance and preference could change</w:t>
      </w:r>
      <w:r w:rsidR="00377057" w:rsidRPr="00482793">
        <w:rPr>
          <w:rFonts w:ascii="Times New Roman" w:eastAsia="Times New Roman" w:hAnsi="Times New Roman" w:cs="Times New Roman"/>
          <w:sz w:val="24"/>
          <w:szCs w:val="24"/>
        </w:rPr>
        <w:t xml:space="preserve"> the strength of</w:t>
      </w:r>
      <w:r w:rsidR="000A0F07" w:rsidRPr="00482793">
        <w:rPr>
          <w:rFonts w:ascii="Times New Roman" w:eastAsia="Times New Roman" w:hAnsi="Times New Roman" w:cs="Times New Roman"/>
          <w:sz w:val="24"/>
          <w:szCs w:val="24"/>
        </w:rPr>
        <w:t xml:space="preserve"> interactions</w:t>
      </w:r>
      <w:r w:rsidR="00377057" w:rsidRPr="00482793">
        <w:rPr>
          <w:rFonts w:ascii="Times New Roman" w:eastAsia="Times New Roman" w:hAnsi="Times New Roman" w:cs="Times New Roman"/>
          <w:sz w:val="24"/>
          <w:szCs w:val="24"/>
        </w:rPr>
        <w:t xml:space="preserve"> </w:t>
      </w:r>
      <w:r w:rsidR="000A0F07" w:rsidRPr="00482793">
        <w:rPr>
          <w:rFonts w:ascii="Times New Roman" w:eastAsia="Times New Roman" w:hAnsi="Times New Roman" w:cs="Times New Roman"/>
          <w:sz w:val="24"/>
          <w:szCs w:val="24"/>
        </w:rPr>
        <w:t>between recipient consumers and the species they interact with</w:t>
      </w:r>
      <w:r w:rsidR="007C72E3" w:rsidRPr="00482793">
        <w:rPr>
          <w:rFonts w:ascii="Times New Roman" w:eastAsia="Times New Roman" w:hAnsi="Times New Roman" w:cs="Times New Roman"/>
          <w:sz w:val="24"/>
          <w:szCs w:val="24"/>
        </w:rPr>
        <w:t xml:space="preserve"> </w:t>
      </w:r>
      <w:r w:rsidR="007C72E3"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{"citationID":"OsPn7KJA","properties":{"formattedCitation":"(Polis and Strong 1996)","plainCitation":"(Polis and Strong 1996)","noteIndex":0},"citationItems":[{"id":1267,"uris":["http://zotero.org/users/6486635/items/I8A4NWJ6"],"itemData":{"id":1267,"type":"article-journal","abstract":"Food webs in nature have multiple, reticulate connections between a diversity of consumers and resources. Such complexity affects web dynamics: it first spreads the direct effects of consumption and productivity throughout the web rather than focusing them at particular \"trophic levels.\" Second, consumer densities are often donor controlled with food from across the trophic spectrum, the herbivore and detrital channels, other habitats, life-history omnivory, and even trophic mutualism. Although consumers usually do not affect these resources, increased numbers often allow consumers to depress other resources to levels lower than if donor-controlled resources were absent. We propose that such donor-controlled and \"multichannel\" omnivory is a general feature of consumer control and central to food web dynamics. This observation is contrary to the normal practice of inferring dynamics by simplifying webs into a few linear \"trophic levels,\" as per \"green world\" theories. Such theories do not accommodate common and dynamically important features of real webs such as the ubiquity of donor control and the importance and dynamics of detritus, omnivory, resources crossing habitats, life history, nutrients (as opposed to energy), pathogens, resource defenses, and trophic symbioses. We conclude that trophic cascades and top-down community regulation as envisioned by trophic-level theories are relatively uncommon in nature.","container-title":"The American Naturalist","DOI":"10.1086/285880","ISSN":"0003-0147, 1537-5323","issue":"5","journalAbbreviation":"The American Naturalist","language":"en","page":"813-846","source":"DOI.org (Crossref)","title":"Food web complexity and community dynamics","volume":"147","author":[{"family":"Polis","given":"Gary A."},{"family":"Strong","given":"Donald R."}],"issued":{"date-parts":[["1996",5]]}}}],"schema":"https://github.com/citation-style-language/schema/raw/master/csl-citation.json"} </w:instrText>
      </w:r>
      <w:r w:rsidR="007C72E3"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(Polis and Strong 1996)</w:t>
      </w:r>
      <w:r w:rsidR="007C72E3" w:rsidRPr="00482793">
        <w:rPr>
          <w:rFonts w:ascii="Times New Roman" w:eastAsia="Times New Roman" w:hAnsi="Times New Roman" w:cs="Times New Roman"/>
          <w:sz w:val="24"/>
          <w:szCs w:val="24"/>
        </w:rPr>
        <w:fldChar w:fldCharType="end"/>
      </w:r>
      <w:r w:rsidR="000A0F07" w:rsidRPr="00482793">
        <w:rPr>
          <w:rFonts w:ascii="Times New Roman" w:eastAsia="Times New Roman" w:hAnsi="Times New Roman" w:cs="Times New Roman"/>
          <w:sz w:val="24"/>
          <w:szCs w:val="24"/>
        </w:rPr>
        <w:t>.</w:t>
      </w:r>
    </w:p>
    <w:p w14:paraId="2813C20B" w14:textId="77777777" w:rsidR="00777A4F" w:rsidRDefault="00856EC1" w:rsidP="00777A4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Detritivore response to novel resources is challenging to predict given </w:t>
      </w:r>
      <w:r w:rsidR="00136946">
        <w:rPr>
          <w:rFonts w:ascii="Times New Roman" w:eastAsia="Times New Roman" w:hAnsi="Times New Roman" w:cs="Times New Roman"/>
          <w:sz w:val="24"/>
          <w:szCs w:val="24"/>
        </w:rPr>
        <w:t>that 1) most theory has focused on predicting responses of native microbes and consumers to novel resources and 2) these theories disagree with each other. For example, microbial studies generated t</w:t>
      </w:r>
      <w:r w:rsidR="009942BA" w:rsidRPr="00482793">
        <w:rPr>
          <w:rFonts w:ascii="Times New Roman" w:eastAsia="Times New Roman" w:hAnsi="Times New Roman" w:cs="Times New Roman"/>
          <w:sz w:val="24"/>
          <w:szCs w:val="24"/>
        </w:rPr>
        <w:t xml:space="preserve">he Home-Field Advantage Hypothesis </w:t>
      </w:r>
      <w:r w:rsidR="00136946">
        <w:rPr>
          <w:rFonts w:ascii="Times New Roman" w:eastAsia="Times New Roman" w:hAnsi="Times New Roman" w:cs="Times New Roman"/>
          <w:sz w:val="24"/>
          <w:szCs w:val="24"/>
        </w:rPr>
        <w:t xml:space="preserve">which </w:t>
      </w:r>
      <w:r w:rsidR="009942BA" w:rsidRPr="00482793">
        <w:rPr>
          <w:rFonts w:ascii="Times New Roman" w:eastAsia="Times New Roman" w:hAnsi="Times New Roman" w:cs="Times New Roman"/>
          <w:sz w:val="24"/>
          <w:szCs w:val="24"/>
        </w:rPr>
        <w:t xml:space="preserve">predicts that </w:t>
      </w:r>
      <w:r w:rsidR="00136946">
        <w:rPr>
          <w:rFonts w:ascii="Times New Roman" w:eastAsia="Times New Roman" w:hAnsi="Times New Roman" w:cs="Times New Roman"/>
          <w:sz w:val="24"/>
          <w:szCs w:val="24"/>
        </w:rPr>
        <w:t>microbes</w:t>
      </w:r>
      <w:r w:rsidR="00136946"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will underutilize novel resources, primarily because of a lack of evolutionary history. In contrast, the Prey Naiveté Hypothesis predicts that consumers will prefer novel resources because </w:t>
      </w:r>
      <w:r w:rsidR="00136946">
        <w:rPr>
          <w:rFonts w:ascii="Times New Roman" w:eastAsia="Times New Roman" w:hAnsi="Times New Roman" w:cs="Times New Roman"/>
          <w:sz w:val="24"/>
          <w:szCs w:val="24"/>
        </w:rPr>
        <w:t>a</w:t>
      </w:r>
      <w:r w:rsidR="00136946"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lack of evolutionary history limits the ability of prey to defend against novel consumers.</w:t>
      </w:r>
      <w:r w:rsidR="00D65763" w:rsidRPr="00482793">
        <w:rPr>
          <w:rFonts w:ascii="Times New Roman" w:eastAsia="Times New Roman" w:hAnsi="Times New Roman" w:cs="Times New Roman"/>
          <w:sz w:val="24"/>
          <w:szCs w:val="24"/>
        </w:rPr>
        <w:t xml:space="preserve"> </w:t>
      </w:r>
      <w:r w:rsidR="00136946">
        <w:rPr>
          <w:rFonts w:ascii="Times New Roman" w:eastAsia="Times New Roman" w:hAnsi="Times New Roman" w:cs="Times New Roman"/>
          <w:sz w:val="24"/>
          <w:szCs w:val="24"/>
        </w:rPr>
        <w:t>Further, t</w:t>
      </w:r>
      <w:r w:rsidR="009942BA" w:rsidRPr="00482793">
        <w:rPr>
          <w:rFonts w:ascii="Times New Roman" w:eastAsia="Times New Roman" w:hAnsi="Times New Roman" w:cs="Times New Roman"/>
          <w:sz w:val="24"/>
          <w:szCs w:val="24"/>
        </w:rPr>
        <w:t xml:space="preserve">wo meta-analyses have been unable to resolve </w:t>
      </w:r>
      <w:r w:rsidR="009942BA" w:rsidRPr="00482793">
        <w:rPr>
          <w:rFonts w:ascii="Times New Roman" w:eastAsia="Times New Roman" w:hAnsi="Times New Roman" w:cs="Times New Roman"/>
          <w:sz w:val="24"/>
          <w:szCs w:val="24"/>
        </w:rPr>
        <w:lastRenderedPageBreak/>
        <w:t>these discrepancies</w:t>
      </w:r>
      <w:r w:rsidR="00BF3E01" w:rsidRPr="00482793">
        <w:rPr>
          <w:rFonts w:ascii="Times New Roman" w:eastAsia="Times New Roman" w:hAnsi="Times New Roman" w:cs="Times New Roman"/>
          <w:sz w:val="24"/>
          <w:szCs w:val="24"/>
        </w:rPr>
        <w:t>. In the first, invasive plants had weakly negative or neutral impacts on detritivore abundance in three ecosystems (wetlands, woodlands, and grasslands</w:t>
      </w:r>
      <w:r w:rsidR="00B43419" w:rsidRPr="00482793">
        <w:rPr>
          <w:rFonts w:ascii="Times New Roman" w:eastAsia="Times New Roman" w:hAnsi="Times New Roman" w:cs="Times New Roman"/>
          <w:sz w:val="24"/>
          <w:szCs w:val="24"/>
        </w:rPr>
        <w:t>;</w:t>
      </w:r>
      <w:r w:rsidR="00A963DC" w:rsidRPr="00482793">
        <w:rPr>
          <w:rFonts w:ascii="Times New Roman" w:eastAsia="Times New Roman" w:hAnsi="Times New Roman" w:cs="Times New Roman"/>
          <w:sz w:val="24"/>
          <w:szCs w:val="24"/>
        </w:rPr>
        <w:fldChar w:fldCharType="begin"/>
      </w:r>
      <w:r w:rsidR="00A963DC" w:rsidRPr="00482793">
        <w:rPr>
          <w:rFonts w:ascii="Times New Roman" w:eastAsia="Times New Roman" w:hAnsi="Times New Roman" w:cs="Times New Roman"/>
          <w:sz w:val="24"/>
          <w:szCs w:val="24"/>
        </w:rPr>
        <w:instrText xml:space="preserve"> ADDIN ZOTERO_ITEM CSL_CITATION {"citationID":"9NJFP2FW","properties":{"formattedCitation":"(McCary et al. 2016)","plainCitation":"(McCary et al. 2016)","noteIndex":0},"citationItems":[{"id":1039,"uris":["http://zotero.org/users/6486635/items/ZPP4IMH5"],"itemData":{"id":1039,"type":"article-journal","abstract":"Although invasive plants are a major source of terrestrial ecosystem degradation worldwide, it remains unclear which trophic levels above the base of the food web are most vulnerable to plant invasions. We performed a meta-analysis of 38 independent studies from 32 papers to examine how invasive plants alter major groupings of primary and secondary consumers in three globally distributed ecosystems: wetlands, woodlands and grasslands. Within each ecosystem we examined if green (grazing) food webs are more sensitive to plant invasions compared to brown (detrital) food webs. Invasive plants have strong negative effects on primary consumers (detritivores, bacterivores, fungivores, and/or herbivores) in woodlands and wetlands, which become less abundant in both green and brown food webs in woodlands and green webs in wetlands. Plant invasions increased abundances of secondary consumers (predators and/or parasitoids) only in woodland brown food webs and green webs in wetlands. Effects of invasive plants on grazing and detrital food webs clearly differed between ecosystems. Overall, invasive plants had the most pronounced effects on the trophic structure of wetlands and woodlands, but caused no detectable changes to grassland trophic structure.","container-title":"Ecology Letters","DOI":"10.1111/ele.12562","ISSN":"1461023X","issue":"3","journalAbbreviation":"Ecol Lett","language":"en","page":"328-335","source":"DOI.org (Crossref)","title":"Invasive plants have different effects on trophic structure of green and brown food webs in terrestrial ecosystems: a meta-analysis","title-short":"Invasive plants have different effects on trophic structure of green and brown food webs in terrestrial ecosystems","volume":"19","author":[{"family":"McCary","given":"Matthew A."},{"family":"Mores","given":"Robin"},{"family":"Farfan","given":"Monica A."},{"family":"Wise","given":"David H."}],"editor":[{"family":"Gurevitch","given":"Jessica"}],"issued":{"date-parts":[["2016",3]]}}}],"schema":"https://github.com/citation-style-language/schema/raw/master/csl-citation.json"} </w:instrText>
      </w:r>
      <w:r w:rsidR="00A963DC" w:rsidRPr="00482793">
        <w:rPr>
          <w:rFonts w:ascii="Times New Roman" w:eastAsia="Times New Roman" w:hAnsi="Times New Roman" w:cs="Times New Roman"/>
          <w:sz w:val="24"/>
          <w:szCs w:val="24"/>
        </w:rPr>
        <w:fldChar w:fldCharType="separate"/>
      </w:r>
      <w:r w:rsidR="0010026A" w:rsidRPr="00482793">
        <w:rPr>
          <w:rFonts w:ascii="Times New Roman" w:eastAsia="Times New Roman" w:hAnsi="Times New Roman" w:cs="Times New Roman"/>
          <w:noProof/>
          <w:sz w:val="24"/>
          <w:szCs w:val="24"/>
        </w:rPr>
        <w:t xml:space="preserve"> </w:t>
      </w:r>
      <w:r w:rsidR="005F477C" w:rsidRPr="00482793">
        <w:rPr>
          <w:rFonts w:ascii="Times New Roman" w:eastAsia="Times New Roman" w:hAnsi="Times New Roman" w:cs="Times New Roman"/>
          <w:noProof/>
          <w:sz w:val="24"/>
          <w:szCs w:val="24"/>
        </w:rPr>
        <w:t>McCary et al. 2016)</w:t>
      </w:r>
      <w:r w:rsidR="00A963DC" w:rsidRPr="00482793">
        <w:rPr>
          <w:rFonts w:ascii="Times New Roman" w:eastAsia="Times New Roman" w:hAnsi="Times New Roman" w:cs="Times New Roman"/>
          <w:sz w:val="24"/>
          <w:szCs w:val="24"/>
        </w:rPr>
        <w:fldChar w:fldCharType="end"/>
      </w:r>
      <w:r w:rsidR="00BF3E01" w:rsidRPr="00482793">
        <w:rPr>
          <w:rFonts w:ascii="Times New Roman" w:eastAsia="Times New Roman" w:hAnsi="Times New Roman" w:cs="Times New Roman"/>
          <w:sz w:val="24"/>
          <w:szCs w:val="24"/>
        </w:rPr>
        <w:t xml:space="preserve">. In contrast, </w:t>
      </w:r>
      <w:r w:rsidR="00B43419" w:rsidRPr="00482793">
        <w:rPr>
          <w:rFonts w:ascii="Times New Roman" w:eastAsia="Times New Roman" w:hAnsi="Times New Roman" w:cs="Times New Roman"/>
          <w:sz w:val="24"/>
          <w:szCs w:val="24"/>
        </w:rPr>
        <w:t>a</w:t>
      </w:r>
      <w:r w:rsidR="00BF3E01" w:rsidRPr="00482793">
        <w:rPr>
          <w:rFonts w:ascii="Times New Roman" w:eastAsia="Times New Roman" w:hAnsi="Times New Roman" w:cs="Times New Roman"/>
          <w:sz w:val="24"/>
          <w:szCs w:val="24"/>
        </w:rPr>
        <w:t xml:space="preserve"> second meta-analysis</w:t>
      </w:r>
      <w:r w:rsidR="00B43419" w:rsidRPr="00482793">
        <w:rPr>
          <w:rFonts w:ascii="Times New Roman" w:eastAsia="Times New Roman" w:hAnsi="Times New Roman" w:cs="Times New Roman"/>
          <w:sz w:val="24"/>
          <w:szCs w:val="24"/>
        </w:rPr>
        <w:t xml:space="preserve"> found that leaf litter from invasive plants increased soil detritivore abundance </w:t>
      </w:r>
      <w:r w:rsidR="001A1405" w:rsidRPr="00482793">
        <w:rPr>
          <w:rFonts w:ascii="Times New Roman" w:eastAsia="Times New Roman" w:hAnsi="Times New Roman" w:cs="Times New Roman"/>
          <w:sz w:val="24"/>
          <w:szCs w:val="24"/>
        </w:rPr>
        <w:t xml:space="preserve">in </w:t>
      </w:r>
      <w:r w:rsidR="009942BA" w:rsidRPr="00482793">
        <w:rPr>
          <w:rFonts w:ascii="Times New Roman" w:eastAsia="Times New Roman" w:hAnsi="Times New Roman" w:cs="Times New Roman"/>
          <w:sz w:val="24"/>
          <w:szCs w:val="24"/>
        </w:rPr>
        <w:t xml:space="preserve">recipient habitats </w:t>
      </w:r>
      <w:r w:rsidR="00A963DC" w:rsidRPr="00482793">
        <w:rPr>
          <w:rFonts w:ascii="Times New Roman" w:eastAsia="Times New Roman" w:hAnsi="Times New Roman" w:cs="Times New Roman"/>
          <w:sz w:val="24"/>
          <w:szCs w:val="24"/>
        </w:rPr>
        <w:fldChar w:fldCharType="begin"/>
      </w:r>
      <w:r w:rsidR="00A963DC" w:rsidRPr="00482793">
        <w:rPr>
          <w:rFonts w:ascii="Times New Roman" w:eastAsia="Times New Roman" w:hAnsi="Times New Roman" w:cs="Times New Roman"/>
          <w:sz w:val="24"/>
          <w:szCs w:val="24"/>
        </w:rPr>
        <w:instrText xml:space="preserve"> ADDIN ZOTERO_ITEM CSL_CITATION {"citationID":"wJy3JKiL","properties":{"formattedCitation":"(Zhang et al. 2019)","plainCitation":"(Zhang et al. 2019)","noteIndex":0},"citationItems":[{"id":1038,"uris":["http://zotero.org/users/6486635/items/WEWQLAFL"],"itemData":{"id":1038,"type":"article-journal","abstract":"Invasive plants affect soil biota through litter and rhizosphere inputs, but the direction and magnitude of these effects are variable. We conducted a meta-analysis to examine the different effects of litter and rhizosphere of invasive plants on soil communities and nutrient cycling. Our results showed that invasive plants increased bacterial biomass by 16%, detritivore abundance by 119% and microbivore abundance by 89% through litter pathway. In the rhizosphere, invasive plants reduced bacterial biomass by 12%, herbivore abundance by 55% and predator abundance by 52%, but increased AM fungal biomass by 36%. Moreover, CO2 efﬂux, N mineralisation rate and enzyme activities were all higher in invasive than native rhizosphere soils. These ﬁndings indicate that invasive plants may support more decomposers that in turn stimulate nutrient release via litter effect, and enhance nutrient uptake by reducing root grazing but forming more symbioses in the rhizosphere. Thus, we hypothesise that litter- and root-based loops are probably linked to generate positive feedback of invaders on soil systems through stimulating nutrient cycling, consequently facilitating plant invasion. Our ﬁndings from limited cases with diverse contexts suggest that more studies are needed to differentiate litter and rhizosphere effects within single systems to better understand invasive plant-soil interactions.","container-title":"Ecology Letters","DOI":"10.1111/ele.13181","ISSN":"1461-023X, 1461-0248","issue":"1","journalAbbreviation":"Ecol Lett","language":"en","page":"200-210","source":"DOI.org (Crossref)","title":"Invasive plants differentially affect soil biota through litter and rhizosphere pathways: a meta‐analysis","title-short":"Invasive plants differentially affect soil biota through litter and rhizosphere pathways","volume":"22","author":[{"family":"Zhang","given":"Pei"},{"family":"Li","given":"Bo"},{"family":"Wu","given":"Jihua"},{"family":"Hu","given":"Shuijin"}],"editor":[{"family":"Seabloom","given":"Eric"}],"issued":{"date-parts":[["2019",1]]}}}],"schema":"https://github.com/citation-style-language/schema/raw/master/csl-citation.json"} </w:instrText>
      </w:r>
      <w:r w:rsidR="00A963DC"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(Zhang et al. 2019)</w:t>
      </w:r>
      <w:r w:rsidR="00A963DC" w:rsidRPr="00482793">
        <w:rPr>
          <w:rFonts w:ascii="Times New Roman" w:eastAsia="Times New Roman" w:hAnsi="Times New Roman" w:cs="Times New Roman"/>
          <w:sz w:val="24"/>
          <w:szCs w:val="24"/>
        </w:rPr>
        <w:fldChar w:fldCharType="end"/>
      </w:r>
      <w:r w:rsidR="00B43419" w:rsidRPr="00482793">
        <w:rPr>
          <w:rFonts w:ascii="Times New Roman" w:eastAsia="Times New Roman" w:hAnsi="Times New Roman" w:cs="Times New Roman"/>
          <w:sz w:val="24"/>
          <w:szCs w:val="24"/>
        </w:rPr>
        <w:t>.</w:t>
      </w:r>
      <w:r w:rsidR="00D84F8D"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The uncertainty about invasion impacts on detritivores extends to </w:t>
      </w:r>
      <w:r w:rsidR="00136946">
        <w:rPr>
          <w:rFonts w:ascii="Times New Roman" w:eastAsia="Times New Roman" w:hAnsi="Times New Roman" w:cs="Times New Roman"/>
          <w:sz w:val="24"/>
          <w:szCs w:val="24"/>
        </w:rPr>
        <w:t xml:space="preserve">consumers of </w:t>
      </w:r>
      <w:r w:rsidR="009942BA" w:rsidRPr="00482793">
        <w:rPr>
          <w:rFonts w:ascii="Times New Roman" w:eastAsia="Times New Roman" w:hAnsi="Times New Roman" w:cs="Times New Roman"/>
          <w:sz w:val="24"/>
          <w:szCs w:val="24"/>
        </w:rPr>
        <w:t>seaweed</w:t>
      </w:r>
      <w:r w:rsidR="00136946">
        <w:rPr>
          <w:rFonts w:ascii="Times New Roman" w:eastAsia="Times New Roman" w:hAnsi="Times New Roman" w:cs="Times New Roman"/>
          <w:sz w:val="24"/>
          <w:szCs w:val="24"/>
        </w:rPr>
        <w:t xml:space="preserve"> detritus</w:t>
      </w:r>
      <w:r w:rsidR="009942BA" w:rsidRPr="00482793">
        <w:rPr>
          <w:rFonts w:ascii="Times New Roman" w:eastAsia="Times New Roman" w:hAnsi="Times New Roman" w:cs="Times New Roman"/>
          <w:sz w:val="24"/>
          <w:szCs w:val="24"/>
        </w:rPr>
        <w:t>.</w:t>
      </w:r>
      <w:r w:rsidR="00F54F99" w:rsidRPr="00482793">
        <w:rPr>
          <w:rFonts w:ascii="Times New Roman" w:eastAsia="Times New Roman" w:hAnsi="Times New Roman" w:cs="Times New Roman"/>
          <w:sz w:val="24"/>
          <w:szCs w:val="24"/>
        </w:rPr>
        <w:t xml:space="preserve"> </w:t>
      </w:r>
      <w:r w:rsidR="00602EC9" w:rsidRPr="00482793">
        <w:rPr>
          <w:rFonts w:ascii="Times New Roman" w:eastAsia="Times New Roman" w:hAnsi="Times New Roman" w:cs="Times New Roman"/>
          <w:sz w:val="24"/>
          <w:szCs w:val="24"/>
        </w:rPr>
        <w:t>For example,</w:t>
      </w:r>
      <w:r w:rsidR="00007575" w:rsidRPr="00482793">
        <w:rPr>
          <w:rFonts w:ascii="Times New Roman" w:eastAsia="Times New Roman" w:hAnsi="Times New Roman" w:cs="Times New Roman"/>
          <w:sz w:val="24"/>
          <w:szCs w:val="24"/>
        </w:rPr>
        <w:t xml:space="preserve"> </w:t>
      </w:r>
      <w:r w:rsidR="0087544E" w:rsidRPr="00482793">
        <w:rPr>
          <w:rFonts w:ascii="Times New Roman" w:eastAsia="Times New Roman" w:hAnsi="Times New Roman" w:cs="Times New Roman"/>
          <w:sz w:val="24"/>
          <w:szCs w:val="24"/>
        </w:rPr>
        <w:t>one</w:t>
      </w:r>
      <w:r w:rsidR="00F123A8" w:rsidRPr="00482793">
        <w:rPr>
          <w:rFonts w:ascii="Times New Roman" w:eastAsia="Times New Roman" w:hAnsi="Times New Roman" w:cs="Times New Roman"/>
          <w:sz w:val="24"/>
          <w:szCs w:val="24"/>
        </w:rPr>
        <w:t xml:space="preserve"> meta-analysis found</w:t>
      </w:r>
      <w:r w:rsidR="00C50FD4" w:rsidRPr="00482793">
        <w:rPr>
          <w:rFonts w:ascii="Times New Roman" w:eastAsia="Times New Roman" w:hAnsi="Times New Roman" w:cs="Times New Roman"/>
          <w:sz w:val="24"/>
          <w:szCs w:val="24"/>
        </w:rPr>
        <w:t xml:space="preserve"> no </w:t>
      </w:r>
      <w:r w:rsidR="00007575" w:rsidRPr="00482793">
        <w:rPr>
          <w:rFonts w:ascii="Times New Roman" w:eastAsia="Times New Roman" w:hAnsi="Times New Roman" w:cs="Times New Roman"/>
          <w:sz w:val="24"/>
          <w:szCs w:val="24"/>
        </w:rPr>
        <w:t xml:space="preserve">overall </w:t>
      </w:r>
      <w:r w:rsidR="00C50FD4" w:rsidRPr="00482793">
        <w:rPr>
          <w:rFonts w:ascii="Times New Roman" w:eastAsia="Times New Roman" w:hAnsi="Times New Roman" w:cs="Times New Roman"/>
          <w:sz w:val="24"/>
          <w:szCs w:val="24"/>
        </w:rPr>
        <w:t>effect</w:t>
      </w:r>
      <w:r w:rsidR="00007575" w:rsidRPr="00482793">
        <w:rPr>
          <w:rFonts w:ascii="Times New Roman" w:eastAsia="Times New Roman" w:hAnsi="Times New Roman" w:cs="Times New Roman"/>
          <w:sz w:val="24"/>
          <w:szCs w:val="24"/>
        </w:rPr>
        <w:t xml:space="preserve"> </w:t>
      </w:r>
      <w:r w:rsidR="00F123A8" w:rsidRPr="00482793">
        <w:rPr>
          <w:rFonts w:ascii="Times New Roman" w:eastAsia="Times New Roman" w:hAnsi="Times New Roman" w:cs="Times New Roman"/>
          <w:sz w:val="24"/>
          <w:szCs w:val="24"/>
        </w:rPr>
        <w:t xml:space="preserve">of </w:t>
      </w:r>
      <w:r w:rsidR="00007575" w:rsidRPr="00482793">
        <w:rPr>
          <w:rFonts w:ascii="Times New Roman" w:eastAsia="Times New Roman" w:hAnsi="Times New Roman" w:cs="Times New Roman"/>
          <w:sz w:val="24"/>
          <w:szCs w:val="24"/>
        </w:rPr>
        <w:t>seaweed invasions</w:t>
      </w:r>
      <w:r w:rsidR="00F123A8" w:rsidRPr="00482793">
        <w:rPr>
          <w:rFonts w:ascii="Times New Roman" w:eastAsia="Times New Roman" w:hAnsi="Times New Roman" w:cs="Times New Roman"/>
          <w:sz w:val="24"/>
          <w:szCs w:val="24"/>
        </w:rPr>
        <w:t xml:space="preserve"> on</w:t>
      </w:r>
      <w:r w:rsidR="00C50FD4" w:rsidRPr="00482793">
        <w:rPr>
          <w:rFonts w:ascii="Times New Roman" w:eastAsia="Times New Roman" w:hAnsi="Times New Roman" w:cs="Times New Roman"/>
          <w:sz w:val="24"/>
          <w:szCs w:val="24"/>
        </w:rPr>
        <w:t xml:space="preserve"> density, biomass, and growth of consumer species</w:t>
      </w:r>
      <w:r w:rsidR="00F123A8" w:rsidRPr="00482793">
        <w:rPr>
          <w:rFonts w:ascii="Times New Roman" w:eastAsia="Times New Roman" w:hAnsi="Times New Roman" w:cs="Times New Roman"/>
          <w:sz w:val="24"/>
          <w:szCs w:val="24"/>
        </w:rPr>
        <w:t xml:space="preserve"> </w:t>
      </w:r>
      <w:r w:rsidR="00F123A8"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{"citationID":"GTAJQqk1","properties":{"formattedCitation":"(Maggi et al. 2015)","plainCitation":"(Maggi et al. 2015)","noteIndex":0},"citationItems":[{"id":1054,"uris":["http://zotero.org/users/6486635/items/JN8RLUNQ"],"itemData":{"id":1054,"type":"article-journal","abstract":"Aim Biological invasions are among the main threats to biodiversity. To promote a mechanistic understanding of the ecological impacts of non-native seaweeds, we assessed how effects on resident organisms vary according to their trophic level.","container-title":"Diversity and Distributions","DOI":"10.1111/ddi.12264","ISSN":"1366-9516, 1472-4642","issue":"1","journalAbbreviation":"Diversity Distrib.","language":"en","page":"1-12","source":"DOI.org (Crossref)","title":"Ecological impacts of invading seaweeds: a meta‐analysis of their effects at different trophic levels","title-short":"Ecological impacts of invading seaweeds","volume":"21","author":[{"family":"Maggi","given":"E."},{"family":"Benedetti‐Cecchi","given":"L."},{"family":"Castelli","given":"A."},{"family":"Chatzinikolaou","given":"E."},{"family":"Crowe","given":"T. P."},{"family":"Ghedini","given":"G."},{"family":"Kotta","given":"J."},{"family":"Lyons","given":"D. A."},{"family":"Ravaglioli","given":"C."},{"family":"Rilov","given":"G."},{"family":"Rindi","given":"L."},{"family":"Bulleri","given":"F."}],"editor":[{"family":"MacIsaac","given":"Hugh"}],"issued":{"date-parts":[["2015",1]]}}}],"schema":"https://github.com/citation-style-language/schema/raw/master/csl-citation.json"} </w:instrText>
      </w:r>
      <w:r w:rsidR="00F123A8"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(Maggi et al. 2015)</w:t>
      </w:r>
      <w:r w:rsidR="00F123A8" w:rsidRPr="00482793">
        <w:rPr>
          <w:rFonts w:ascii="Times New Roman" w:eastAsia="Times New Roman" w:hAnsi="Times New Roman" w:cs="Times New Roman"/>
          <w:sz w:val="24"/>
          <w:szCs w:val="24"/>
        </w:rPr>
        <w:fldChar w:fldCharType="end"/>
      </w:r>
      <w:r w:rsidR="00F123A8" w:rsidRPr="00482793">
        <w:rPr>
          <w:rFonts w:ascii="Times New Roman" w:eastAsia="Times New Roman" w:hAnsi="Times New Roman" w:cs="Times New Roman"/>
          <w:sz w:val="24"/>
          <w:szCs w:val="24"/>
        </w:rPr>
        <w:t xml:space="preserve">. </w:t>
      </w:r>
      <w:r w:rsidR="00C01BC9" w:rsidRPr="00482793">
        <w:rPr>
          <w:rFonts w:ascii="Times New Roman" w:eastAsia="Times New Roman" w:hAnsi="Times New Roman" w:cs="Times New Roman"/>
          <w:sz w:val="24"/>
          <w:szCs w:val="24"/>
        </w:rPr>
        <w:t xml:space="preserve">Another meta-analysis found that </w:t>
      </w:r>
      <w:r w:rsidR="009942BA" w:rsidRPr="00482793">
        <w:rPr>
          <w:rFonts w:ascii="Times New Roman" w:eastAsia="Times New Roman" w:hAnsi="Times New Roman" w:cs="Times New Roman"/>
          <w:sz w:val="24"/>
          <w:szCs w:val="24"/>
        </w:rPr>
        <w:t xml:space="preserve">arthropods, but not mollusks, had reduced preference for </w:t>
      </w:r>
      <w:r w:rsidR="00C01BC9" w:rsidRPr="00482793">
        <w:rPr>
          <w:rFonts w:ascii="Times New Roman" w:eastAsia="Times New Roman" w:hAnsi="Times New Roman" w:cs="Times New Roman"/>
          <w:sz w:val="24"/>
          <w:szCs w:val="24"/>
        </w:rPr>
        <w:t>non-native red seaweeds</w:t>
      </w:r>
      <w:r w:rsidR="000D70B7"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{"citationID":"DCbqIxe4","properties":{"formattedCitation":"(Swantje et al. 2017)","plainCitation":"(Swantje et al. 2017)","noteIndex":0},"citationItems":[{"id":1035,"uris":["http://zotero.org/users/6486635/items/N53VFJEN"],"itemData":{"id":1035,"type":"chapter","container-title":"Oceanography and Marine Biology","edition":"1","ISBN":"978-1-315-27227-6","language":"en","note":"DOI: 10.1201/b21944-7","page":"421-440","publisher":"CRC Press","source":"DOI.org (Crossref)","title":"A Review of Herbivore Effects on Seaweed Invasions","URL":"https://www.taylorfrancis.com/books/9781351987592/chapters/10.1201/b21944-7","editor":[{"family":"Hawkins","given":"S. J."},{"family":"Evans","given":"A. J."},{"family":"Dale","given":"A. C."},{"family":"Firth","given":"L. B."},{"family":"Hughes","given":"D. J."},{"family":"Smith","given":"I. P."}],"author":[{"family":"Swantje","given":"Enge"},{"family":"Josefin","given":"Sagerman"},{"family":"WikströM","given":"Sofia A."},{"family":"Henrik","given":"Pavia"}],"accessed":{"date-parts":[["2023",6,9]]},"issued":{"date-parts":[["2017",11,20]]}}}],"schema":"https://github.com/citation-style-language/schema/raw/master/csl-citation.json"} </w:instrText>
      </w:r>
      <w:r w:rsidR="000D70B7"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(Swantje et al. 2017)</w:t>
      </w:r>
      <w:r w:rsidR="000D70B7" w:rsidRPr="00482793">
        <w:rPr>
          <w:rFonts w:ascii="Times New Roman" w:eastAsia="Times New Roman" w:hAnsi="Times New Roman" w:cs="Times New Roman"/>
          <w:sz w:val="24"/>
          <w:szCs w:val="24"/>
        </w:rPr>
        <w:fldChar w:fldCharType="end"/>
      </w:r>
      <w:r w:rsidR="00602EC9" w:rsidRPr="00482793">
        <w:rPr>
          <w:rFonts w:ascii="Times New Roman" w:eastAsia="Times New Roman" w:hAnsi="Times New Roman" w:cs="Times New Roman"/>
          <w:sz w:val="24"/>
          <w:szCs w:val="24"/>
        </w:rPr>
        <w:t>.</w:t>
      </w:r>
    </w:p>
    <w:p w14:paraId="11CF54FE" w14:textId="1514065C" w:rsidR="0024109F" w:rsidRDefault="004E6410" w:rsidP="00777A4F">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We </w:t>
      </w:r>
      <w:r w:rsidR="00F75E0D" w:rsidRPr="00482793">
        <w:rPr>
          <w:rFonts w:ascii="Times New Roman" w:eastAsia="Times New Roman" w:hAnsi="Times New Roman" w:cs="Times New Roman"/>
          <w:sz w:val="24"/>
          <w:szCs w:val="24"/>
        </w:rPr>
        <w:t xml:space="preserve">tested the impacts of </w:t>
      </w:r>
      <w:r w:rsidR="009942BA" w:rsidRPr="00482793">
        <w:rPr>
          <w:rFonts w:ascii="Times New Roman" w:eastAsia="Times New Roman" w:hAnsi="Times New Roman" w:cs="Times New Roman"/>
          <w:sz w:val="24"/>
          <w:szCs w:val="24"/>
        </w:rPr>
        <w:t xml:space="preserve">a seaweed invasion </w:t>
      </w:r>
      <w:r w:rsidR="00F75E0D" w:rsidRPr="00482793">
        <w:rPr>
          <w:rFonts w:ascii="Times New Roman" w:eastAsia="Times New Roman" w:hAnsi="Times New Roman" w:cs="Times New Roman"/>
          <w:sz w:val="24"/>
          <w:szCs w:val="24"/>
        </w:rPr>
        <w:t xml:space="preserve">on growth and preference of rocky intertidal </w:t>
      </w:r>
      <w:r w:rsidR="009942BA" w:rsidRPr="00482793">
        <w:rPr>
          <w:rFonts w:ascii="Times New Roman" w:eastAsia="Times New Roman" w:hAnsi="Times New Roman" w:cs="Times New Roman"/>
          <w:sz w:val="24"/>
          <w:szCs w:val="24"/>
        </w:rPr>
        <w:t>detritivores</w:t>
      </w:r>
      <w:r w:rsidR="00F75E0D" w:rsidRPr="00482793">
        <w:rPr>
          <w:rFonts w:ascii="Times New Roman" w:eastAsia="Times New Roman" w:hAnsi="Times New Roman" w:cs="Times New Roman"/>
          <w:sz w:val="24"/>
          <w:szCs w:val="24"/>
        </w:rPr>
        <w:t>.</w:t>
      </w:r>
      <w:r w:rsidR="00214DEC" w:rsidRPr="00482793">
        <w:rPr>
          <w:rFonts w:ascii="Times New Roman" w:eastAsia="Times New Roman" w:hAnsi="Times New Roman" w:cs="Times New Roman"/>
          <w:sz w:val="24"/>
          <w:szCs w:val="24"/>
        </w:rPr>
        <w:t xml:space="preserve"> </w:t>
      </w:r>
      <w:r w:rsidR="0024109F">
        <w:rPr>
          <w:rFonts w:ascii="Times New Roman" w:eastAsia="Times New Roman" w:hAnsi="Times New Roman" w:cs="Times New Roman"/>
          <w:sz w:val="24"/>
          <w:szCs w:val="24"/>
        </w:rPr>
        <w:t xml:space="preserve">The native wrack in this system is largely composed of </w:t>
      </w:r>
      <w:r w:rsidR="0024109F" w:rsidRPr="00482793">
        <w:rPr>
          <w:rFonts w:ascii="Times New Roman" w:eastAsia="Times New Roman" w:hAnsi="Times New Roman" w:cs="Times New Roman"/>
          <w:sz w:val="24"/>
          <w:szCs w:val="24"/>
        </w:rPr>
        <w:t xml:space="preserve">California Giant Kelp </w:t>
      </w:r>
      <w:r w:rsidR="0024109F" w:rsidRPr="00482793">
        <w:rPr>
          <w:rFonts w:ascii="Times New Roman" w:eastAsia="Times New Roman" w:hAnsi="Times New Roman" w:cs="Times New Roman"/>
          <w:sz w:val="24"/>
          <w:szCs w:val="24"/>
        </w:rPr>
        <w:fldChar w:fldCharType="begin"/>
      </w:r>
      <w:r w:rsidR="0024109F" w:rsidRPr="00482793">
        <w:rPr>
          <w:rFonts w:ascii="Times New Roman" w:eastAsia="Times New Roman" w:hAnsi="Times New Roman" w:cs="Times New Roman"/>
          <w:sz w:val="24"/>
          <w:szCs w:val="24"/>
        </w:rPr>
        <w:instrText xml:space="preserve"> ADDIN ZOTERO_ITEM CSL_CITATION {"citationID":"6eKrvuh1","properties":{"formattedCitation":"(Hayes 1974, Dugan et al. 2003, VanBlaricom and Kenner 2020)","plainCitation":"(Hayes 1974, Dugan et al. 2003, VanBlaricom and Kenner 2020)","noteIndex":0},"citationItems":[{"id":10,"uris":["http://zotero.org/users/6486635/items/GKBAAFCL"],"itemData":{"id":10,"type":"article-journal","abstract":"The isopod Tylos punctatus dominates the supratidal sand-beach communities at a number of locations in southern California and northern Mexico. It feeds on the giant kelp Macrocystis pyrifera, which appears to be the major source of organic input for these beaches.","container-title":"Ecology","DOI":"10.2307/1934419","ISSN":"00129658","issue":"4","language":"en","page":"838-847","source":"DOI.org (Crossref)","title":"Sand-beach energetics: Importance of the isopod Tylos punctatus","title-short":"Sand-Beach Energetics","volume":"55","author":[{"family":"Hayes","given":"Willis B."}],"issued":{"date-parts":[["1974",7]]}}},{"id":11,"uris":["http://zotero.org/users/6486635/items/QRW5JNTS"],"itemData":{"id":11,"type":"article-journal","abstract":"To investigate the inﬂuence of marine macrophyte wrack subsidies on community structure, relationships between community attributes, including species richness, abundance, and biomass of macrofauna and abundance of shorebirds, and a variety of factors, including the standing crop of wrack and beach morphodynamics, were examined on 15 exposed sandy beaches on the southern California coast. The beaches sampled were primarily modally intermediate morphodynamic types, and three were groomed regularly. Species richness, abundance, and biomass of the macrofauna were high compared to values reported for similar beach types in other regions and were not predicted by morphodynamics or other physical factors. Overall species richness and abundance, and the species richness, abundance, and biomass of wrack-associated fauna and selected taxa were signiﬁcantly correlated with the standing crop of macrophyte wrack. Wrack-associated macrofauna, such as amphipods, isopods, and insects, made up an average of &gt;37% of the species on ungroomed beaches and comprised 25% or more of the total abundance on half of those beaches. The abundance of two shorebird species, plovers that forage using visual cues, was positively correlated with the standing crop of wrack and with the abundance of wrack-associated invertebrates. Signiﬁcant diﬀerences in community structure, including depressed species richness, abundance, and biomass of macrofauna, especially for wrack-associated taxa, were associated with beach grooming and provided strong evidence for the bottom-up eﬀects of wrack subsidies. Grooming also reduced the prey available to vertebrate predators, such as shorebirds. Substantial ecological eﬀects of the large-scale disturbance and removal of organic material, food resources, and habitat are associated with beach grooming. These results suggest that macrophyte wrack subsidies strongly inﬂuence macrofaunal community structure, higher trophic levels, and ecological processes on exposed sandy beaches. The supply of macrophyte wrack should be considered as a factor in ecological studies of exposed sandy beaches, particularly where macrophyte production is high.","container-title":"Estuarine, Coastal and Shelf Science","DOI":"10.1016/S0272-7714(03)00045-3","ISSN":"02727714","journalAbbreviation":"Estuarine, Coastal and Shelf Science","language":"en","page":"25-40","source":"DOI.org (Crossref)","title":"The response of macrofauna communities and shorebirds to macrophyte wrack subsidies on exposed sandy beaches of southern California","volume":"58","author":[{"family":"Dugan","given":"Jenifer E"},{"family":"Hubbard","given":"David M"},{"family":"McCrary","given":"Michael D"},{"family":"Pierson","given":"Mark O"}],"issued":{"date-parts":[["2003",10]]}}},{"id":390,"uris":["http://zotero.org/users/6486635/items/U9KNWEWP"],"itemData":{"id":390,"type":"article-journal","abstract":"Black abalone Haliotis cracherodii Leach, 1814 are known to feed on drift plant macrodetritus moved about in the intertidal zone by waves and currents. Drift capture is a trait shared by at least several other abalone species. Drift materials are entrapped beneath the anterior foot and held for ingestion. The quantitative signiﬁcance of feeding on entrapped drift macrodetritus for black abalone is unknown. Furthermore, there are no published data on the extent to which local and mesoscale spatial distributions of source plant populations inﬂuence the composition of drift plant material in black abalone diet as acquired by entrapment. From February 1982 through March 2019, occurrences of macrodetrital entrapment by black abalone were observed in nine rocky intertidal study plots, with a summed surface area of 2,054 m2, on the periphery of San Nicolas Island (SNI), California (Island centroid at ;33.25°, –119.50°). A small preliminary survey and 27 complete surveys were performed during the study period (mean of ;1.4 y between complete surveys). During the study, more than 1.5 3 105 black abalone were examined. The total likely included repeated observations of many individuals as a result of the known longevity and limited mobility of the species. Of those observed, ;1.65 3 103 black abalone were recorded as apparently ingesting entrapped items. Frequency data were dominated (;95% of all records) by three species of kelp Macrocystis pyrifera (Linnaeus) C. Agardh; commonly known as ‘‘giant kelp’’, Egregia menziesii (Turner), and Eisenia arborea Areschoug. Of those, giant kelp was the most frequently observed entrapped category (;76%). Living, attached giant kelp is rarely observed in intertidal habitats at SNI, and it follows that utilization of giant kelp by black abalone requires physical importation of the kelp from other locations. Frequencies of occurrence of giant kelp entrapment by individual study site were clearly associated with the relative surface canopy sizes and persistence patterns of offshore kelp forests adjacent (#2 km) to the respective study sites. The pattern suggests that subsidies of drift giant kelp to black abalone diet involve mesoscale physical processes largely proximate to SNI but probably not subsidies from more distant locations such as other islands or the California mainland. Utilization of other frequently recorded kelps as food by black abalone likely involves spatial subsidies as well, but on smaller scales of distance (;10–100 m for E. arborea; ;0–100 m for E. menziesii). In the context of the imperiled status of black abalone, recovery actions may include outplants of captive-reared animals or transplantation of wild animals from other populations. For such actions, data from SNI suggest a need for consideration of scales of separation among release locations and nearby populations of the three apparently predominant kelp species in black abalone diet.","container-title":"Journal of Shellfish Research","language":"en","page":"1-12","source":"Zotero","title":"Dietary patterns in Black abalone, Haliotis cracherodii Leach, 1814, as indicated by observation of drift algal and seagrass capture at San Nicolas island, California, USA 1982 to 2019","volume":"39","author":[{"family":"VanBlaricom","given":"Glenn R"},{"family":"Kenner","given":"Michael C"}],"issued":{"date-parts":[["2020"]]}}}],"schema":"https://github.com/citation-style-language/schema/raw/master/csl-citation.json"} </w:instrText>
      </w:r>
      <w:r w:rsidR="0024109F" w:rsidRPr="00482793">
        <w:rPr>
          <w:rFonts w:ascii="Times New Roman" w:eastAsia="Times New Roman" w:hAnsi="Times New Roman" w:cs="Times New Roman"/>
          <w:sz w:val="24"/>
          <w:szCs w:val="24"/>
        </w:rPr>
        <w:fldChar w:fldCharType="separate"/>
      </w:r>
      <w:r w:rsidR="0024109F" w:rsidRPr="00482793">
        <w:rPr>
          <w:rFonts w:ascii="Times New Roman" w:eastAsia="Times New Roman" w:hAnsi="Times New Roman" w:cs="Times New Roman"/>
          <w:noProof/>
          <w:sz w:val="24"/>
          <w:szCs w:val="24"/>
        </w:rPr>
        <w:t>(Hayes 1974, Dugan et al. 2003, VanBlaricom and Kenner 2020)</w:t>
      </w:r>
      <w:r w:rsidR="0024109F" w:rsidRPr="00482793">
        <w:rPr>
          <w:rFonts w:ascii="Times New Roman" w:eastAsia="Times New Roman" w:hAnsi="Times New Roman" w:cs="Times New Roman"/>
          <w:sz w:val="24"/>
          <w:szCs w:val="24"/>
        </w:rPr>
        <w:fldChar w:fldCharType="end"/>
      </w:r>
      <w:r w:rsidR="0024109F">
        <w:rPr>
          <w:rFonts w:ascii="Times New Roman" w:eastAsia="Times New Roman" w:hAnsi="Times New Roman" w:cs="Times New Roman"/>
          <w:sz w:val="24"/>
          <w:szCs w:val="24"/>
        </w:rPr>
        <w:t xml:space="preserve">. Kelp </w:t>
      </w:r>
      <w:r w:rsidR="0024109F" w:rsidRPr="00482793">
        <w:rPr>
          <w:rFonts w:ascii="Times New Roman" w:eastAsia="Times New Roman" w:hAnsi="Times New Roman" w:cs="Times New Roman"/>
          <w:sz w:val="24"/>
          <w:szCs w:val="24"/>
        </w:rPr>
        <w:t xml:space="preserve">is a </w:t>
      </w:r>
      <w:r w:rsidR="0024109F">
        <w:rPr>
          <w:rFonts w:ascii="Times New Roman" w:eastAsia="Times New Roman" w:hAnsi="Times New Roman" w:cs="Times New Roman"/>
          <w:sz w:val="24"/>
          <w:szCs w:val="24"/>
        </w:rPr>
        <w:t>nutritious,</w:t>
      </w:r>
      <w:r w:rsidR="0024109F" w:rsidRPr="00482793">
        <w:rPr>
          <w:rFonts w:ascii="Times New Roman" w:eastAsia="Times New Roman" w:hAnsi="Times New Roman" w:cs="Times New Roman"/>
          <w:sz w:val="24"/>
          <w:szCs w:val="24"/>
        </w:rPr>
        <w:t xml:space="preserve"> high preference food</w:t>
      </w:r>
      <w:r w:rsidR="00777A4F">
        <w:rPr>
          <w:rFonts w:ascii="Times New Roman" w:eastAsia="Times New Roman" w:hAnsi="Times New Roman" w:cs="Times New Roman"/>
          <w:sz w:val="24"/>
          <w:szCs w:val="24"/>
        </w:rPr>
        <w:t xml:space="preserve"> for various organisms </w:t>
      </w:r>
      <w:commentRangeStart w:id="2"/>
      <w:r w:rsidR="00777A4F">
        <w:rPr>
          <w:rFonts w:ascii="Times New Roman" w:eastAsia="Times New Roman" w:hAnsi="Times New Roman" w:cs="Times New Roman"/>
          <w:sz w:val="24"/>
          <w:szCs w:val="24"/>
        </w:rPr>
        <w:t>including abalone and Black turban snails</w:t>
      </w:r>
      <w:r w:rsidR="0024109F" w:rsidRPr="00482793">
        <w:rPr>
          <w:rFonts w:ascii="Times New Roman" w:eastAsia="Times New Roman" w:hAnsi="Times New Roman" w:cs="Times New Roman"/>
          <w:sz w:val="24"/>
          <w:szCs w:val="24"/>
        </w:rPr>
        <w:t xml:space="preserve"> </w:t>
      </w:r>
      <w:commentRangeEnd w:id="2"/>
      <w:r w:rsidR="001E3CA0">
        <w:rPr>
          <w:rStyle w:val="CommentReference"/>
        </w:rPr>
        <w:commentReference w:id="2"/>
      </w:r>
      <w:r w:rsidR="0024109F" w:rsidRPr="00482793">
        <w:rPr>
          <w:rFonts w:ascii="Times New Roman" w:eastAsia="Times New Roman" w:hAnsi="Times New Roman" w:cs="Times New Roman"/>
          <w:sz w:val="24"/>
          <w:szCs w:val="24"/>
        </w:rPr>
        <w:fldChar w:fldCharType="begin"/>
      </w:r>
      <w:r w:rsidR="0024109F" w:rsidRPr="00482793">
        <w:rPr>
          <w:rFonts w:ascii="Times New Roman" w:eastAsia="Times New Roman" w:hAnsi="Times New Roman" w:cs="Times New Roman"/>
          <w:sz w:val="24"/>
          <w:szCs w:val="24"/>
        </w:rPr>
        <w:instrText xml:space="preserve"> ADDIN ZOTERO_ITEM CSL_CITATION {"citationID":"nnlJgfYk","properties":{"formattedCitation":"(Leighton and Boolootian 1963)","plainCitation":"(Leighton and Boolootian 1963)","noteIndex":0},"citationItems":[{"id":40,"uris":["http://zotero.org/users/6486635/items/SQJR3PVQ"],"itemData":{"id":40,"type":"article-journal","issue":"2","language":"en","page":"227-238","source":"Zotero","title":"Diet and growth in the Black abalone, Haliotis cracherodii","volume":"44","author":[{"family":"Leighton","given":"David"},{"family":"Boolootian","given":"Richard A"}],"issued":{"date-parts":[["1963"]]}}}],"schema":"https://github.com/citation-style-language/schema/raw/master/csl-citation.json"} </w:instrText>
      </w:r>
      <w:r w:rsidR="0024109F" w:rsidRPr="00482793">
        <w:rPr>
          <w:rFonts w:ascii="Times New Roman" w:eastAsia="Times New Roman" w:hAnsi="Times New Roman" w:cs="Times New Roman"/>
          <w:sz w:val="24"/>
          <w:szCs w:val="24"/>
        </w:rPr>
        <w:fldChar w:fldCharType="separate"/>
      </w:r>
      <w:r w:rsidR="0024109F" w:rsidRPr="00482793">
        <w:rPr>
          <w:rFonts w:ascii="Times New Roman" w:eastAsia="Times New Roman" w:hAnsi="Times New Roman" w:cs="Times New Roman"/>
          <w:noProof/>
          <w:sz w:val="24"/>
          <w:szCs w:val="24"/>
        </w:rPr>
        <w:t>(Leighton and Boolootian 1963)</w:t>
      </w:r>
      <w:r w:rsidR="0024109F" w:rsidRPr="00482793">
        <w:rPr>
          <w:rFonts w:ascii="Times New Roman" w:eastAsia="Times New Roman" w:hAnsi="Times New Roman" w:cs="Times New Roman"/>
          <w:sz w:val="24"/>
          <w:szCs w:val="24"/>
        </w:rPr>
        <w:fldChar w:fldCharType="end"/>
      </w:r>
      <w:r w:rsidR="0024109F" w:rsidRPr="00482793">
        <w:rPr>
          <w:rFonts w:ascii="Times New Roman" w:eastAsia="Times New Roman" w:hAnsi="Times New Roman" w:cs="Times New Roman"/>
          <w:sz w:val="24"/>
          <w:szCs w:val="24"/>
        </w:rPr>
        <w:t>.</w:t>
      </w:r>
      <w:r w:rsidR="00777A4F" w:rsidRPr="00482793">
        <w:rPr>
          <w:rFonts w:ascii="Times New Roman" w:eastAsia="Times New Roman" w:hAnsi="Times New Roman" w:cs="Times New Roman"/>
          <w:sz w:val="24"/>
          <w:szCs w:val="24"/>
        </w:rPr>
        <w:t xml:space="preserve"> </w:t>
      </w:r>
      <w:r w:rsidR="00777A4F">
        <w:rPr>
          <w:rFonts w:ascii="Times New Roman" w:eastAsia="Times New Roman" w:hAnsi="Times New Roman" w:cs="Times New Roman"/>
          <w:sz w:val="24"/>
          <w:szCs w:val="24"/>
        </w:rPr>
        <w:t>K</w:t>
      </w:r>
      <w:r w:rsidR="0024109F" w:rsidRPr="00482793">
        <w:rPr>
          <w:rFonts w:ascii="Times New Roman" w:eastAsia="Times New Roman" w:hAnsi="Times New Roman" w:cs="Times New Roman"/>
          <w:sz w:val="24"/>
          <w:szCs w:val="24"/>
        </w:rPr>
        <w:t>elp forests</w:t>
      </w:r>
      <w:r w:rsidR="0024109F">
        <w:rPr>
          <w:rFonts w:ascii="Times New Roman" w:eastAsia="Times New Roman" w:hAnsi="Times New Roman" w:cs="Times New Roman"/>
          <w:sz w:val="24"/>
          <w:szCs w:val="24"/>
        </w:rPr>
        <w:t>, especially</w:t>
      </w:r>
      <w:r w:rsidR="0024109F" w:rsidRPr="00482793">
        <w:rPr>
          <w:rFonts w:ascii="Times New Roman" w:eastAsia="Times New Roman" w:hAnsi="Times New Roman" w:cs="Times New Roman"/>
          <w:sz w:val="24"/>
          <w:szCs w:val="24"/>
        </w:rPr>
        <w:t xml:space="preserve"> </w:t>
      </w:r>
      <w:r w:rsidR="0024109F">
        <w:rPr>
          <w:rFonts w:ascii="Times New Roman" w:eastAsia="Times New Roman" w:hAnsi="Times New Roman" w:cs="Times New Roman"/>
          <w:sz w:val="24"/>
          <w:szCs w:val="24"/>
        </w:rPr>
        <w:t xml:space="preserve">along leeward shores, </w:t>
      </w:r>
      <w:r w:rsidR="0024109F" w:rsidRPr="00482793">
        <w:rPr>
          <w:rFonts w:ascii="Times New Roman" w:eastAsia="Times New Roman" w:hAnsi="Times New Roman" w:cs="Times New Roman"/>
          <w:sz w:val="24"/>
          <w:szCs w:val="24"/>
        </w:rPr>
        <w:t xml:space="preserve">have </w:t>
      </w:r>
      <w:r w:rsidR="0024109F">
        <w:rPr>
          <w:rFonts w:ascii="Times New Roman" w:eastAsia="Times New Roman" w:hAnsi="Times New Roman" w:cs="Times New Roman"/>
          <w:sz w:val="24"/>
          <w:szCs w:val="24"/>
        </w:rPr>
        <w:t>been invaded by</w:t>
      </w:r>
      <w:r w:rsidR="0024109F" w:rsidRPr="00482793">
        <w:rPr>
          <w:rFonts w:ascii="Times New Roman" w:eastAsia="Times New Roman" w:hAnsi="Times New Roman" w:cs="Times New Roman"/>
          <w:sz w:val="24"/>
          <w:szCs w:val="24"/>
        </w:rPr>
        <w:t xml:space="preserve"> Devilweed since 2003 </w:t>
      </w:r>
      <w:r w:rsidR="0024109F" w:rsidRPr="00482793">
        <w:rPr>
          <w:rFonts w:ascii="Times New Roman" w:eastAsia="Times New Roman" w:hAnsi="Times New Roman" w:cs="Times New Roman"/>
          <w:sz w:val="24"/>
          <w:szCs w:val="24"/>
        </w:rPr>
        <w:fldChar w:fldCharType="begin"/>
      </w:r>
      <w:r w:rsidR="0024109F" w:rsidRPr="00482793">
        <w:rPr>
          <w:rFonts w:ascii="Times New Roman" w:eastAsia="Times New Roman" w:hAnsi="Times New Roman" w:cs="Times New Roman"/>
          <w:sz w:val="24"/>
          <w:szCs w:val="24"/>
        </w:rPr>
        <w:instrText xml:space="preserve"> ADDIN ZOTERO_ITEM CSL_CITATION {"citationID":"aJBJMMge","properties":{"formattedCitation":"(Marks et al. 2015)","plainCitation":"(Marks et al. 2015)","noteIndex":0},"citationItems":[{"id":337,"uris":["http://zotero.org/users/6486635/items/U95ZK5XD"],"itemData":{"id":337,"type":"article-journal","abstract":"Sargassum horneri (Turner) C. Agardh, 1820 is a fast growing brown alga native to shallow reefs of eastern Asia. It has spread aggressively throughout southern California, USA, and Baja California, México since it was discovered in the eastern Pacific in 2003 and poses a major threat to the sustainability of native marine ecosystems in this region. Here we present a chronology of the rapid geographic expansion of S. horneri in the eastern Pacific and discuss factors that potentially influence its spread.","container-title":"BioInvasions Records","DOI":"10.3391/bir.2015.4.4.02","ISSN":"22421300","issue":"4","journalAbbreviation":"BIR","language":"en","page":"243-248","source":"DOI.org (Crossref)","title":"Range expansion of a non-native, invasive macroalga Sargassum horneri (Turner) C. Agardh, 1820 in the eastern Pacific","volume":"4","author":[{"family":"Marks","given":"Lindsay"},{"family":"Salinas-Ruiz","given":"Paulina"},{"family":"Reed","given":"Daniel"},{"family":"Holbrook","given":"Sally"},{"family":"Culver","given":"Carolynn"},{"family":"Engle","given":"John"},{"family":"Kushner","given":"David"},{"family":"Caselle","given":"Jennifer"},{"family":"Freiwald","given":"Jan"},{"family":"Williams","given":"Jonathan"},{"family":"Smith","given":"Jayson"},{"family":"Aguilar-Rosas","given":"Luis"},{"family":"Kaplanis","given":"Nikolas"}],"issued":{"date-parts":[["2015",11]]}}}],"schema":"https://github.com/citation-style-language/schema/raw/master/csl-citation.json"} </w:instrText>
      </w:r>
      <w:r w:rsidR="0024109F" w:rsidRPr="00482793">
        <w:rPr>
          <w:rFonts w:ascii="Times New Roman" w:eastAsia="Times New Roman" w:hAnsi="Times New Roman" w:cs="Times New Roman"/>
          <w:sz w:val="24"/>
          <w:szCs w:val="24"/>
        </w:rPr>
        <w:fldChar w:fldCharType="separate"/>
      </w:r>
      <w:r w:rsidR="0024109F" w:rsidRPr="00482793">
        <w:rPr>
          <w:rFonts w:ascii="Times New Roman" w:eastAsia="Times New Roman" w:hAnsi="Times New Roman" w:cs="Times New Roman"/>
          <w:noProof/>
          <w:sz w:val="24"/>
          <w:szCs w:val="24"/>
        </w:rPr>
        <w:t>(Marks et al. 2015</w:t>
      </w:r>
      <w:r w:rsidR="0024109F">
        <w:rPr>
          <w:rFonts w:ascii="Times New Roman" w:eastAsia="Times New Roman" w:hAnsi="Times New Roman" w:cs="Times New Roman"/>
          <w:noProof/>
          <w:sz w:val="24"/>
          <w:szCs w:val="24"/>
        </w:rPr>
        <w:t xml:space="preserve">, </w:t>
      </w:r>
      <w:r w:rsidR="0024109F" w:rsidRPr="00482793">
        <w:rPr>
          <w:rFonts w:ascii="Times New Roman" w:eastAsia="Times New Roman" w:hAnsi="Times New Roman" w:cs="Times New Roman"/>
          <w:sz w:val="24"/>
          <w:szCs w:val="24"/>
        </w:rPr>
        <w:fldChar w:fldCharType="end"/>
      </w:r>
      <w:r w:rsidR="0024109F" w:rsidRPr="00482793">
        <w:rPr>
          <w:rFonts w:ascii="Times New Roman" w:eastAsia="Times New Roman" w:hAnsi="Times New Roman" w:cs="Times New Roman"/>
          <w:sz w:val="24"/>
          <w:szCs w:val="24"/>
        </w:rPr>
        <w:t xml:space="preserve">Kenner and </w:t>
      </w:r>
      <w:proofErr w:type="spellStart"/>
      <w:r w:rsidR="0024109F" w:rsidRPr="00482793">
        <w:rPr>
          <w:rFonts w:ascii="Times New Roman" w:eastAsia="Times New Roman" w:hAnsi="Times New Roman" w:cs="Times New Roman"/>
          <w:sz w:val="24"/>
          <w:szCs w:val="24"/>
        </w:rPr>
        <w:t>Tomoleoni</w:t>
      </w:r>
      <w:proofErr w:type="spellEnd"/>
      <w:r w:rsidR="0024109F" w:rsidRPr="00482793">
        <w:rPr>
          <w:rFonts w:ascii="Times New Roman" w:eastAsia="Times New Roman" w:hAnsi="Times New Roman" w:cs="Times New Roman"/>
          <w:sz w:val="24"/>
          <w:szCs w:val="24"/>
        </w:rPr>
        <w:t xml:space="preserve"> </w:t>
      </w:r>
      <w:r w:rsidR="0024109F" w:rsidRPr="00482793">
        <w:rPr>
          <w:rFonts w:ascii="Times New Roman" w:eastAsia="Times New Roman" w:hAnsi="Times New Roman" w:cs="Times New Roman"/>
          <w:sz w:val="24"/>
          <w:szCs w:val="24"/>
        </w:rPr>
        <w:fldChar w:fldCharType="begin"/>
      </w:r>
      <w:r w:rsidR="0024109F" w:rsidRPr="00482793">
        <w:rPr>
          <w:rFonts w:ascii="Times New Roman" w:eastAsia="Times New Roman" w:hAnsi="Times New Roman" w:cs="Times New Roman"/>
          <w:sz w:val="24"/>
          <w:szCs w:val="24"/>
        </w:rPr>
        <w:instrText xml:space="preserve"> ADDIN ZOTERO_ITEM CSL_CITATION {"citationID":"2z0BwBml","properties":{"formattedCitation":"(Kenner and Tomoleni 2020)","plainCitation":"(Kenner and Tomoleni 2020)","dontUpdate":true,"noteIndex":0},"citationItems":[{"id":281,"uris":["http://zotero.org/users/6486635/items/J4CA5BHA"],"itemData":{"id":281,"type":"report","genre":"Open-File Report","language":"en","note":"collection-title: Open-File Report","source":"DOI.org (Crossref)","title":"Kelp Forest Monitoring at Naval Base Ventura County, San Nicolas Island, California: Fall 2018 and Spring 2019, Fifth Annual Report","author":[{"family":"Kenner","given":"Michael C"},{"family":"Tomoleni","given":"Joseph A"}],"issued":{"date-parts":[["2020"]]}}}],"schema":"https://github.com/citation-style-language/schema/raw/master/csl-citation.json"} </w:instrText>
      </w:r>
      <w:r w:rsidR="0024109F" w:rsidRPr="00482793">
        <w:rPr>
          <w:rFonts w:ascii="Times New Roman" w:eastAsia="Times New Roman" w:hAnsi="Times New Roman" w:cs="Times New Roman"/>
          <w:sz w:val="24"/>
          <w:szCs w:val="24"/>
        </w:rPr>
        <w:fldChar w:fldCharType="separate"/>
      </w:r>
      <w:r w:rsidR="0024109F" w:rsidRPr="00482793">
        <w:rPr>
          <w:rFonts w:ascii="Times New Roman" w:eastAsia="Times New Roman" w:hAnsi="Times New Roman" w:cs="Times New Roman"/>
          <w:noProof/>
          <w:sz w:val="24"/>
          <w:szCs w:val="24"/>
        </w:rPr>
        <w:t>2020)</w:t>
      </w:r>
      <w:r w:rsidR="0024109F" w:rsidRPr="00482793">
        <w:rPr>
          <w:rFonts w:ascii="Times New Roman" w:eastAsia="Times New Roman" w:hAnsi="Times New Roman" w:cs="Times New Roman"/>
          <w:sz w:val="24"/>
          <w:szCs w:val="24"/>
        </w:rPr>
        <w:fldChar w:fldCharType="end"/>
      </w:r>
      <w:r w:rsidR="0024109F">
        <w:rPr>
          <w:rFonts w:ascii="Times New Roman" w:eastAsia="Times New Roman" w:hAnsi="Times New Roman" w:cs="Times New Roman"/>
          <w:sz w:val="24"/>
          <w:szCs w:val="24"/>
        </w:rPr>
        <w:t>.</w:t>
      </w:r>
      <w:r w:rsidR="0024109F" w:rsidRPr="00482793">
        <w:rPr>
          <w:rFonts w:ascii="Times New Roman" w:eastAsia="Times New Roman" w:hAnsi="Times New Roman" w:cs="Times New Roman"/>
          <w:sz w:val="24"/>
          <w:szCs w:val="24"/>
        </w:rPr>
        <w:t xml:space="preserve"> As such, we expect that wrack will increasingly include Devilweed as donor Kelp forests are invaded. Thus, it is important to understand how this novel wrack subsidy will impact recipient detritivores and their communities.</w:t>
      </w:r>
    </w:p>
    <w:p w14:paraId="764E39F1" w14:textId="6ABDE38C" w:rsidR="00251126" w:rsidRPr="00482793" w:rsidRDefault="00214DE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test how </w:t>
      </w:r>
      <w:r w:rsidR="009942BA" w:rsidRPr="00482793">
        <w:rPr>
          <w:rFonts w:ascii="Times New Roman" w:eastAsia="Times New Roman" w:hAnsi="Times New Roman" w:cs="Times New Roman"/>
          <w:sz w:val="24"/>
          <w:szCs w:val="24"/>
        </w:rPr>
        <w:t>shifts towards</w:t>
      </w:r>
      <w:r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impact </w:t>
      </w:r>
      <w:r w:rsidR="009942BA" w:rsidRPr="00482793">
        <w:rPr>
          <w:rFonts w:ascii="Times New Roman" w:eastAsia="Times New Roman" w:hAnsi="Times New Roman" w:cs="Times New Roman"/>
          <w:sz w:val="24"/>
          <w:szCs w:val="24"/>
        </w:rPr>
        <w:t xml:space="preserve">consumer </w:t>
      </w:r>
      <w:r w:rsidRPr="00482793">
        <w:rPr>
          <w:rFonts w:ascii="Times New Roman" w:eastAsia="Times New Roman" w:hAnsi="Times New Roman" w:cs="Times New Roman"/>
          <w:sz w:val="24"/>
          <w:szCs w:val="24"/>
        </w:rPr>
        <w:t xml:space="preserve">performance, we fed </w:t>
      </w:r>
      <w:commentRangeStart w:id="3"/>
      <w:commentRangeStart w:id="4"/>
      <w:r w:rsidRPr="00482793">
        <w:rPr>
          <w:rFonts w:ascii="Times New Roman" w:eastAsia="Times New Roman" w:hAnsi="Times New Roman" w:cs="Times New Roman"/>
          <w:sz w:val="24"/>
          <w:szCs w:val="24"/>
        </w:rPr>
        <w:t>snails</w:t>
      </w:r>
      <w:commentRangeEnd w:id="3"/>
      <w:r w:rsidR="000F6865">
        <w:rPr>
          <w:rStyle w:val="CommentReference"/>
        </w:rPr>
        <w:commentReference w:id="3"/>
      </w:r>
      <w:commentRangeEnd w:id="4"/>
      <w:r w:rsidR="001E3CA0">
        <w:rPr>
          <w:rStyle w:val="CommentReference"/>
        </w:rPr>
        <w:commentReference w:id="4"/>
      </w:r>
      <w:r w:rsidRPr="00482793">
        <w:rPr>
          <w:rFonts w:ascii="Times New Roman" w:eastAsia="Times New Roman" w:hAnsi="Times New Roman" w:cs="Times New Roman"/>
          <w:sz w:val="24"/>
          <w:szCs w:val="24"/>
        </w:rPr>
        <w:t xml:space="preserve"> </w:t>
      </w:r>
      <w:r w:rsidR="00551FE5" w:rsidRPr="00482793">
        <w:rPr>
          <w:rFonts w:ascii="Times New Roman" w:eastAsia="Times New Roman" w:hAnsi="Times New Roman" w:cs="Times New Roman"/>
          <w:i/>
          <w:iCs/>
          <w:sz w:val="24"/>
          <w:szCs w:val="24"/>
        </w:rPr>
        <w:t xml:space="preserve">Macrocystis </w:t>
      </w:r>
      <w:proofErr w:type="spellStart"/>
      <w:r w:rsidR="00551FE5" w:rsidRPr="00482793">
        <w:rPr>
          <w:rFonts w:ascii="Times New Roman" w:eastAsia="Times New Roman" w:hAnsi="Times New Roman" w:cs="Times New Roman"/>
          <w:i/>
          <w:iCs/>
          <w:sz w:val="24"/>
          <w:szCs w:val="24"/>
        </w:rPr>
        <w:t>pyrifera</w:t>
      </w:r>
      <w:proofErr w:type="spellEnd"/>
      <w:r w:rsidR="00551FE5" w:rsidRPr="00482793">
        <w:rPr>
          <w:rFonts w:ascii="Times New Roman" w:eastAsia="Times New Roman" w:hAnsi="Times New Roman" w:cs="Times New Roman"/>
          <w:i/>
          <w:iCs/>
          <w:sz w:val="24"/>
          <w:szCs w:val="24"/>
        </w:rPr>
        <w:t xml:space="preserve">, Sargassum horneri </w:t>
      </w:r>
      <w:r w:rsidR="00551FE5" w:rsidRPr="00482793">
        <w:rPr>
          <w:rFonts w:ascii="Times New Roman" w:eastAsia="Times New Roman" w:hAnsi="Times New Roman" w:cs="Times New Roman"/>
          <w:sz w:val="24"/>
          <w:szCs w:val="24"/>
        </w:rPr>
        <w:t>(Hereafter, “Kelp” and “</w:t>
      </w:r>
      <w:r w:rsidR="000D70B7" w:rsidRPr="00482793">
        <w:rPr>
          <w:rFonts w:ascii="Times New Roman" w:eastAsia="Times New Roman" w:hAnsi="Times New Roman" w:cs="Times New Roman"/>
          <w:sz w:val="24"/>
          <w:szCs w:val="24"/>
        </w:rPr>
        <w:t>Devilweed</w:t>
      </w:r>
      <w:r w:rsidR="00551FE5" w:rsidRPr="00482793">
        <w:rPr>
          <w:rFonts w:ascii="Times New Roman" w:eastAsia="Times New Roman" w:hAnsi="Times New Roman" w:cs="Times New Roman"/>
          <w:sz w:val="24"/>
          <w:szCs w:val="24"/>
        </w:rPr>
        <w:t>,” respectively)</w:t>
      </w:r>
      <w:r w:rsidR="009942BA" w:rsidRPr="00482793">
        <w:rPr>
          <w:rFonts w:ascii="Times New Roman" w:eastAsia="Times New Roman" w:hAnsi="Times New Roman" w:cs="Times New Roman"/>
          <w:sz w:val="24"/>
          <w:szCs w:val="24"/>
        </w:rPr>
        <w:t xml:space="preserve"> or a mixture of both, </w:t>
      </w:r>
      <w:r w:rsidRPr="00482793">
        <w:rPr>
          <w:rFonts w:ascii="Times New Roman" w:eastAsia="Times New Roman" w:hAnsi="Times New Roman" w:cs="Times New Roman"/>
          <w:sz w:val="24"/>
          <w:szCs w:val="24"/>
        </w:rPr>
        <w:t xml:space="preserve">and measured soft tissue growth and </w:t>
      </w:r>
      <w:r w:rsidR="00D65763" w:rsidRPr="00482793">
        <w:rPr>
          <w:rFonts w:ascii="Times New Roman" w:eastAsia="Times New Roman" w:hAnsi="Times New Roman" w:cs="Times New Roman"/>
          <w:sz w:val="24"/>
          <w:szCs w:val="24"/>
        </w:rPr>
        <w:t>self-</w:t>
      </w:r>
      <w:r w:rsidRPr="00482793">
        <w:rPr>
          <w:rFonts w:ascii="Times New Roman" w:eastAsia="Times New Roman" w:hAnsi="Times New Roman" w:cs="Times New Roman"/>
          <w:sz w:val="24"/>
          <w:szCs w:val="24"/>
        </w:rPr>
        <w:t xml:space="preserve">righting times. To test if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changed </w:t>
      </w:r>
      <w:r w:rsidR="00251126" w:rsidRPr="00482793">
        <w:rPr>
          <w:rFonts w:ascii="Times New Roman" w:eastAsia="Times New Roman" w:hAnsi="Times New Roman" w:cs="Times New Roman"/>
          <w:sz w:val="24"/>
          <w:szCs w:val="24"/>
        </w:rPr>
        <w:t>feeding</w:t>
      </w:r>
      <w:r w:rsidRPr="00482793">
        <w:rPr>
          <w:rFonts w:ascii="Times New Roman" w:eastAsia="Times New Roman" w:hAnsi="Times New Roman" w:cs="Times New Roman"/>
          <w:sz w:val="24"/>
          <w:szCs w:val="24"/>
        </w:rPr>
        <w:t>,</w:t>
      </w:r>
      <w:r w:rsidR="00F75E0D"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w</w:t>
      </w:r>
      <w:r w:rsidR="00464987" w:rsidRPr="00482793">
        <w:rPr>
          <w:rFonts w:ascii="Times New Roman" w:eastAsia="Times New Roman" w:hAnsi="Times New Roman" w:cs="Times New Roman"/>
          <w:sz w:val="24"/>
          <w:szCs w:val="24"/>
        </w:rPr>
        <w:t xml:space="preserve">e offered several rocky intertidal </w:t>
      </w:r>
      <w:r w:rsidR="00D65763" w:rsidRPr="00482793">
        <w:rPr>
          <w:rFonts w:ascii="Times New Roman" w:eastAsia="Times New Roman" w:hAnsi="Times New Roman" w:cs="Times New Roman"/>
          <w:sz w:val="24"/>
          <w:szCs w:val="24"/>
        </w:rPr>
        <w:t xml:space="preserve">wrack </w:t>
      </w:r>
      <w:r w:rsidR="00C8350D" w:rsidRPr="00482793">
        <w:rPr>
          <w:rFonts w:ascii="Times New Roman" w:eastAsia="Times New Roman" w:hAnsi="Times New Roman" w:cs="Times New Roman"/>
          <w:sz w:val="24"/>
          <w:szCs w:val="24"/>
        </w:rPr>
        <w:t>consumers</w:t>
      </w:r>
      <w:r w:rsidR="00464987" w:rsidRPr="00482793">
        <w:rPr>
          <w:rFonts w:ascii="Times New Roman" w:eastAsia="Times New Roman" w:hAnsi="Times New Roman" w:cs="Times New Roman"/>
          <w:sz w:val="24"/>
          <w:szCs w:val="24"/>
        </w:rPr>
        <w:t xml:space="preserve"> a choice between native </w:t>
      </w:r>
      <w:r w:rsidR="00551FE5" w:rsidRPr="00482793">
        <w:rPr>
          <w:rFonts w:ascii="Times New Roman" w:eastAsia="Times New Roman" w:hAnsi="Times New Roman" w:cs="Times New Roman"/>
          <w:sz w:val="24"/>
          <w:szCs w:val="24"/>
        </w:rPr>
        <w:t>Kelp</w:t>
      </w:r>
      <w:r w:rsidR="00464987" w:rsidRPr="00482793">
        <w:rPr>
          <w:rFonts w:ascii="Times New Roman" w:eastAsia="Times New Roman" w:hAnsi="Times New Roman" w:cs="Times New Roman"/>
          <w:sz w:val="24"/>
          <w:szCs w:val="24"/>
        </w:rPr>
        <w:t xml:space="preserve"> and invasive </w:t>
      </w:r>
      <w:r w:rsidR="000D70B7" w:rsidRPr="00482793">
        <w:rPr>
          <w:rFonts w:ascii="Times New Roman" w:eastAsia="Times New Roman" w:hAnsi="Times New Roman" w:cs="Times New Roman"/>
          <w:sz w:val="24"/>
          <w:szCs w:val="24"/>
        </w:rPr>
        <w:t>Devilweed</w:t>
      </w:r>
      <w:r w:rsidR="00464987" w:rsidRPr="00482793">
        <w:rPr>
          <w:rFonts w:ascii="Times New Roman" w:eastAsia="Times New Roman" w:hAnsi="Times New Roman" w:cs="Times New Roman"/>
          <w:sz w:val="24"/>
          <w:szCs w:val="24"/>
        </w:rPr>
        <w:t xml:space="preserve">. Lastly, we offered an assemblage of </w:t>
      </w:r>
      <w:r w:rsidR="00D65763" w:rsidRPr="00482793">
        <w:rPr>
          <w:rFonts w:ascii="Times New Roman" w:eastAsia="Times New Roman" w:hAnsi="Times New Roman" w:cs="Times New Roman"/>
          <w:sz w:val="24"/>
          <w:szCs w:val="24"/>
        </w:rPr>
        <w:t xml:space="preserve">wrack </w:t>
      </w:r>
      <w:r w:rsidRPr="00482793">
        <w:rPr>
          <w:rFonts w:ascii="Times New Roman" w:eastAsia="Times New Roman" w:hAnsi="Times New Roman" w:cs="Times New Roman"/>
          <w:sz w:val="24"/>
          <w:szCs w:val="24"/>
        </w:rPr>
        <w:t>consumers</w:t>
      </w:r>
      <w:r w:rsidR="00464987" w:rsidRPr="00482793">
        <w:rPr>
          <w:rFonts w:ascii="Times New Roman" w:eastAsia="Times New Roman" w:hAnsi="Times New Roman" w:cs="Times New Roman"/>
          <w:sz w:val="24"/>
          <w:szCs w:val="24"/>
        </w:rPr>
        <w:t xml:space="preserve"> foods made from native benthic seaweeds and either </w:t>
      </w:r>
      <w:r w:rsidR="00551FE5" w:rsidRPr="00482793">
        <w:rPr>
          <w:rFonts w:ascii="Times New Roman" w:eastAsia="Times New Roman" w:hAnsi="Times New Roman" w:cs="Times New Roman"/>
          <w:sz w:val="24"/>
          <w:szCs w:val="24"/>
        </w:rPr>
        <w:t>Kelp</w:t>
      </w:r>
      <w:r w:rsidR="00464987" w:rsidRPr="00482793">
        <w:rPr>
          <w:rFonts w:ascii="Times New Roman" w:eastAsia="Times New Roman" w:hAnsi="Times New Roman" w:cs="Times New Roman"/>
          <w:sz w:val="24"/>
          <w:szCs w:val="24"/>
        </w:rPr>
        <w:t xml:space="preserve"> or </w:t>
      </w:r>
      <w:r w:rsidR="000D70B7" w:rsidRPr="00482793">
        <w:rPr>
          <w:rFonts w:ascii="Times New Roman" w:eastAsia="Times New Roman" w:hAnsi="Times New Roman" w:cs="Times New Roman"/>
          <w:sz w:val="24"/>
          <w:szCs w:val="24"/>
        </w:rPr>
        <w:t>Devilweed</w:t>
      </w:r>
      <w:r w:rsidR="00464987" w:rsidRPr="00482793">
        <w:rPr>
          <w:rFonts w:ascii="Times New Roman" w:eastAsia="Times New Roman" w:hAnsi="Times New Roman" w:cs="Times New Roman"/>
          <w:sz w:val="24"/>
          <w:szCs w:val="24"/>
        </w:rPr>
        <w:t xml:space="preserve"> to determine if replacement of </w:t>
      </w:r>
      <w:r w:rsidR="00551FE5" w:rsidRPr="00482793">
        <w:rPr>
          <w:rFonts w:ascii="Times New Roman" w:eastAsia="Times New Roman" w:hAnsi="Times New Roman" w:cs="Times New Roman"/>
          <w:sz w:val="24"/>
          <w:szCs w:val="24"/>
        </w:rPr>
        <w:t>Kelp</w:t>
      </w:r>
      <w:r w:rsidR="00464987" w:rsidRPr="00482793">
        <w:rPr>
          <w:rFonts w:ascii="Times New Roman" w:eastAsia="Times New Roman" w:hAnsi="Times New Roman" w:cs="Times New Roman"/>
          <w:sz w:val="24"/>
          <w:szCs w:val="24"/>
        </w:rPr>
        <w:t xml:space="preserve"> with </w:t>
      </w:r>
      <w:r w:rsidR="000D70B7" w:rsidRPr="00482793">
        <w:rPr>
          <w:rFonts w:ascii="Times New Roman" w:eastAsia="Times New Roman" w:hAnsi="Times New Roman" w:cs="Times New Roman"/>
          <w:sz w:val="24"/>
          <w:szCs w:val="24"/>
        </w:rPr>
        <w:t>Devilweed</w:t>
      </w:r>
      <w:r w:rsidR="00464987" w:rsidRPr="00482793">
        <w:rPr>
          <w:rFonts w:ascii="Times New Roman" w:eastAsia="Times New Roman" w:hAnsi="Times New Roman" w:cs="Times New Roman"/>
          <w:sz w:val="24"/>
          <w:szCs w:val="24"/>
        </w:rPr>
        <w:t xml:space="preserve"> shifts grazing onto native seaweeds</w:t>
      </w:r>
      <w:r w:rsidR="00A963DC" w:rsidRPr="00482793">
        <w:rPr>
          <w:rFonts w:ascii="Times New Roman" w:eastAsia="Times New Roman" w:hAnsi="Times New Roman" w:cs="Times New Roman"/>
          <w:sz w:val="24"/>
          <w:szCs w:val="24"/>
        </w:rPr>
        <w:t>.</w:t>
      </w:r>
    </w:p>
    <w:p w14:paraId="52CA0D93" w14:textId="77777777" w:rsidR="001B0CD2" w:rsidRDefault="001B0CD2" w:rsidP="004628A7">
      <w:pPr>
        <w:spacing w:line="480" w:lineRule="auto"/>
        <w:jc w:val="both"/>
        <w:rPr>
          <w:rFonts w:ascii="Times New Roman" w:eastAsia="Times New Roman" w:hAnsi="Times New Roman" w:cs="Times New Roman"/>
          <w:sz w:val="24"/>
          <w:szCs w:val="24"/>
        </w:rPr>
      </w:pPr>
    </w:p>
    <w:p w14:paraId="4B6BDED9" w14:textId="38B354D4" w:rsidR="009942BA" w:rsidRPr="00482793" w:rsidRDefault="00BF3D37" w:rsidP="004628A7">
      <w:pPr>
        <w:spacing w:line="480" w:lineRule="auto"/>
        <w:jc w:val="both"/>
        <w:rPr>
          <w:rFonts w:ascii="Times New Roman" w:eastAsia="Times New Roman" w:hAnsi="Times New Roman" w:cs="Times New Roman"/>
          <w:b/>
          <w:sz w:val="24"/>
          <w:szCs w:val="24"/>
        </w:rPr>
      </w:pPr>
      <w:r w:rsidRPr="00482793">
        <w:rPr>
          <w:rFonts w:ascii="Times New Roman" w:eastAsia="Times New Roman" w:hAnsi="Times New Roman" w:cs="Times New Roman"/>
          <w:b/>
          <w:sz w:val="24"/>
          <w:szCs w:val="24"/>
        </w:rPr>
        <w:t xml:space="preserve">Methods </w:t>
      </w:r>
    </w:p>
    <w:p w14:paraId="0474C206" w14:textId="1F930944" w:rsidR="0011538B" w:rsidRPr="00482793" w:rsidRDefault="0011538B" w:rsidP="004628A7">
      <w:pPr>
        <w:spacing w:line="480" w:lineRule="auto"/>
        <w:jc w:val="both"/>
        <w:rPr>
          <w:rFonts w:ascii="Times New Roman" w:eastAsia="Times New Roman" w:hAnsi="Times New Roman" w:cs="Times New Roman"/>
          <w:i/>
          <w:sz w:val="24"/>
          <w:szCs w:val="24"/>
        </w:rPr>
      </w:pPr>
      <w:commentRangeStart w:id="5"/>
      <w:r w:rsidRPr="00482793">
        <w:rPr>
          <w:rFonts w:ascii="Times New Roman" w:eastAsia="Times New Roman" w:hAnsi="Times New Roman" w:cs="Times New Roman"/>
          <w:i/>
          <w:sz w:val="24"/>
          <w:szCs w:val="24"/>
        </w:rPr>
        <w:t xml:space="preserve">Study </w:t>
      </w:r>
      <w:r w:rsidR="007902AC" w:rsidRPr="00482793">
        <w:rPr>
          <w:rFonts w:ascii="Times New Roman" w:eastAsia="Times New Roman" w:hAnsi="Times New Roman" w:cs="Times New Roman"/>
          <w:i/>
          <w:sz w:val="24"/>
          <w:szCs w:val="24"/>
        </w:rPr>
        <w:t>o</w:t>
      </w:r>
      <w:r w:rsidRPr="00482793">
        <w:rPr>
          <w:rFonts w:ascii="Times New Roman" w:eastAsia="Times New Roman" w:hAnsi="Times New Roman" w:cs="Times New Roman"/>
          <w:i/>
          <w:sz w:val="24"/>
          <w:szCs w:val="24"/>
        </w:rPr>
        <w:t>rganisms</w:t>
      </w:r>
      <w:commentRangeEnd w:id="5"/>
      <w:r w:rsidR="001E3CA0">
        <w:rPr>
          <w:rStyle w:val="CommentReference"/>
        </w:rPr>
        <w:commentReference w:id="5"/>
      </w:r>
    </w:p>
    <w:p w14:paraId="146C850C" w14:textId="210BEB2D" w:rsidR="00224863" w:rsidRPr="00482793" w:rsidRDefault="00224863" w:rsidP="00C96AFC">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Striped shore crabs (</w:t>
      </w:r>
      <w:proofErr w:type="spellStart"/>
      <w:r w:rsidRPr="00482793">
        <w:rPr>
          <w:rFonts w:ascii="Times New Roman" w:eastAsia="Times New Roman" w:hAnsi="Times New Roman" w:cs="Times New Roman"/>
          <w:i/>
          <w:sz w:val="24"/>
          <w:szCs w:val="24"/>
        </w:rPr>
        <w:t>Pachygrapsus</w:t>
      </w:r>
      <w:proofErr w:type="spellEnd"/>
      <w:r w:rsidRPr="00482793">
        <w:rPr>
          <w:rFonts w:ascii="Times New Roman" w:eastAsia="Times New Roman" w:hAnsi="Times New Roman" w:cs="Times New Roman"/>
          <w:i/>
          <w:sz w:val="24"/>
          <w:szCs w:val="24"/>
        </w:rPr>
        <w:t xml:space="preserve"> crassipes</w:t>
      </w:r>
      <w:r w:rsidRPr="00482793">
        <w:rPr>
          <w:rFonts w:ascii="Times New Roman" w:eastAsia="Times New Roman" w:hAnsi="Times New Roman" w:cs="Times New Roman"/>
          <w:sz w:val="24"/>
          <w:szCs w:val="24"/>
        </w:rPr>
        <w:t>), Blue banded hermit crabs (</w:t>
      </w:r>
      <w:proofErr w:type="spellStart"/>
      <w:r w:rsidRPr="00482793">
        <w:rPr>
          <w:rFonts w:ascii="Times New Roman" w:eastAsia="Times New Roman" w:hAnsi="Times New Roman" w:cs="Times New Roman"/>
          <w:i/>
          <w:sz w:val="24"/>
          <w:szCs w:val="24"/>
        </w:rPr>
        <w:t>Pagurus</w:t>
      </w:r>
      <w:proofErr w:type="spellEnd"/>
      <w:r w:rsidRPr="00482793">
        <w:rPr>
          <w:rFonts w:ascii="Times New Roman" w:eastAsia="Times New Roman" w:hAnsi="Times New Roman" w:cs="Times New Roman"/>
          <w:i/>
          <w:sz w:val="24"/>
          <w:szCs w:val="24"/>
        </w:rPr>
        <w:t xml:space="preserve"> </w:t>
      </w:r>
      <w:proofErr w:type="spellStart"/>
      <w:r w:rsidRPr="00482793">
        <w:rPr>
          <w:rFonts w:ascii="Times New Roman" w:eastAsia="Times New Roman" w:hAnsi="Times New Roman" w:cs="Times New Roman"/>
          <w:i/>
          <w:sz w:val="24"/>
          <w:szCs w:val="24"/>
        </w:rPr>
        <w:t>samuelis</w:t>
      </w:r>
      <w:proofErr w:type="spellEnd"/>
      <w:r w:rsidRPr="00482793">
        <w:rPr>
          <w:rFonts w:ascii="Times New Roman" w:eastAsia="Times New Roman" w:hAnsi="Times New Roman" w:cs="Times New Roman"/>
          <w:sz w:val="24"/>
          <w:szCs w:val="24"/>
        </w:rPr>
        <w:t>), and Black turban snails (</w:t>
      </w:r>
      <w:r w:rsidRPr="00482793">
        <w:rPr>
          <w:rFonts w:ascii="Times New Roman" w:eastAsia="Times New Roman" w:hAnsi="Times New Roman" w:cs="Times New Roman"/>
          <w:i/>
          <w:sz w:val="24"/>
          <w:szCs w:val="24"/>
        </w:rPr>
        <w:t>Tegula funebralis</w:t>
      </w:r>
      <w:r w:rsidRPr="00482793">
        <w:rPr>
          <w:rFonts w:ascii="Times New Roman" w:eastAsia="Times New Roman" w:hAnsi="Times New Roman" w:cs="Times New Roman"/>
          <w:sz w:val="24"/>
          <w:szCs w:val="24"/>
        </w:rPr>
        <w:t>)</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 xml:space="preserve">are abundant seaweed consumers and wrack detritivores along rocky shores of southern California and the Channel Islands </w:t>
      </w:r>
      <w:r w:rsidRPr="00482793">
        <w:rPr>
          <w:rFonts w:ascii="Times New Roman" w:eastAsia="Times New Roman" w:hAnsi="Times New Roman" w:cs="Times New Roman"/>
          <w:sz w:val="24"/>
          <w:szCs w:val="24"/>
        </w:rPr>
        <w:fldChar w:fldCharType="begin"/>
      </w:r>
      <w:r w:rsidR="00EF404C" w:rsidRPr="00482793">
        <w:rPr>
          <w:rFonts w:ascii="Times New Roman" w:eastAsia="Times New Roman" w:hAnsi="Times New Roman" w:cs="Times New Roman"/>
          <w:sz w:val="24"/>
          <w:szCs w:val="24"/>
        </w:rPr>
        <w:instrText xml:space="preserve"> ADDIN ZOTERO_ITEM CSL_CITATION {"citationID":"2MSu4cdp","properties":{"formattedCitation":"(Morris, Abbott, et al. 1980, Barry and Ehret 1993, Aquilino et al. 2012)","plainCitation":"(Morris, Abbott, et al. 1980, Barry and Ehret 1993, Aquilino et al. 2012)","noteIndex":0},"citationItems":[{"id":164,"uris":["http://zotero.org/users/6486635/items/IA5N7N3L"],"itemData":{"id":164,"type":"book","language":"en","publisher":"Standford University Press","source":"DOI.org (Crossref)","title":"Intertidal Invertebrates of California.","author":[{"family":"Morris","given":"Robert H."},{"family":"Abbott","given":"Donald P."},{"family":"Haderlie","given":"Eugene C."}],"accessed":{"date-parts":[["2022",5,25]]},"issued":{"date-parts":[["1980"]]}}},{"id":165,"uris":["http://zotero.org/users/6486635/items/CDAQG4QD"],"itemData":{"id":165,"type":"article-journal","container-title":"Environmental Biology of Fishes","DOI":"10.1007/BF00000715","ISSN":"0378-1909, 1573-5133","issue":"1","journalAbbreviation":"Environ Biol Fish","language":"en","page":"75-95","source":"DOI.org (Crossref)","title":"Diet, food preference, and algal availability for fishes and crabs on intertidal reef communities in southern California","volume":"37","author":[{"family":"Barry","given":"James P."},{"family":"Ehret","given":"Michael J."}],"issued":{"date-parts":[["1993",5]]}}},{"id":388,"uris":["http://zotero.org/users/6486635/items/IQ5LQUJ7"],"itemData":{"id":388,"type":"article-journal","abstract":"Seaweeds provide food and shelter for countless species of invertebrates. Many studies show how particular species of seaweed facilitate particular invertebrates, but few examine the simultaneous effects of multiple seaweeds, despite the fact that algal composition and diversity are known to vary considerably. We conducted laboratory experiments to determine how algal species richness affected the consumption and growth of 2 common rocky shore herbivores: the turban snail Chlorostoma funebralis and the lined shore crab Pachygrapsus crassipes. For both herbivores, highest growth was achieved on a diet of mixed algal species, though this was greater than growth on the best single species only for C. funebralis. However, the herbivores differed in their growth on particular single species diets and consumed prey species at different rates. This suggests that, despite the similar boost in growth achieved by a diverse diet, the exact mechanism was not the same for the 2 species. The benefits were not due simply to inclusion of the best single food species in the mixed diet because consumption of these highest quality foods was lower in mixed than in single species treatments and contributed only 50% of dietary intake in mixed diet treatments. It seems likely that complementary nutritional quality, chemistry, or morphology among prey species contributed to the positive effects of diet species richness on herbivore performance. Similar findings for taxonomically and ecologically distinct herbivores suggest that such effects of diet species richness on consumer performance may be widespread among marine generalist herbivores.","container-title":"Marine Ecology Progress Series","DOI":"10.3354/meps09893","ISSN":"0171-8630, 1616-1599","journalAbbreviation":"Mar. Ecol. Prog. Ser.","language":"en","page":"179-189","source":"DOI.org (Crossref)","title":"Mixed species diets enhance the growth of two rocky intertidal herbivores","volume":"468","author":[{"family":"Aquilino","given":"Km"},{"family":"Coulbourne","given":"Me"},{"family":"Stachowicz","given":"Jj"}],"issued":{"date-parts":[["2012",11,14]]}}}],"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EF404C" w:rsidRPr="00482793">
        <w:rPr>
          <w:rFonts w:ascii="Times New Roman" w:eastAsia="Times New Roman" w:hAnsi="Times New Roman" w:cs="Times New Roman"/>
          <w:noProof/>
          <w:sz w:val="24"/>
          <w:szCs w:val="24"/>
        </w:rPr>
        <w:t>(Morris et al. 1980, Barry and Ehret 1993, Aquilino et al. 2012)</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r w:rsidR="00C96AFC">
        <w:rPr>
          <w:rFonts w:ascii="Times New Roman" w:eastAsia="Times New Roman" w:hAnsi="Times New Roman" w:cs="Times New Roman"/>
          <w:sz w:val="24"/>
          <w:szCs w:val="24"/>
        </w:rPr>
        <w:t xml:space="preserve">For example, </w:t>
      </w:r>
      <w:r w:rsidR="0024109F">
        <w:rPr>
          <w:rFonts w:ascii="Times New Roman" w:eastAsia="Times New Roman" w:hAnsi="Times New Roman" w:cs="Times New Roman"/>
          <w:sz w:val="24"/>
          <w:szCs w:val="24"/>
        </w:rPr>
        <w:t xml:space="preserve">Black </w:t>
      </w:r>
      <w:r w:rsidR="00C96AFC">
        <w:rPr>
          <w:rFonts w:ascii="Times New Roman" w:eastAsia="Times New Roman" w:hAnsi="Times New Roman" w:cs="Times New Roman"/>
          <w:sz w:val="24"/>
          <w:szCs w:val="24"/>
        </w:rPr>
        <w:t xml:space="preserve">abalone </w:t>
      </w:r>
      <w:r w:rsidR="00C96AFC" w:rsidRPr="00482793">
        <w:rPr>
          <w:rFonts w:ascii="Times New Roman" w:eastAsia="Times New Roman" w:hAnsi="Times New Roman" w:cs="Times New Roman"/>
          <w:sz w:val="24"/>
          <w:szCs w:val="24"/>
        </w:rPr>
        <w:t xml:space="preserve">consume benthic seaweeds and are subsidized by Kelp </w:t>
      </w:r>
      <w:r w:rsidR="00C96AFC">
        <w:rPr>
          <w:rFonts w:ascii="Times New Roman" w:eastAsia="Times New Roman" w:hAnsi="Times New Roman" w:cs="Times New Roman"/>
          <w:sz w:val="24"/>
          <w:szCs w:val="24"/>
        </w:rPr>
        <w:t xml:space="preserve">detritus </w:t>
      </w:r>
      <w:r w:rsidR="00C96AFC" w:rsidRPr="00482793">
        <w:rPr>
          <w:rFonts w:ascii="Times New Roman" w:eastAsia="Times New Roman" w:hAnsi="Times New Roman" w:cs="Times New Roman"/>
          <w:sz w:val="24"/>
          <w:szCs w:val="24"/>
        </w:rPr>
        <w:t>(</w:t>
      </w:r>
      <w:proofErr w:type="spellStart"/>
      <w:r w:rsidR="00C96AFC" w:rsidRPr="00482793">
        <w:rPr>
          <w:rFonts w:ascii="Times New Roman" w:eastAsia="Times New Roman" w:hAnsi="Times New Roman" w:cs="Times New Roman"/>
          <w:noProof/>
          <w:sz w:val="24"/>
          <w:szCs w:val="24"/>
        </w:rPr>
        <w:t>VanBlaricom</w:t>
      </w:r>
      <w:proofErr w:type="spellEnd"/>
      <w:r w:rsidR="00C96AFC" w:rsidRPr="00482793">
        <w:rPr>
          <w:rFonts w:ascii="Times New Roman" w:eastAsia="Times New Roman" w:hAnsi="Times New Roman" w:cs="Times New Roman"/>
          <w:noProof/>
          <w:sz w:val="24"/>
          <w:szCs w:val="24"/>
        </w:rPr>
        <w:t xml:space="preserve"> and Kenner 2020)</w:t>
      </w:r>
      <w:r w:rsidR="00C96AFC">
        <w:rPr>
          <w:rFonts w:ascii="Times New Roman" w:eastAsia="Times New Roman" w:hAnsi="Times New Roman" w:cs="Times New Roman"/>
          <w:noProof/>
          <w:sz w:val="24"/>
          <w:szCs w:val="24"/>
        </w:rPr>
        <w:t>.</w:t>
      </w:r>
      <w:r w:rsidR="00C96AFC">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Additionally, Black abalone were historically important seaweed consumers prior to declines related to disease and overharvesting </w:t>
      </w:r>
      <w:r w:rsidRPr="00482793">
        <w:rPr>
          <w:rFonts w:ascii="Times New Roman" w:eastAsia="Times New Roman" w:hAnsi="Times New Roman" w:cs="Times New Roman"/>
          <w:sz w:val="24"/>
          <w:szCs w:val="24"/>
        </w:rPr>
        <w:fldChar w:fldCharType="begin"/>
      </w:r>
      <w:r w:rsidR="008F3F6B" w:rsidRPr="00482793">
        <w:rPr>
          <w:rFonts w:ascii="Times New Roman" w:eastAsia="Times New Roman" w:hAnsi="Times New Roman" w:cs="Times New Roman"/>
          <w:sz w:val="24"/>
          <w:szCs w:val="24"/>
        </w:rPr>
        <w:instrText xml:space="preserve"> ADDIN ZOTERO_ITEM CSL_CITATION {"citationID":"R6GrmZYu","properties":{"formattedCitation":"(VanBlaricom 1993, Altstatt et al. 1996, Raimondi et al. 2002)","plainCitation":"(VanBlaricom 1993, Altstatt et al. 1996, Raimondi et al. 2002)","noteIndex":0},"citationItems":[{"id":1081,"uris":["http://zotero.org/users/6486635/items/BFPZ2727"],"itemData":{"id":1081,"type":"paper-conference","abstract":"Dense populations of black abalones ( H a l i o t i s cracherodii L e a c h ) were monitored in permanent intertidal plots at nine sites on San Nicolas Island from 1981 through 1990. Densities were essentially constant at all four sites along the north shore of the island throughout the study period. Densities at five sites along the south shore were more variable, possibly reflecting asynchronous variation in recruitment, mortality resulting from wave disturbance, and removal by people. Temporal variation of abalone densities apparently was not influenced by sea otters or abalone withering syndrome during this study. Abalones were strongly aggregated in space. Highest densities occurred in areas of irregular substrata, apparently as a result of preference for crevices and vertical faces. T h e locations of dense patches were persistent in time.","event-title":"California Islands Symposium","language":"en","source":"Zotero","title":"Dynamics and Distribution of Black Abalone Populations at San Nicolas Island, California","volume":"3","author":[{"family":"VanBlaricom","given":"Glenn R"}],"issued":{"date-parts":[["1993"]]}}},{"id":448,"uris":["http://zotero.org/users/6486635/items/3IAFU4VP"],"itemData":{"id":448,"type":"article-journal","container-title":"Marine Ecology Progress Series","DOI":"10.3354/meps142185","ISSN":"0171-8630, 1616-1599","journalAbbreviation":"Mar. Ecol. Prog. Ser.","language":"en","page":"185-192","source":"DOI.org (Crossref)","title":"Recent declines of black abalone Haliotis cracherodii on the mainland coast of central California","volume":"142","author":[{"family":"Altstatt","given":"Jm"},{"family":"Ambrose","given":"Rf"},{"family":"Engle","given":"Jm"},{"family":"Haaker","given":"Pl"},{"family":"Lafferty","given":"Kd"},{"family":"Raimondi","given":"Pt"}],"issued":{"date-parts":[["1996"]]}}},{"id":443,"uris":["http://zotero.org/users/6486635/items/DUBPD7JD"],"itemData":{"id":443,"type":"article-journal","abstract":"The intertidal black abalone Haliotis cracherodii has experienced mass mortalities along the coast of California, USA, since the mid-1980s. Mortality is due to infection by a pathogen that leads to a fatal wasting disease called ‘withering syndrome’, where the foot of the abalone atrophies until it can no longer adhere to the substratum. Massive die-offs due to withering syndrome were first noted on the Channel Islands in 1986, and by 1992 withering syndrome was observed near Point Conception on the mainland and was suspected to be spreading northward up the coast of California. The timing of the initial mass mortalities following the strong 1982 to 1983 El Niño and an isolated outbreak of withering syndrome in 1988 at Diablo Cove, north of Point Conception, following warm water discharge from a power plant, led to the hypothesis that the onset of mass mortalities due to withering syndrome may be triggered by elevated seawater temperatures. We surveyed black abalone populations at 7 sites along the mainland coast of California (including 3 where withering syndrome was already present) from 1992 to 2001, a period spanning 2 El Niño events, to determine whether (1) withering syndrome and associated declines of black abalone were spreading northward up the coast; and (2) these mass mortalities of black abalone could be related to elevated seawater temperatures during El Niño events. Mass mortalities of black abalone due to withering syndrome were observed at the 5 most southern sites (&gt; 90% decline in numbers in all size classes), but not at the 2 most northern sites, and there was a clear pattern of decline from south to north over time. Massive die-offs of abalone were not exclusively associated with times of elevated sea surface temperatures due to El Niño. Nevertheless, rapid declines of abalone at 2 sites coincided with the strong 1997 to 1998 El Niño, and declines during El Niño events were faster than those during non-El Niño years. Abalone at the 2 most northern sites, where only slight declines occurred during the 1997 to 1998 El Niño, may not have been infected by disease. It appears, therefore, that in the presence of the pathogen, warm water conditions associated with El Niño may accelerate the development of withering syndrome and the rate of decline of black abalone. Consequently, anthropogenic disturbances, such as discharges of heated water or global warming, may increase the incidence of this fatal disease.","container-title":"Marine Ecology Progress Series","DOI":"10.3354/meps242143","ISSN":"0171-8630, 1616-1599","journalAbbreviation":"Mar. Ecol. Prog. Ser.","language":"en","page":"143-152","source":"DOI.org (Crossref)","title":"Continued declines of black abalone along the coast of California: are mass mortalities related to El Niño events?","title-short":"Continued declines of black abalone along the coast of California","volume":"242","author":[{"family":"Raimondi","given":"Pt"},{"family":"Wilson","given":"Cm"},{"family":"Ambrose","given":"Rf"},{"family":"Engle","given":"Jm"},{"family":"Minchinton","given":"Te"}],"issued":{"date-parts":[["2002"]]}},"label":"page"}],"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8F3F6B" w:rsidRPr="00482793">
        <w:rPr>
          <w:rFonts w:ascii="Times New Roman" w:eastAsia="Times New Roman" w:hAnsi="Times New Roman" w:cs="Times New Roman"/>
          <w:noProof/>
          <w:sz w:val="24"/>
          <w:szCs w:val="24"/>
        </w:rPr>
        <w:t>(VanBlaricom 1993, Altstatt et al. 1996, Raimondi et al. 2002)</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Although Black abalone densities have started to recover on some of the Channel Islands, densities remain at least an order of magnitude below historic levels </w:t>
      </w:r>
      <w:r w:rsidRPr="00482793">
        <w:rPr>
          <w:rFonts w:ascii="Times New Roman" w:eastAsia="Times New Roman" w:hAnsi="Times New Roman" w:cs="Times New Roman"/>
          <w:sz w:val="24"/>
          <w:szCs w:val="24"/>
        </w:rPr>
        <w:fldChar w:fldCharType="begin"/>
      </w:r>
      <w:r w:rsidRPr="00482793">
        <w:rPr>
          <w:rFonts w:ascii="Times New Roman" w:eastAsia="Times New Roman" w:hAnsi="Times New Roman" w:cs="Times New Roman"/>
          <w:sz w:val="24"/>
          <w:szCs w:val="24"/>
        </w:rPr>
        <w:instrText xml:space="preserve"> ADDIN ZOTERO_ITEM CSL_CITATION {"citationID":"PhobtFEv","properties":{"formattedCitation":"(Raimondi et al. 2002, Miner et al. 2006)","plainCitation":"(Raimondi et al. 2002, Miner et al. 2006)","noteIndex":0},"citationItems":[{"id":443,"uris":["http://zotero.org/users/6486635/items/DUBPD7JD"],"itemData":{"id":443,"type":"article-journal","abstract":"The intertidal black abalone Haliotis cracherodii has experienced mass mortalities along the coast of California, USA, since the mid-1980s. Mortality is due to infection by a pathogen that leads to a fatal wasting disease called ‘withering syndrome’, where the foot of the abalone atrophies until it can no longer adhere to the substratum. Massive die-offs due to withering syndrome were first noted on the Channel Islands in 1986, and by 1992 withering syndrome was observed near Point Conception on the mainland and was suspected to be spreading northward up the coast of California. The timing of the initial mass mortalities following the strong 1982 to 1983 El Niño and an isolated outbreak of withering syndrome in 1988 at Diablo Cove, north of Point Conception, following warm water discharge from a power plant, led to the hypothesis that the onset of mass mortalities due to withering syndrome may be triggered by elevated seawater temperatures. We surveyed black abalone populations at 7 sites along the mainland coast of California (including 3 where withering syndrome was already present) from 1992 to 2001, a period spanning 2 El Niño events, to determine whether (1) withering syndrome and associated declines of black abalone were spreading northward up the coast; and (2) these mass mortalities of black abalone could be related to elevated seawater temperatures during El Niño events. Mass mortalities of black abalone due to withering syndrome were observed at the 5 most southern sites (&gt; 90% decline in numbers in all size classes), but not at the 2 most northern sites, and there was a clear pattern of decline from south to north over time. Massive die-offs of abalone were not exclusively associated with times of elevated sea surface temperatures due to El Niño. Nevertheless, rapid declines of abalone at 2 sites coincided with the strong 1997 to 1998 El Niño, and declines during El Niño events were faster than those during non-El Niño years. Abalone at the 2 most northern sites, where only slight declines occurred during the 1997 to 1998 El Niño, may not have been infected by disease. It appears, therefore, that in the presence of the pathogen, warm water conditions associated with El Niño may accelerate the development of withering syndrome and the rate of decline of black abalone. Consequently, anthropogenic disturbances, such as discharges of heated water or global warming, may increase the incidence of this fatal disease.","container-title":"Marine Ecology Progress Series","DOI":"10.3354/meps242143","ISSN":"0171-8630, 1616-1599","journalAbbreviation":"Mar. Ecol. Prog. Ser.","language":"en","page":"143-152","source":"DOI.org (Crossref)","title":"Continued declines of black abalone along the coast of California: are mass mortalities related to El Niño events?","title-short":"Continued declines of black abalone along the coast of California","volume":"242","author":[{"family":"Raimondi","given":"Pt"},{"family":"Wilson","given":"Cm"},{"family":"Ambrose","given":"Rf"},{"family":"Engle","given":"Jm"},{"family":"Minchinton","given":"Te"}],"issued":{"date-parts":[["2002"]]}}},{"id":445,"uris":["http://zotero.org/users/6486635/items/GBQWM8PF"],"itemData":{"id":445,"type":"article-journal","abstract":"Mass mortalities of species can fundamentally alter the structure of natural communities, which can in turn negatively impact species’ recovery. Beginning in 1994, some of the largest remaining populations of black abalone Haliotis cracherodii on the mainland coast of California, experienced mass mortalities due to the fatal disease called ‘withering syndrome’, which led to its listing as a species of concern by the USA National Marine Fisheries Service. We have been monitoring black abalone populations along the coast of southern and central California since 1992, and detection of withering syndrome at our southernmost site prompted us to investigate how the impending decline of this dominant grazer might correlate with changes in black abalone recruitment and the rocky intertidal community in which it lives. Quantitative surveys before and after mass mortalities revealed that, after black abalone declined, there was a shift in the composition of the intertidal species assemblage from one dominated by bare rock and crustose coralline algae (good quality abalone habitat) to one with increased cover of sessile invertebrates and sea urchins. Declines in abalone abundance were also correlated with a lack of recruitment to areas affected by withering syndrome, despite the presence of healthy adult populations only tens of kilometers away. This suggests that abalone recruitment might be limited by dispersal, a lack of quality habitat for settlement and early survival, or the continued presence of the disease agent. Recruitment failure and these dramatic shifts in habitat quality indicate that the outlook for recovery of black abalone is poor.","container-title":"Marine Ecology Progress Series","language":"en","page":"107-117","source":"Zotero","title":"Recruitment failure and shifts in community structure following mass mortality limit recovery prospects of black abalone","volume":"32","author":[{"family":"Miner","given":"C. Melissa"},{"family":"Altstatt","given":"Jessica M."},{"family":"Raimondi","given":"Peter T."},{"family":"Minchinton","given":"Todd E."}],"issued":{"date-parts":[["2006"]]}}}],"schema":"https://github.com/citation-style-language/schema/raw/master/csl-citation.json"}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(Raimondi et al. 2002, Miner et al. 2006)</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We included all of these species in this in the study as they represent a typical assemblage of rocky intertidal primary consumers in areas experiencing the invasion of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t>
      </w:r>
    </w:p>
    <w:p w14:paraId="2413E2DD" w14:textId="77777777" w:rsidR="00BE156C" w:rsidRPr="00482793" w:rsidRDefault="00BE156C" w:rsidP="004628A7">
      <w:pPr>
        <w:spacing w:line="480" w:lineRule="auto"/>
        <w:ind w:firstLine="720"/>
        <w:jc w:val="both"/>
        <w:rPr>
          <w:rFonts w:ascii="Times New Roman" w:eastAsia="Times New Roman" w:hAnsi="Times New Roman" w:cs="Times New Roman"/>
          <w:sz w:val="24"/>
          <w:szCs w:val="24"/>
        </w:rPr>
      </w:pPr>
    </w:p>
    <w:p w14:paraId="7D6DCBF5" w14:textId="0105FB9E" w:rsidR="0011538B" w:rsidRPr="00482793" w:rsidRDefault="000D70B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Devilweed</w:t>
      </w:r>
      <w:r w:rsidR="004D120D" w:rsidRPr="00482793">
        <w:rPr>
          <w:rFonts w:ascii="Times New Roman" w:eastAsia="Times New Roman" w:hAnsi="Times New Roman" w:cs="Times New Roman"/>
          <w:i/>
          <w:sz w:val="24"/>
          <w:szCs w:val="24"/>
        </w:rPr>
        <w:t xml:space="preserve"> prevalence surveys</w:t>
      </w:r>
    </w:p>
    <w:p w14:paraId="61574E92" w14:textId="4B1C68D2" w:rsidR="001B3A0F" w:rsidRPr="00482793" w:rsidRDefault="0011538B"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w:t>
      </w:r>
      <w:r w:rsidR="007714C0" w:rsidRPr="00482793">
        <w:rPr>
          <w:rFonts w:ascii="Times New Roman" w:eastAsia="Times New Roman" w:hAnsi="Times New Roman" w:cs="Times New Roman"/>
          <w:sz w:val="24"/>
          <w:szCs w:val="24"/>
        </w:rPr>
        <w:t xml:space="preserve">confirm that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is present and to </w:t>
      </w:r>
      <w:r w:rsidRPr="00482793">
        <w:rPr>
          <w:rFonts w:ascii="Times New Roman" w:eastAsia="Times New Roman" w:hAnsi="Times New Roman" w:cs="Times New Roman"/>
          <w:sz w:val="24"/>
          <w:szCs w:val="24"/>
        </w:rPr>
        <w:t xml:space="preserve">determine the relative contribution of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to wrack, we surveyed large wrack piles deposited on beaches at </w:t>
      </w:r>
      <w:r w:rsidR="003909AE" w:rsidRPr="00482793">
        <w:rPr>
          <w:rFonts w:ascii="Times New Roman" w:eastAsia="Times New Roman" w:hAnsi="Times New Roman" w:cs="Times New Roman"/>
          <w:sz w:val="24"/>
          <w:szCs w:val="24"/>
        </w:rPr>
        <w:t>two</w:t>
      </w:r>
      <w:r w:rsidRPr="00482793">
        <w:rPr>
          <w:rFonts w:ascii="Times New Roman" w:eastAsia="Times New Roman" w:hAnsi="Times New Roman" w:cs="Times New Roman"/>
          <w:sz w:val="24"/>
          <w:szCs w:val="24"/>
        </w:rPr>
        <w:t xml:space="preserve"> sites on San Nicolas Island</w:t>
      </w:r>
      <w:r w:rsidR="00103EBE" w:rsidRPr="00482793">
        <w:rPr>
          <w:rFonts w:ascii="Times New Roman" w:eastAsia="Times New Roman" w:hAnsi="Times New Roman" w:cs="Times New Roman"/>
          <w:sz w:val="24"/>
          <w:szCs w:val="24"/>
        </w:rPr>
        <w:t xml:space="preserve"> </w:t>
      </w:r>
      <w:r w:rsidR="00720783" w:rsidRPr="00482793">
        <w:rPr>
          <w:rFonts w:ascii="Times New Roman" w:eastAsia="Times New Roman" w:hAnsi="Times New Roman" w:cs="Times New Roman"/>
          <w:sz w:val="24"/>
          <w:szCs w:val="24"/>
        </w:rPr>
        <w:t xml:space="preserve">(33.27335° N, 119.57629° W, 33.28310° N, 119.53557° W) </w:t>
      </w:r>
      <w:r w:rsidR="00103EBE" w:rsidRPr="00482793">
        <w:rPr>
          <w:rFonts w:ascii="Times New Roman" w:eastAsia="Times New Roman" w:hAnsi="Times New Roman" w:cs="Times New Roman"/>
          <w:sz w:val="24"/>
          <w:szCs w:val="24"/>
        </w:rPr>
        <w:t>and measured</w:t>
      </w:r>
      <w:r w:rsidR="00720783" w:rsidRPr="00482793">
        <w:rPr>
          <w:rFonts w:ascii="Times New Roman" w:eastAsia="Times New Roman" w:hAnsi="Times New Roman" w:cs="Times New Roman"/>
          <w:sz w:val="24"/>
          <w:szCs w:val="24"/>
        </w:rPr>
        <w:t xml:space="preserve"> the proportion of the wrack pile surface area </w:t>
      </w:r>
      <w:r w:rsidR="000D70B7" w:rsidRPr="00482793">
        <w:rPr>
          <w:rFonts w:ascii="Times New Roman" w:eastAsia="Times New Roman" w:hAnsi="Times New Roman" w:cs="Times New Roman"/>
          <w:sz w:val="24"/>
          <w:szCs w:val="24"/>
        </w:rPr>
        <w:t>Devilweed</w:t>
      </w:r>
      <w:r w:rsidR="00103EBE" w:rsidRPr="00482793">
        <w:rPr>
          <w:rFonts w:ascii="Times New Roman" w:eastAsia="Times New Roman" w:hAnsi="Times New Roman" w:cs="Times New Roman"/>
          <w:sz w:val="24"/>
          <w:szCs w:val="24"/>
        </w:rPr>
        <w:t xml:space="preserve"> </w:t>
      </w:r>
      <w:r w:rsidR="00720783" w:rsidRPr="00482793">
        <w:rPr>
          <w:rFonts w:ascii="Times New Roman" w:eastAsia="Times New Roman" w:hAnsi="Times New Roman" w:cs="Times New Roman"/>
          <w:sz w:val="24"/>
          <w:szCs w:val="24"/>
        </w:rPr>
        <w:t>represented</w:t>
      </w:r>
      <w:r w:rsidRPr="00482793">
        <w:rPr>
          <w:rFonts w:ascii="Times New Roman" w:eastAsia="Times New Roman" w:hAnsi="Times New Roman" w:cs="Times New Roman"/>
          <w:sz w:val="24"/>
          <w:szCs w:val="24"/>
        </w:rPr>
        <w:t xml:space="preserve">. </w:t>
      </w:r>
      <w:r w:rsidR="001B3A0F" w:rsidRPr="00482793">
        <w:rPr>
          <w:rFonts w:ascii="Times New Roman" w:eastAsia="Times New Roman" w:hAnsi="Times New Roman" w:cs="Times New Roman"/>
          <w:sz w:val="24"/>
          <w:szCs w:val="24"/>
        </w:rPr>
        <w:t xml:space="preserve">We adopted this qualitative metric of </w:t>
      </w:r>
      <w:r w:rsidR="000D70B7" w:rsidRPr="00482793">
        <w:rPr>
          <w:rFonts w:ascii="Times New Roman" w:eastAsia="Times New Roman" w:hAnsi="Times New Roman" w:cs="Times New Roman"/>
          <w:sz w:val="24"/>
          <w:szCs w:val="24"/>
        </w:rPr>
        <w:t>Devilweed</w:t>
      </w:r>
      <w:r w:rsidR="001B3A0F" w:rsidRPr="00482793">
        <w:rPr>
          <w:rFonts w:ascii="Times New Roman" w:eastAsia="Times New Roman" w:hAnsi="Times New Roman" w:cs="Times New Roman"/>
          <w:sz w:val="24"/>
          <w:szCs w:val="24"/>
        </w:rPr>
        <w:t xml:space="preserve"> </w:t>
      </w:r>
      <w:r w:rsidR="00720783" w:rsidRPr="00482793">
        <w:rPr>
          <w:rFonts w:ascii="Times New Roman" w:eastAsia="Times New Roman" w:hAnsi="Times New Roman" w:cs="Times New Roman"/>
          <w:sz w:val="24"/>
          <w:szCs w:val="24"/>
        </w:rPr>
        <w:t>prevalence</w:t>
      </w:r>
      <w:r w:rsidR="001B3A0F" w:rsidRPr="00482793">
        <w:rPr>
          <w:rFonts w:ascii="Times New Roman" w:eastAsia="Times New Roman" w:hAnsi="Times New Roman" w:cs="Times New Roman"/>
          <w:sz w:val="24"/>
          <w:szCs w:val="24"/>
        </w:rPr>
        <w:t xml:space="preserve"> because our time at these sites was limited and surveying pile</w:t>
      </w:r>
      <w:r w:rsidR="00720783" w:rsidRPr="00482793">
        <w:rPr>
          <w:rFonts w:ascii="Times New Roman" w:eastAsia="Times New Roman" w:hAnsi="Times New Roman" w:cs="Times New Roman"/>
          <w:sz w:val="24"/>
          <w:szCs w:val="24"/>
        </w:rPr>
        <w:t xml:space="preserve"> and </w:t>
      </w:r>
      <w:r w:rsidR="000D70B7" w:rsidRPr="00482793">
        <w:rPr>
          <w:rFonts w:ascii="Times New Roman" w:eastAsia="Times New Roman" w:hAnsi="Times New Roman" w:cs="Times New Roman"/>
          <w:sz w:val="24"/>
          <w:szCs w:val="24"/>
        </w:rPr>
        <w:t>Devilweed</w:t>
      </w:r>
      <w:r w:rsidR="00720783" w:rsidRPr="00482793">
        <w:rPr>
          <w:rFonts w:ascii="Times New Roman" w:eastAsia="Times New Roman" w:hAnsi="Times New Roman" w:cs="Times New Roman"/>
          <w:sz w:val="24"/>
          <w:szCs w:val="24"/>
        </w:rPr>
        <w:t xml:space="preserve"> surface area (as opposed to total biomass)</w:t>
      </w:r>
      <w:r w:rsidR="001B3A0F" w:rsidRPr="00482793">
        <w:rPr>
          <w:rFonts w:ascii="Times New Roman" w:eastAsia="Times New Roman" w:hAnsi="Times New Roman" w:cs="Times New Roman"/>
          <w:sz w:val="24"/>
          <w:szCs w:val="24"/>
        </w:rPr>
        <w:t xml:space="preserve"> allowed us to quickly survey </w:t>
      </w:r>
      <w:r w:rsidR="00720783" w:rsidRPr="00482793">
        <w:rPr>
          <w:rFonts w:ascii="Times New Roman" w:eastAsia="Times New Roman" w:hAnsi="Times New Roman" w:cs="Times New Roman"/>
          <w:sz w:val="24"/>
          <w:szCs w:val="24"/>
        </w:rPr>
        <w:t>a large amount of wrack</w:t>
      </w:r>
      <w:r w:rsidR="001B3A0F" w:rsidRPr="00482793">
        <w:rPr>
          <w:rFonts w:ascii="Times New Roman" w:eastAsia="Times New Roman" w:hAnsi="Times New Roman" w:cs="Times New Roman"/>
          <w:sz w:val="24"/>
          <w:szCs w:val="24"/>
        </w:rPr>
        <w:t>. At each site, w</w:t>
      </w:r>
      <w:r w:rsidRPr="00482793">
        <w:rPr>
          <w:rFonts w:ascii="Times New Roman" w:eastAsia="Times New Roman" w:hAnsi="Times New Roman" w:cs="Times New Roman"/>
          <w:sz w:val="24"/>
          <w:szCs w:val="24"/>
        </w:rPr>
        <w:t xml:space="preserve">e </w:t>
      </w:r>
      <w:r w:rsidR="00103EBE" w:rsidRPr="00482793">
        <w:rPr>
          <w:rFonts w:ascii="Times New Roman" w:eastAsia="Times New Roman" w:hAnsi="Times New Roman" w:cs="Times New Roman"/>
          <w:sz w:val="24"/>
          <w:szCs w:val="24"/>
        </w:rPr>
        <w:t xml:space="preserve">selected </w:t>
      </w:r>
      <w:r w:rsidR="001B3A0F" w:rsidRPr="00482793">
        <w:rPr>
          <w:rFonts w:ascii="Times New Roman" w:eastAsia="Times New Roman" w:hAnsi="Times New Roman" w:cs="Times New Roman"/>
          <w:sz w:val="24"/>
          <w:szCs w:val="24"/>
        </w:rPr>
        <w:t>the first 1</w:t>
      </w:r>
      <w:r w:rsidR="00C27F17">
        <w:rPr>
          <w:rFonts w:ascii="Times New Roman" w:eastAsia="Times New Roman" w:hAnsi="Times New Roman" w:cs="Times New Roman"/>
          <w:sz w:val="24"/>
          <w:szCs w:val="24"/>
        </w:rPr>
        <w:t>9-20</w:t>
      </w:r>
      <w:r w:rsidR="001B3A0F" w:rsidRPr="00482793">
        <w:rPr>
          <w:rFonts w:ascii="Times New Roman" w:eastAsia="Times New Roman" w:hAnsi="Times New Roman" w:cs="Times New Roman"/>
          <w:sz w:val="24"/>
          <w:szCs w:val="24"/>
        </w:rPr>
        <w:t xml:space="preserve"> large </w:t>
      </w:r>
      <w:r w:rsidRPr="00482793">
        <w:rPr>
          <w:rFonts w:ascii="Times New Roman" w:eastAsia="Times New Roman" w:hAnsi="Times New Roman" w:cs="Times New Roman"/>
          <w:sz w:val="24"/>
          <w:szCs w:val="24"/>
        </w:rPr>
        <w:t>wrack</w:t>
      </w:r>
      <w:r w:rsidR="00103EBE" w:rsidRPr="00482793">
        <w:rPr>
          <w:rFonts w:ascii="Times New Roman" w:eastAsia="Times New Roman" w:hAnsi="Times New Roman" w:cs="Times New Roman"/>
          <w:sz w:val="24"/>
          <w:szCs w:val="24"/>
        </w:rPr>
        <w:t xml:space="preserve"> piles</w:t>
      </w:r>
      <w:r w:rsidRPr="00482793">
        <w:rPr>
          <w:rFonts w:ascii="Times New Roman" w:eastAsia="Times New Roman" w:hAnsi="Times New Roman" w:cs="Times New Roman"/>
          <w:sz w:val="24"/>
          <w:szCs w:val="24"/>
        </w:rPr>
        <w:t xml:space="preserve"> </w:t>
      </w:r>
      <w:r w:rsidR="001B3A0F" w:rsidRPr="00482793">
        <w:rPr>
          <w:rFonts w:ascii="Times New Roman" w:eastAsia="Times New Roman" w:hAnsi="Times New Roman" w:cs="Times New Roman"/>
          <w:sz w:val="24"/>
          <w:szCs w:val="24"/>
        </w:rPr>
        <w:t xml:space="preserve">encountered along a </w:t>
      </w:r>
      <w:r w:rsidR="001B3A0F" w:rsidRPr="00482793">
        <w:rPr>
          <w:rFonts w:ascii="Times New Roman" w:eastAsia="Times New Roman" w:hAnsi="Times New Roman" w:cs="Times New Roman"/>
          <w:sz w:val="24"/>
          <w:szCs w:val="24"/>
        </w:rPr>
        <w:lastRenderedPageBreak/>
        <w:t>haphazardly placed 50 m transect. We defined “large” wrack piles as those at least</w:t>
      </w:r>
      <w:r w:rsidRPr="00482793">
        <w:rPr>
          <w:rFonts w:ascii="Times New Roman" w:eastAsia="Times New Roman" w:hAnsi="Times New Roman" w:cs="Times New Roman"/>
          <w:sz w:val="24"/>
          <w:szCs w:val="24"/>
        </w:rPr>
        <w:t xml:space="preserve"> 1 m</w:t>
      </w:r>
      <w:r w:rsidR="001B3A0F" w:rsidRPr="00482793">
        <w:rPr>
          <w:rFonts w:ascii="Times New Roman" w:eastAsia="Times New Roman" w:hAnsi="Times New Roman" w:cs="Times New Roman"/>
          <w:sz w:val="24"/>
          <w:szCs w:val="24"/>
        </w:rPr>
        <w:t xml:space="preserve"> long. </w:t>
      </w:r>
      <w:r w:rsidR="00720783" w:rsidRPr="00482793">
        <w:rPr>
          <w:rFonts w:ascii="Times New Roman" w:eastAsia="Times New Roman" w:hAnsi="Times New Roman" w:cs="Times New Roman"/>
          <w:sz w:val="24"/>
          <w:szCs w:val="24"/>
        </w:rPr>
        <w:t xml:space="preserve">To determine the surface area of the entire pile, we measured the longest length and width of the pile. </w:t>
      </w:r>
      <w:r w:rsidR="001B3A0F" w:rsidRPr="00482793">
        <w:rPr>
          <w:rFonts w:ascii="Times New Roman" w:eastAsia="Times New Roman" w:hAnsi="Times New Roman" w:cs="Times New Roman"/>
          <w:sz w:val="24"/>
          <w:szCs w:val="24"/>
        </w:rPr>
        <w:t xml:space="preserve">For each </w:t>
      </w:r>
      <w:r w:rsidR="000D70B7" w:rsidRPr="00482793">
        <w:rPr>
          <w:rFonts w:ascii="Times New Roman" w:eastAsia="Times New Roman" w:hAnsi="Times New Roman" w:cs="Times New Roman"/>
          <w:sz w:val="24"/>
          <w:szCs w:val="24"/>
        </w:rPr>
        <w:t>Devilweed</w:t>
      </w:r>
      <w:r w:rsidR="001B3A0F" w:rsidRPr="00482793">
        <w:rPr>
          <w:rFonts w:ascii="Times New Roman" w:eastAsia="Times New Roman" w:hAnsi="Times New Roman" w:cs="Times New Roman"/>
          <w:sz w:val="24"/>
          <w:szCs w:val="24"/>
        </w:rPr>
        <w:t xml:space="preserve"> individual encountered on the surface of the pile, we </w:t>
      </w:r>
      <w:r w:rsidR="007714C0" w:rsidRPr="00482793">
        <w:rPr>
          <w:rFonts w:ascii="Times New Roman" w:eastAsia="Times New Roman" w:hAnsi="Times New Roman" w:cs="Times New Roman"/>
          <w:sz w:val="24"/>
          <w:szCs w:val="24"/>
        </w:rPr>
        <w:t xml:space="preserve">also </w:t>
      </w:r>
      <w:r w:rsidR="001B3A0F" w:rsidRPr="00482793">
        <w:rPr>
          <w:rFonts w:ascii="Times New Roman" w:eastAsia="Times New Roman" w:hAnsi="Times New Roman" w:cs="Times New Roman"/>
          <w:sz w:val="24"/>
          <w:szCs w:val="24"/>
        </w:rPr>
        <w:t xml:space="preserve">measured </w:t>
      </w:r>
      <w:r w:rsidR="007714C0" w:rsidRPr="00482793">
        <w:rPr>
          <w:rFonts w:ascii="Times New Roman" w:eastAsia="Times New Roman" w:hAnsi="Times New Roman" w:cs="Times New Roman"/>
          <w:sz w:val="24"/>
          <w:szCs w:val="24"/>
        </w:rPr>
        <w:t>its</w:t>
      </w:r>
      <w:r w:rsidR="001B3A0F" w:rsidRPr="00482793">
        <w:rPr>
          <w:rFonts w:ascii="Times New Roman" w:eastAsia="Times New Roman" w:hAnsi="Times New Roman" w:cs="Times New Roman"/>
          <w:sz w:val="24"/>
          <w:szCs w:val="24"/>
        </w:rPr>
        <w:t xml:space="preserve"> </w:t>
      </w:r>
      <w:r w:rsidR="007714C0" w:rsidRPr="00482793">
        <w:rPr>
          <w:rFonts w:ascii="Times New Roman" w:eastAsia="Times New Roman" w:hAnsi="Times New Roman" w:cs="Times New Roman"/>
          <w:sz w:val="24"/>
          <w:szCs w:val="24"/>
        </w:rPr>
        <w:t xml:space="preserve">longest </w:t>
      </w:r>
      <w:r w:rsidR="001B3A0F" w:rsidRPr="00482793">
        <w:rPr>
          <w:rFonts w:ascii="Times New Roman" w:eastAsia="Times New Roman" w:hAnsi="Times New Roman" w:cs="Times New Roman"/>
          <w:sz w:val="24"/>
          <w:szCs w:val="24"/>
        </w:rPr>
        <w:t>length and width</w:t>
      </w:r>
      <w:r w:rsidR="007714C0" w:rsidRPr="00482793">
        <w:rPr>
          <w:rFonts w:ascii="Times New Roman" w:eastAsia="Times New Roman" w:hAnsi="Times New Roman" w:cs="Times New Roman"/>
          <w:sz w:val="24"/>
          <w:szCs w:val="24"/>
        </w:rPr>
        <w:t>.</w:t>
      </w:r>
      <w:r w:rsidR="001B3A0F" w:rsidRPr="00482793">
        <w:rPr>
          <w:rFonts w:ascii="Times New Roman" w:eastAsia="Times New Roman" w:hAnsi="Times New Roman" w:cs="Times New Roman"/>
          <w:sz w:val="24"/>
          <w:szCs w:val="24"/>
        </w:rPr>
        <w:t xml:space="preserve"> </w:t>
      </w:r>
      <w:r w:rsidR="007714C0" w:rsidRPr="00482793">
        <w:rPr>
          <w:rFonts w:ascii="Times New Roman" w:eastAsia="Times New Roman" w:hAnsi="Times New Roman" w:cs="Times New Roman"/>
          <w:sz w:val="24"/>
          <w:szCs w:val="24"/>
        </w:rPr>
        <w:t xml:space="preserve">These measurements were used to calculate the area of each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individual on the pile surface using the equation for an ellipse (</w:t>
      </w:r>
      <w:r w:rsidR="007714C0" w:rsidRPr="00482793">
        <w:rPr>
          <w:rFonts w:ascii="Times New Roman" w:eastAsia="Times New Roman" w:hAnsi="Times New Roman" w:cs="Times New Roman"/>
          <w:i/>
          <w:sz w:val="24"/>
          <w:szCs w:val="24"/>
        </w:rPr>
        <w:t>A=πab</w:t>
      </w:r>
      <w:r w:rsidR="007714C0" w:rsidRPr="00482793">
        <w:rPr>
          <w:rFonts w:ascii="Times New Roman" w:eastAsia="Times New Roman" w:hAnsi="Times New Roman" w:cs="Times New Roman"/>
          <w:sz w:val="24"/>
          <w:szCs w:val="24"/>
        </w:rPr>
        <w:t xml:space="preserve">), where “a” and “b” are </w:t>
      </w:r>
      <w:r w:rsidR="005645A1" w:rsidRPr="00482793">
        <w:rPr>
          <w:rFonts w:ascii="Times New Roman" w:eastAsia="Times New Roman" w:hAnsi="Times New Roman" w:cs="Times New Roman"/>
          <w:sz w:val="24"/>
          <w:szCs w:val="24"/>
        </w:rPr>
        <w:t xml:space="preserve">one half </w:t>
      </w:r>
      <w:r w:rsidR="007714C0" w:rsidRPr="00482793">
        <w:rPr>
          <w:rFonts w:ascii="Times New Roman" w:eastAsia="Times New Roman" w:hAnsi="Times New Roman" w:cs="Times New Roman"/>
          <w:sz w:val="24"/>
          <w:szCs w:val="24"/>
        </w:rPr>
        <w:t xml:space="preserve">the length and width of the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individual. For a single pile, we calculated the sum area of all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individuals. We divided total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area by visible pile area to estimate the proportion of wrack that consisted of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w:t>
      </w:r>
      <w:r w:rsidR="001B3A0F" w:rsidRPr="00482793">
        <w:rPr>
          <w:rFonts w:ascii="Times New Roman" w:eastAsia="Times New Roman" w:hAnsi="Times New Roman" w:cs="Times New Roman"/>
          <w:sz w:val="24"/>
          <w:szCs w:val="24"/>
        </w:rPr>
        <w:t xml:space="preserve">Using this method, the relative contribution of </w:t>
      </w:r>
      <w:r w:rsidR="000D70B7" w:rsidRPr="00482793">
        <w:rPr>
          <w:rFonts w:ascii="Times New Roman" w:eastAsia="Times New Roman" w:hAnsi="Times New Roman" w:cs="Times New Roman"/>
          <w:sz w:val="24"/>
          <w:szCs w:val="24"/>
        </w:rPr>
        <w:t>Devilweed</w:t>
      </w:r>
      <w:r w:rsidR="001B3A0F" w:rsidRPr="00482793">
        <w:rPr>
          <w:rFonts w:ascii="Times New Roman" w:eastAsia="Times New Roman" w:hAnsi="Times New Roman" w:cs="Times New Roman"/>
          <w:sz w:val="24"/>
          <w:szCs w:val="24"/>
        </w:rPr>
        <w:t xml:space="preserve"> to wrack for a large pile could be estimated in minutes as opposed to hours.</w:t>
      </w:r>
    </w:p>
    <w:p w14:paraId="79FF8403" w14:textId="40427393" w:rsidR="00623738" w:rsidRPr="00482793" w:rsidRDefault="00623738"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Performance Assays</w:t>
      </w:r>
      <w:r w:rsidRPr="00482793">
        <w:rPr>
          <w:rFonts w:ascii="Times New Roman" w:eastAsia="Times New Roman" w:hAnsi="Times New Roman" w:cs="Times New Roman"/>
          <w:sz w:val="24"/>
          <w:szCs w:val="24"/>
        </w:rPr>
        <w:t xml:space="preserve"> </w:t>
      </w:r>
    </w:p>
    <w:p w14:paraId="54C9C07A" w14:textId="3F7A50CA" w:rsidR="00623738" w:rsidRPr="00482793" w:rsidRDefault="0062373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understand how shifting wrack </w:t>
      </w:r>
      <w:r w:rsidR="005645A1" w:rsidRPr="00482793">
        <w:rPr>
          <w:rFonts w:ascii="Times New Roman" w:eastAsia="Times New Roman" w:hAnsi="Times New Roman" w:cs="Times New Roman"/>
          <w:sz w:val="24"/>
          <w:szCs w:val="24"/>
        </w:rPr>
        <w:t>composition</w:t>
      </w:r>
      <w:r w:rsidRPr="00482793">
        <w:rPr>
          <w:rFonts w:ascii="Times New Roman" w:eastAsia="Times New Roman" w:hAnsi="Times New Roman" w:cs="Times New Roman"/>
          <w:sz w:val="24"/>
          <w:szCs w:val="24"/>
        </w:rPr>
        <w:t xml:space="preserve"> affect</w:t>
      </w:r>
      <w:r w:rsidR="00282127">
        <w:rPr>
          <w:rFonts w:ascii="Times New Roman" w:eastAsia="Times New Roman" w:hAnsi="Times New Roman" w:cs="Times New Roman"/>
          <w:sz w:val="24"/>
          <w:szCs w:val="24"/>
        </w:rPr>
        <w:t>s</w:t>
      </w:r>
      <w:r w:rsidRPr="00482793">
        <w:rPr>
          <w:rFonts w:ascii="Times New Roman" w:eastAsia="Times New Roman" w:hAnsi="Times New Roman" w:cs="Times New Roman"/>
          <w:sz w:val="24"/>
          <w:szCs w:val="24"/>
        </w:rPr>
        <w:t xml:space="preserve"> the performance of rocky shore </w:t>
      </w:r>
      <w:r w:rsidR="00282127">
        <w:rPr>
          <w:rFonts w:ascii="Times New Roman" w:eastAsia="Times New Roman" w:hAnsi="Times New Roman" w:cs="Times New Roman"/>
          <w:sz w:val="24"/>
          <w:szCs w:val="24"/>
        </w:rPr>
        <w:t>detritivores</w:t>
      </w:r>
      <w:r w:rsidRPr="00482793">
        <w:rPr>
          <w:rFonts w:ascii="Times New Roman" w:eastAsia="Times New Roman" w:hAnsi="Times New Roman" w:cs="Times New Roman"/>
          <w:sz w:val="24"/>
          <w:szCs w:val="24"/>
        </w:rPr>
        <w:t xml:space="preserve">, we measured the growth of </w:t>
      </w:r>
      <w:r w:rsidR="00282127">
        <w:rPr>
          <w:rFonts w:ascii="Times New Roman" w:eastAsia="Times New Roman" w:hAnsi="Times New Roman" w:cs="Times New Roman"/>
          <w:sz w:val="24"/>
          <w:szCs w:val="24"/>
        </w:rPr>
        <w:t xml:space="preserve">juveniles of </w:t>
      </w:r>
      <w:r w:rsidRPr="00482793">
        <w:rPr>
          <w:rFonts w:ascii="Times New Roman" w:eastAsia="Times New Roman" w:hAnsi="Times New Roman" w:cs="Times New Roman"/>
          <w:sz w:val="24"/>
          <w:szCs w:val="24"/>
        </w:rPr>
        <w:t xml:space="preserve">two </w:t>
      </w:r>
      <w:r w:rsidR="005645A1" w:rsidRPr="00482793">
        <w:rPr>
          <w:rFonts w:ascii="Times New Roman" w:eastAsia="Times New Roman" w:hAnsi="Times New Roman" w:cs="Times New Roman"/>
          <w:sz w:val="24"/>
          <w:szCs w:val="24"/>
        </w:rPr>
        <w:t>wrack consumer</w:t>
      </w:r>
      <w:r w:rsidRPr="00482793">
        <w:rPr>
          <w:rFonts w:ascii="Times New Roman" w:eastAsia="Times New Roman" w:hAnsi="Times New Roman" w:cs="Times New Roman"/>
          <w:sz w:val="24"/>
          <w:szCs w:val="24"/>
        </w:rPr>
        <w:t xml:space="preserve"> species [</w:t>
      </w:r>
      <w:r w:rsidR="007B7655"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 xml:space="preserve">urban snails and </w:t>
      </w:r>
      <w:proofErr w:type="gramStart"/>
      <w:r w:rsidR="009942BA" w:rsidRPr="00482793">
        <w:rPr>
          <w:rFonts w:ascii="Times New Roman" w:eastAsia="Times New Roman" w:hAnsi="Times New Roman" w:cs="Times New Roman"/>
          <w:sz w:val="24"/>
          <w:szCs w:val="24"/>
        </w:rPr>
        <w:t>Red</w:t>
      </w:r>
      <w:proofErr w:type="gramEnd"/>
      <w:r w:rsidR="009942BA"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abalone (</w:t>
      </w:r>
      <w:r w:rsidRPr="00482793">
        <w:rPr>
          <w:rFonts w:ascii="Times New Roman" w:eastAsia="Times New Roman" w:hAnsi="Times New Roman" w:cs="Times New Roman"/>
          <w:i/>
          <w:sz w:val="24"/>
          <w:szCs w:val="24"/>
        </w:rPr>
        <w:t>Haliotis rufescens</w:t>
      </w:r>
      <w:r w:rsidRPr="00482793">
        <w:rPr>
          <w:rFonts w:ascii="Times New Roman" w:eastAsia="Times New Roman" w:hAnsi="Times New Roman" w:cs="Times New Roman"/>
          <w:sz w:val="24"/>
          <w:szCs w:val="24"/>
        </w:rPr>
        <w:t xml:space="preserve">)] </w:t>
      </w:r>
      <w:r w:rsidR="00282127">
        <w:rPr>
          <w:rFonts w:ascii="Times New Roman" w:eastAsia="Times New Roman" w:hAnsi="Times New Roman" w:cs="Times New Roman"/>
          <w:sz w:val="24"/>
          <w:szCs w:val="24"/>
        </w:rPr>
        <w:t xml:space="preserve">on diets of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or an equal mixture of the two. </w:t>
      </w:r>
      <w:r w:rsidR="003C3B7B" w:rsidRPr="00482793">
        <w:rPr>
          <w:rFonts w:ascii="Times New Roman" w:eastAsia="Times New Roman" w:hAnsi="Times New Roman" w:cs="Times New Roman"/>
          <w:sz w:val="24"/>
          <w:szCs w:val="24"/>
        </w:rPr>
        <w:t xml:space="preserve">Because </w:t>
      </w:r>
      <w:r w:rsidR="000D70B7" w:rsidRPr="00482793">
        <w:rPr>
          <w:rFonts w:ascii="Times New Roman" w:eastAsia="Times New Roman" w:hAnsi="Times New Roman" w:cs="Times New Roman"/>
          <w:sz w:val="24"/>
          <w:szCs w:val="24"/>
        </w:rPr>
        <w:t>Devilweed</w:t>
      </w:r>
      <w:r w:rsidR="003C3B7B" w:rsidRPr="00482793">
        <w:rPr>
          <w:rFonts w:ascii="Times New Roman" w:eastAsia="Times New Roman" w:hAnsi="Times New Roman" w:cs="Times New Roman"/>
          <w:sz w:val="24"/>
          <w:szCs w:val="24"/>
        </w:rPr>
        <w:t xml:space="preserve"> reduces </w:t>
      </w:r>
      <w:r w:rsidR="00551FE5" w:rsidRPr="00482793">
        <w:rPr>
          <w:rFonts w:ascii="Times New Roman" w:eastAsia="Times New Roman" w:hAnsi="Times New Roman" w:cs="Times New Roman"/>
          <w:sz w:val="24"/>
          <w:szCs w:val="24"/>
        </w:rPr>
        <w:t>Kelp</w:t>
      </w:r>
      <w:r w:rsidR="003C3B7B" w:rsidRPr="00482793">
        <w:rPr>
          <w:rFonts w:ascii="Times New Roman" w:eastAsia="Times New Roman" w:hAnsi="Times New Roman" w:cs="Times New Roman"/>
          <w:sz w:val="24"/>
          <w:szCs w:val="24"/>
        </w:rPr>
        <w:t xml:space="preserve"> abundance in subtidal habitats but does not make it go locally extinct across short time scales</w:t>
      </w:r>
      <w:r w:rsidR="0043556F" w:rsidRPr="00482793">
        <w:rPr>
          <w:rFonts w:ascii="Times New Roman" w:eastAsia="Times New Roman" w:hAnsi="Times New Roman" w:cs="Times New Roman"/>
          <w:sz w:val="24"/>
          <w:szCs w:val="24"/>
        </w:rPr>
        <w:t xml:space="preserve"> </w:t>
      </w:r>
      <w:r w:rsidR="0043556F" w:rsidRPr="00482793">
        <w:rPr>
          <w:rFonts w:ascii="Times New Roman" w:eastAsia="Times New Roman" w:hAnsi="Times New Roman" w:cs="Times New Roman"/>
          <w:sz w:val="24"/>
          <w:szCs w:val="24"/>
        </w:rPr>
        <w:fldChar w:fldCharType="begin"/>
      </w:r>
      <w:r w:rsidR="0043556F" w:rsidRPr="00482793">
        <w:rPr>
          <w:rFonts w:ascii="Times New Roman" w:eastAsia="Times New Roman" w:hAnsi="Times New Roman" w:cs="Times New Roman"/>
          <w:sz w:val="24"/>
          <w:szCs w:val="24"/>
        </w:rPr>
        <w:instrText xml:space="preserve"> ADDIN ZOTERO_ITEM CSL_CITATION {"citationID":"8FGk2oa8","properties":{"formattedCitation":"(Sullaway and Edwards 2020)","plainCitation":"(Sullaway and Edwards 2020)","noteIndex":0},"citationItems":[{"id":391,"uris":["http://zotero.org/users/6486635/items/WSJPZ2DR"],"itemData":{"id":391,"type":"article-journal","abstract":"The arrival of Sargassum horneri throughout the Southern California Bight and the Baja Peninsula has raised concern regarding kelp forest resilience and ecosystem function following the invasion of this non-native species. To understand how S. horneri impacts native algal abundance and community production, we removed S. horneri from experimental plots over a period of 11 mo. We measured impacts on native algal communities and community productivity using SCUBA surveys and benthic chambers equipped with oxygen, temperature, and light sensors. We observed a nearly 4-fold increase in recruitment of Macrocystis pyrifera and a 9-fold increase in adult M. pyrifera stipe density in S. horneri removal plots, but no discernable changes in net community production among treatments. We found ephemeral increases in gross community production and community respiration in the non-removal plots that coincided with periods of peak S. horneri biomass. To understand the temporal dynamics of community production, we deployed benthic chambers across a rocky reef dominated by S. horneri. Here, temporal variation in community production was most strongly related to corresponding variation in water temperature and changes in S. horneri biomass related to its annual lifecycle. Overall, our study indicates that S. horneri presence contributed to ephemeral increases in gross community production and community respiration, but it did not affect net community production. Moreover, S. horneri removal can lead to increases in native algal abundances given favorable abiotic conditions. We suggest that S. horneri thrives in a disturbed ecosystem rather than being a driver of ecosystem change.","container-title":"Marine Ecology Progress Series","DOI":"10.3354/meps13231","ISSN":"0171-8630, 1616-1599","journalAbbreviation":"Mar. Ecol. Prog. Ser.","language":"en","page":"45-57","source":"DOI.org (Crossref)","title":"Impacts of the non-native alga Sargassum horneri on benthic community production in a California kelp forest","volume":"637","author":[{"family":"Sullaway","given":"Gh"},{"family":"Edwards","given":"Ms"}],"issued":{"date-parts":[["2020",3,5]]}}}],"schema":"https://github.com/citation-style-language/schema/raw/master/csl-citation.json"} </w:instrText>
      </w:r>
      <w:r w:rsidR="0043556F"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(Sullaway and Edwards 2020)</w:t>
      </w:r>
      <w:r w:rsidR="0043556F" w:rsidRPr="00482793">
        <w:rPr>
          <w:rFonts w:ascii="Times New Roman" w:eastAsia="Times New Roman" w:hAnsi="Times New Roman" w:cs="Times New Roman"/>
          <w:sz w:val="24"/>
          <w:szCs w:val="24"/>
        </w:rPr>
        <w:fldChar w:fldCharType="end"/>
      </w:r>
      <w:r w:rsidR="0043556F" w:rsidRPr="00482793">
        <w:rPr>
          <w:rFonts w:ascii="Times New Roman" w:eastAsia="Times New Roman" w:hAnsi="Times New Roman" w:cs="Times New Roman"/>
          <w:sz w:val="24"/>
          <w:szCs w:val="24"/>
        </w:rPr>
        <w:t>,</w:t>
      </w:r>
      <w:r w:rsidR="003C3B7B" w:rsidRPr="00482793">
        <w:rPr>
          <w:rFonts w:ascii="Times New Roman" w:eastAsia="Times New Roman" w:hAnsi="Times New Roman" w:cs="Times New Roman"/>
          <w:sz w:val="24"/>
          <w:szCs w:val="24"/>
        </w:rPr>
        <w:t xml:space="preserve"> the mixture treatment is </w:t>
      </w:r>
      <w:r w:rsidR="00282127">
        <w:rPr>
          <w:rFonts w:ascii="Times New Roman" w:eastAsia="Times New Roman" w:hAnsi="Times New Roman" w:cs="Times New Roman"/>
          <w:sz w:val="24"/>
          <w:szCs w:val="24"/>
        </w:rPr>
        <w:t>the most</w:t>
      </w:r>
      <w:r w:rsidR="00282127" w:rsidRPr="00482793">
        <w:rPr>
          <w:rFonts w:ascii="Times New Roman" w:eastAsia="Times New Roman" w:hAnsi="Times New Roman" w:cs="Times New Roman"/>
          <w:sz w:val="24"/>
          <w:szCs w:val="24"/>
        </w:rPr>
        <w:t xml:space="preserve"> </w:t>
      </w:r>
      <w:r w:rsidR="003C3B7B" w:rsidRPr="00482793">
        <w:rPr>
          <w:rFonts w:ascii="Times New Roman" w:eastAsia="Times New Roman" w:hAnsi="Times New Roman" w:cs="Times New Roman"/>
          <w:sz w:val="24"/>
          <w:szCs w:val="24"/>
        </w:rPr>
        <w:t xml:space="preserve">ecologically </w:t>
      </w:r>
      <w:r w:rsidR="00282127">
        <w:rPr>
          <w:rFonts w:ascii="Times New Roman" w:eastAsia="Times New Roman" w:hAnsi="Times New Roman" w:cs="Times New Roman"/>
          <w:sz w:val="24"/>
          <w:szCs w:val="24"/>
        </w:rPr>
        <w:t>realistic</w:t>
      </w:r>
      <w:r w:rsidR="003C3B7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We used </w:t>
      </w:r>
      <w:commentRangeStart w:id="6"/>
      <w:proofErr w:type="gramStart"/>
      <w:r w:rsidR="003C3B7B" w:rsidRPr="00482793">
        <w:rPr>
          <w:rFonts w:ascii="Times New Roman" w:eastAsia="Times New Roman" w:hAnsi="Times New Roman" w:cs="Times New Roman"/>
          <w:sz w:val="24"/>
          <w:szCs w:val="24"/>
        </w:rPr>
        <w:t>Red</w:t>
      </w:r>
      <w:proofErr w:type="gramEnd"/>
      <w:r w:rsidR="003C3B7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abalone as a proxy for </w:t>
      </w:r>
      <w:r w:rsidR="003C3B7B" w:rsidRPr="00482793">
        <w:rPr>
          <w:rFonts w:ascii="Times New Roman" w:eastAsia="Times New Roman" w:hAnsi="Times New Roman" w:cs="Times New Roman"/>
          <w:sz w:val="24"/>
          <w:szCs w:val="24"/>
        </w:rPr>
        <w:t xml:space="preserve">Black </w:t>
      </w:r>
      <w:r w:rsidRPr="00482793">
        <w:rPr>
          <w:rFonts w:ascii="Times New Roman" w:eastAsia="Times New Roman" w:hAnsi="Times New Roman" w:cs="Times New Roman"/>
          <w:sz w:val="24"/>
          <w:szCs w:val="24"/>
        </w:rPr>
        <w:t xml:space="preserve">abalone </w:t>
      </w:r>
      <w:commentRangeEnd w:id="6"/>
      <w:r w:rsidR="00DF1552">
        <w:rPr>
          <w:rStyle w:val="CommentReference"/>
        </w:rPr>
        <w:commentReference w:id="6"/>
      </w:r>
      <w:r w:rsidRPr="00482793">
        <w:rPr>
          <w:rFonts w:ascii="Times New Roman" w:eastAsia="Times New Roman" w:hAnsi="Times New Roman" w:cs="Times New Roman"/>
          <w:sz w:val="24"/>
          <w:szCs w:val="24"/>
        </w:rPr>
        <w:t xml:space="preserve">because of logistical challenges of conducting research with endangered </w:t>
      </w:r>
      <w:r w:rsidR="003C3B7B" w:rsidRPr="00482793">
        <w:rPr>
          <w:rFonts w:ascii="Times New Roman" w:eastAsia="Times New Roman" w:hAnsi="Times New Roman" w:cs="Times New Roman"/>
          <w:sz w:val="24"/>
          <w:szCs w:val="24"/>
        </w:rPr>
        <w:t xml:space="preserve">Black </w:t>
      </w:r>
      <w:r w:rsidRPr="00482793">
        <w:rPr>
          <w:rFonts w:ascii="Times New Roman" w:eastAsia="Times New Roman" w:hAnsi="Times New Roman" w:cs="Times New Roman"/>
          <w:sz w:val="24"/>
          <w:szCs w:val="24"/>
        </w:rPr>
        <w:t>abalone</w:t>
      </w:r>
      <w:del w:id="7" w:author="Katherine.Swiney" w:date="2024-01-17T09:35:00Z">
        <w:r w:rsidR="00B11203" w:rsidRPr="00482793" w:rsidDel="00DF1552">
          <w:rPr>
            <w:rFonts w:ascii="Times New Roman" w:eastAsia="Times New Roman" w:hAnsi="Times New Roman" w:cs="Times New Roman"/>
            <w:sz w:val="24"/>
            <w:szCs w:val="24"/>
          </w:rPr>
          <w:delText>)</w:delText>
        </w:r>
      </w:del>
      <w:r w:rsidR="00B11203" w:rsidRPr="00482793">
        <w:rPr>
          <w:rFonts w:ascii="Times New Roman" w:eastAsia="Times New Roman" w:hAnsi="Times New Roman" w:cs="Times New Roman"/>
          <w:sz w:val="24"/>
          <w:szCs w:val="24"/>
        </w:rPr>
        <w:t xml:space="preserve">. </w:t>
      </w:r>
      <w:r w:rsidR="00282127">
        <w:rPr>
          <w:rFonts w:ascii="Times New Roman" w:eastAsia="Times New Roman" w:hAnsi="Times New Roman" w:cs="Times New Roman"/>
          <w:sz w:val="24"/>
          <w:szCs w:val="24"/>
        </w:rPr>
        <w:t xml:space="preserve">For example, </w:t>
      </w:r>
      <w:commentRangeStart w:id="8"/>
      <w:r w:rsidR="00282127">
        <w:rPr>
          <w:rFonts w:ascii="Times New Roman" w:eastAsia="Times New Roman" w:hAnsi="Times New Roman" w:cs="Times New Roman"/>
          <w:sz w:val="24"/>
          <w:szCs w:val="24"/>
        </w:rPr>
        <w:t>most</w:t>
      </w:r>
      <w:commentRangeEnd w:id="8"/>
      <w:r w:rsidR="00DF1552">
        <w:rPr>
          <w:rStyle w:val="CommentReference"/>
        </w:rPr>
        <w:commentReference w:id="8"/>
      </w:r>
      <w:r w:rsidR="00282127">
        <w:rPr>
          <w:rFonts w:ascii="Times New Roman" w:eastAsia="Times New Roman" w:hAnsi="Times New Roman" w:cs="Times New Roman"/>
          <w:sz w:val="24"/>
          <w:szCs w:val="24"/>
        </w:rPr>
        <w:t xml:space="preserve"> captive Black abalone are mature adults that might not respond to diet changes because of their large size and slow growth. </w:t>
      </w:r>
      <w:r w:rsidR="009942BA" w:rsidRPr="00482793">
        <w:rPr>
          <w:rFonts w:ascii="Times New Roman" w:eastAsia="Times New Roman" w:hAnsi="Times New Roman" w:cs="Times New Roman"/>
          <w:sz w:val="24"/>
          <w:szCs w:val="24"/>
        </w:rPr>
        <w:t>We justify using a congener as a proxy species b</w:t>
      </w:r>
      <w:r w:rsidRPr="00482793">
        <w:rPr>
          <w:rFonts w:ascii="Times New Roman" w:eastAsia="Times New Roman" w:hAnsi="Times New Roman" w:cs="Times New Roman"/>
          <w:sz w:val="24"/>
          <w:szCs w:val="24"/>
        </w:rPr>
        <w:t xml:space="preserve">ecause both abalone species </w:t>
      </w:r>
      <w:r w:rsidR="00B11203" w:rsidRPr="00482793">
        <w:rPr>
          <w:rFonts w:ascii="Times New Roman" w:eastAsia="Times New Roman" w:hAnsi="Times New Roman" w:cs="Times New Roman"/>
          <w:sz w:val="24"/>
          <w:szCs w:val="24"/>
        </w:rPr>
        <w:t xml:space="preserve">1) </w:t>
      </w:r>
      <w:r w:rsidR="009942BA" w:rsidRPr="00482793">
        <w:rPr>
          <w:rFonts w:ascii="Times New Roman" w:eastAsia="Times New Roman" w:hAnsi="Times New Roman" w:cs="Times New Roman"/>
          <w:sz w:val="24"/>
          <w:szCs w:val="24"/>
        </w:rPr>
        <w:t xml:space="preserve">consume </w:t>
      </w:r>
      <w:r w:rsidRPr="00482793">
        <w:rPr>
          <w:rFonts w:ascii="Times New Roman" w:eastAsia="Times New Roman" w:hAnsi="Times New Roman" w:cs="Times New Roman"/>
          <w:sz w:val="24"/>
          <w:szCs w:val="24"/>
        </w:rPr>
        <w:t xml:space="preserve">brown seaweeds </w:t>
      </w:r>
      <w:r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{"citationID":"tLodKsY5","properties":{"formattedCitation":"(Leighton and Boolootian 1963, Winter and Estes 1992, Nelson et al. 2002)","plainCitation":"(Leighton and Boolootian 1963, Winter and Estes 1992, Nelson et al. 2002)","noteIndex":0},"citationItems":[{"id":40,"uris":["http://zotero.org/users/6486635/items/SQJR3PVQ"],"itemData":{"id":40,"type":"article-journal","issue":"2","language":"en","page":"227-238","source":"Zotero","title":"Diet and growth in the Black abalone, Haliotis cracherodii","volume":"44","author":[{"family":"Leighton","given":"David"},{"family":"Boolootian","given":"Richard A"}],"issued":{"date-parts":[["1963"]]}}},{"id":152,"uris":["http://zotero.org/users/6486635/items/K7FS9MIN"],"itemData":{"id":152,"type":"article-journal","abstract":"The effects of polyphenolic compounds from brown algae on grazing and growth rate of the California red abalone Haliotis rufescens Swainson were examined. Abalone consumed three phenolic-poor algal species, Laminaria sinclarii (Harvey) Farlow, Macrocystis pyrifera Agardh, and Nereocystis iuetkeana Postels et Ruprecht (mean phenolic content = 0.52% dry mass), at a greater rate than two phenolic-rich species, Dictyoneurum californicum Ruprecht and Cystoseira osmundacea Agardh (mean phenolic content = 4.6090 dry mass). This inverse relationship between phenolic content and consumption rate also existed after the algae were macerated and the liquid portion of the blended slurry incorporated in agar discs. However, the correlation between grazing rate and phenolic content improved in this latter experiment, thus suggesting that abalone grazing was deterred significantly by the morphology ofL. sinclarii and, to a lesser extent, ofM. pyrifera. Polyphenolics extracted from D. californicum reduced abalone grazing rates by 90% when incorporated into agar discs at a concentration of 6 mg. ml- ~. Although abalone were unable to maintain body mass when fed ad libitum on macerated M. pyrifera incorporated into agar discs, polyphenolics from D. californicum further inhibited shell growth when added to the discs at 5 mg. ml - t. The abalone ate less of the phenol-containing discs than of the discs lacking phenolies. Our results support findings of several prior studies that polyphenolic compounds from brown algae deter grazing by coastal zone herbivores in the northeast Pacific Ocean.","container-title":"Journal of Experimental Marine Biology and Ecology","DOI":"10.1016/0022-0981(92)90067-K","ISSN":"00220981","issue":"2","journalAbbreviation":"Journal of Experimental Marine Biology and Ecology","language":"en","page":"263-277","source":"DOI.org (Crossref)","title":"Experimental evidence for the effects of polyphenolic compounds from Dictyoneurum californicum Ruprecht (Phaeophyta: Laminariales) on feeding rate and growth in the red abalone Haliotus rufescens Swainson","title-short":"Experimental evidence for the effects of polyphenolic compounds from Dictyoneurum californicum Ruprecht (Phaeophyta","volume":"155","author":[{"family":"Winter","given":"Frank C."},{"family":"Estes","given":"James A."}],"issued":{"date-parts":[["1992",3]]}}},{"id":155,"uris":["http://zotero.org/users/6486635/items/8M6FA3FF"],"itemData":{"id":155,"type":"article-journal","abstract":"Lipid composition of abalone was examined over a one-year interval. A feeding trial was designed to cover a full reproductive cycle in young adult green abalone, Haliotis fulgens, consisting of five diet treatments: the macrophytic algal phaeophyte Egregia menziesii, rhodophyte Chondracanthus canaliculatus, chlorophyte Ulva lobata, a composite of the three algae and a starvation control. The lipid class, fatty acid, sterol and 1-O-alkyl glyceryl ether profiles were determined for foot, hepatopancreasygonad tissues and larvae. The major fatty acids were 16:0, 18:0, 18:1(n-7)c, 18:1(n9)c, 20:4(n-6), 20:5(n-3) and 22:5(n-3), as well as 14:0 for abalone fed brown and red algae. 4,8,12-Trimethyltridecanoic acid, derived from algae, was detected for the first time in H. fulgens (hepatopancreas complex, 1.2–13.9%; larvae, 0.5% of total fatty acids). Diacylglyceryl ethers were present in larvae (0.6% of total lipid). The major 1-O-alkyl glycerols were 16:0, 16:1 and 18:0. Additionally, 18:1(n-9) was a major component in hepatopancreasygonad and larvae. The major sterol was cholesterol (96–100% of total sterols). Highest growth rates were linked to temperature and occurred in abalone fed the phaeophyte E. menziesii (43 mmØday–1, 56 mgØday–1 yearly mean), an alga containing the highest levels of C20 polyunsaturated fatty acids and the highest ratio of 20:4(n-6) to 20:5(n-3). This study provides evidence of the influence of diet and temperature on seasonal changes in abalone lipid profiles, where diet is most strongly related to body mass and temperature to shell length. The allocation of lipids to specific tissues in green abalone clarifies their lipid metabolism. These results provide a basis for improving nutrition of abalone in mariculture through formulation of artificial feeds. ᮊ 2002 Elsevier Science Inc. All rights reserved.","container-title":"Comparative Biochemistry and Physiology Part B: Biochemistry and Molecular Biology","DOI":"10.1016/S1096-4959(02)00042-8","ISSN":"10964959","issue":"4","journalAbbreviation":"Comparative Biochemistry and Physiology Part B: Biochemistry and Molecular Biology","language":"en","page":"695-712","source":"DOI.org (Crossref)","title":"Comparison of growth and lipid composition in the green abalone, Haliotis fulgens, provided specific macroalgal diets","volume":"131","author":[{"family":"Nelson","given":"Matthew M."},{"family":"Leighton","given":"David L."},{"family":"Phleger","given":"Charles F."},{"family":"Nichols","given":"Peter D."}],"issued":{"date-parts":[["2002",4]]}}}],"schema":"https://github.com/citation-style-language/schema/raw/master/csl-citation.json"}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(Leighton and Boolootian 1963, Winter and Estes 1992, Nelson et al. 2002)</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and </w:t>
      </w:r>
      <w:r w:rsidR="00B11203" w:rsidRPr="00482793">
        <w:rPr>
          <w:rFonts w:ascii="Times New Roman" w:eastAsia="Times New Roman" w:hAnsi="Times New Roman" w:cs="Times New Roman"/>
          <w:sz w:val="24"/>
          <w:szCs w:val="24"/>
        </w:rPr>
        <w:t>2)</w:t>
      </w:r>
      <w:r w:rsidRPr="00482793">
        <w:rPr>
          <w:rFonts w:ascii="Times New Roman" w:eastAsia="Times New Roman" w:hAnsi="Times New Roman" w:cs="Times New Roman"/>
          <w:sz w:val="24"/>
          <w:szCs w:val="24"/>
        </w:rPr>
        <w:t xml:space="preserve"> have similar growth rates </w:t>
      </w:r>
      <w:r w:rsidRPr="00482793">
        <w:rPr>
          <w:rFonts w:ascii="Times New Roman" w:eastAsia="Times New Roman" w:hAnsi="Times New Roman" w:cs="Times New Roman"/>
          <w:sz w:val="24"/>
          <w:szCs w:val="24"/>
        </w:rPr>
        <w:fldChar w:fldCharType="begin"/>
      </w:r>
      <w:r w:rsidR="0010026A" w:rsidRPr="00482793">
        <w:rPr>
          <w:rFonts w:ascii="Times New Roman" w:eastAsia="Times New Roman" w:hAnsi="Times New Roman" w:cs="Times New Roman"/>
          <w:sz w:val="24"/>
          <w:szCs w:val="24"/>
        </w:rPr>
        <w:instrText xml:space="preserve"> ADDIN ZOTERO_ITEM CSL_CITATION {"citationID":"AzdeXWUq","properties":{"formattedCitation":"(Ault 2009)","plainCitation":"(Ault 2009)","noteIndex":0},"citationItems":[{"id":106,"uris":["http://zotero.org/users/6486635/items/7KH6WALU"],"itemData":{"id":106,"type":"article-journal","abstract":"Reproduction and growth o f a laboratory-held population of red abalone, H a l i o t i s rufescens, c o l l e c t e d a t Mendocino, C a l i f o r n i a , were studied a t the Telonicher Marine Laboratory, Trinidad, California. Specimens were c o n t i n u o u s l y s u p p l i e d w i t h and consumed b u l l k e l p f r o n d s , Nereocystis luetkeana. Following induction o f a r t i f i c i a l spawning, specimens w e r e s a c r i f i c e d a t 15-day i n t e r v a l s t o h i s t o l o g i c a l l y d e s c r i b e and record t h e timing of gonadal phases, and t o measure gonadal growth. A modified Gonad Bulk Index ( G B I t c ) d e t e c t e d temporal changes i n gonad volume and w a s highly c o r r e l a t e d with defined s t a g e s o f ovarian development. For specimens s e x u a l l y mature when c o l l e c t e d , v i a b l e gametes were spawned a g a i n 75 t o 90 days f o l l o w i n g a r t i f i c i a l spawning. Some specimens were spawned 3 times d u r i n g a one-year p e r i o d . The l a b o r a t o r y regime i n c r e a s e d somatic growth and f e c u n d i t y , and reduced t h e minimum s i z e a t spawning relative t o equivalent s i z e d specimens from t h e f i e l d . Estimated f e c u n d i t i e s f o r laboratory-conditioned specimens averaged 260% g r e a t e r t h a n f o r f i e l d - c o n d i t i o n e d specimens. The minimum s i z e a t spawning f o r laboratory-conditioned specimens was less than t h a t f o r fieldc o n d i t i o n e d specimens. The r a t i o o f spawners t o non-spawners f o r s p e c i mens less t h a n 100 nun long w a s s i g n i f i c a n t l y h i g h e r f o r l a b o r a t o r y conditioned specimens. Laboratory-conditioned specimens less than 1OOmm long had f e c u n d i t i e s comparable t o f i e l d - c o n d i t i o n e d specimens up t o 140 mm long. The c r i t e r i o n o f gonadal phases developed f o r l a b o r a t o r y s p e c i mens w a s compared t o a f i e l d p o p u l a t i o n from t h e c o l l e c t i o n area and i n d i c a t e d an annual gametogenic c y c l e . About 1 2 0 days are r e q u i r e d f o r the completion of a reproductive cycle for red abalone i n the field. N a t u r a l spawning o c c u r r e d from A p r i l through J u l y , w i t h a peak i n May. There w a s no evidence of p a r t i a l spawning.","container-title":"Journal of the World Mariculture Society","DOI":"10.1111/j.1749-7345.1985.tb00221.x","ISSN":"07350147","issue":"1-4","language":"en","page":"398-425","source":"DOI.org (Crossref)","title":"Some quantitative aspects of reproduction and growth of red abalone, Haliotis rufescens, Swainson","volume":"16","author":[{"family":"Ault","given":"Jerald S."}],"issued":{"date-parts":[["2009",3,12]]}}}],"schema":"https://github.com/citation-style-language/schema/raw/master/csl-citation.json"}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10026A" w:rsidRPr="00482793">
        <w:rPr>
          <w:rFonts w:ascii="Times New Roman" w:eastAsia="Times New Roman" w:hAnsi="Times New Roman" w:cs="Times New Roman"/>
          <w:noProof/>
          <w:sz w:val="24"/>
          <w:szCs w:val="24"/>
        </w:rPr>
        <w:t>(Ault 2009)</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w:t>
      </w:r>
      <w:r w:rsidR="00282127" w:rsidRPr="00282127">
        <w:rPr>
          <w:rFonts w:ascii="Times New Roman" w:eastAsia="Times New Roman" w:hAnsi="Times New Roman" w:cs="Times New Roman"/>
          <w:sz w:val="24"/>
          <w:szCs w:val="24"/>
        </w:rPr>
        <w:t xml:space="preserve"> </w:t>
      </w:r>
      <w:r w:rsidR="00282127" w:rsidRPr="00482793">
        <w:rPr>
          <w:rFonts w:ascii="Times New Roman" w:eastAsia="Times New Roman" w:hAnsi="Times New Roman" w:cs="Times New Roman"/>
          <w:sz w:val="24"/>
          <w:szCs w:val="24"/>
        </w:rPr>
        <w:t>For Red abalone, we also recorded self-righting times.</w:t>
      </w:r>
    </w:p>
    <w:p w14:paraId="5B0E9FA0" w14:textId="32A47F23" w:rsidR="00623738" w:rsidRPr="00482793" w:rsidRDefault="0062373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 xml:space="preserve">We collected </w:t>
      </w:r>
      <w:r w:rsidR="00312714">
        <w:rPr>
          <w:rFonts w:ascii="Times New Roman" w:eastAsia="Times New Roman" w:hAnsi="Times New Roman" w:cs="Times New Roman"/>
          <w:sz w:val="24"/>
          <w:szCs w:val="24"/>
        </w:rPr>
        <w:t>T</w:t>
      </w:r>
      <w:r w:rsidR="007B7655" w:rsidRPr="00482793">
        <w:rPr>
          <w:rFonts w:ascii="Times New Roman" w:eastAsia="Times New Roman" w:hAnsi="Times New Roman" w:cs="Times New Roman"/>
          <w:sz w:val="24"/>
          <w:szCs w:val="24"/>
        </w:rPr>
        <w:t>urban</w:t>
      </w:r>
      <w:r w:rsidRPr="00482793">
        <w:rPr>
          <w:rFonts w:ascii="Times New Roman" w:eastAsia="Times New Roman" w:hAnsi="Times New Roman" w:cs="Times New Roman"/>
          <w:sz w:val="24"/>
          <w:szCs w:val="24"/>
        </w:rPr>
        <w:t xml:space="preserve"> snails from Sunset Cliffs Natural Park (shell length = 6-10 mm). We used lab-reared, juvenile </w:t>
      </w:r>
      <w:proofErr w:type="gramStart"/>
      <w:r w:rsidRPr="00482793">
        <w:rPr>
          <w:rFonts w:ascii="Times New Roman" w:eastAsia="Times New Roman" w:hAnsi="Times New Roman" w:cs="Times New Roman"/>
          <w:sz w:val="24"/>
          <w:szCs w:val="24"/>
        </w:rPr>
        <w:t>Red</w:t>
      </w:r>
      <w:proofErr w:type="gramEnd"/>
      <w:r w:rsidRPr="00482793">
        <w:rPr>
          <w:rFonts w:ascii="Times New Roman" w:eastAsia="Times New Roman" w:hAnsi="Times New Roman" w:cs="Times New Roman"/>
          <w:sz w:val="24"/>
          <w:szCs w:val="24"/>
        </w:rPr>
        <w:t xml:space="preserve"> abalone from a single cohort (May 2017) provided by NOAA </w:t>
      </w:r>
      <w:proofErr w:type="spellStart"/>
      <w:ins w:id="9" w:author="Katherine.Swiney" w:date="2024-01-17T09:38:00Z">
        <w:r w:rsidR="00871197">
          <w:rPr>
            <w:rFonts w:ascii="Times New Roman" w:eastAsia="Times New Roman" w:hAnsi="Times New Roman" w:cs="Times New Roman"/>
            <w:sz w:val="24"/>
            <w:szCs w:val="24"/>
          </w:rPr>
          <w:t>Fisheres</w:t>
        </w:r>
        <w:proofErr w:type="spellEnd"/>
        <w:r w:rsidR="00871197">
          <w:rPr>
            <w:rFonts w:ascii="Times New Roman" w:eastAsia="Times New Roman" w:hAnsi="Times New Roman" w:cs="Times New Roman"/>
            <w:sz w:val="24"/>
            <w:szCs w:val="24"/>
          </w:rPr>
          <w:t xml:space="preserve"> </w:t>
        </w:r>
      </w:ins>
      <w:r w:rsidRPr="00482793">
        <w:rPr>
          <w:rFonts w:ascii="Times New Roman" w:eastAsia="Times New Roman" w:hAnsi="Times New Roman" w:cs="Times New Roman"/>
          <w:sz w:val="24"/>
          <w:szCs w:val="24"/>
        </w:rPr>
        <w:t>Southwest Fisheries</w:t>
      </w:r>
      <w:r w:rsidR="00B11203" w:rsidRPr="00482793">
        <w:rPr>
          <w:rFonts w:ascii="Times New Roman" w:eastAsia="Times New Roman" w:hAnsi="Times New Roman" w:cs="Times New Roman"/>
          <w:sz w:val="24"/>
          <w:szCs w:val="24"/>
        </w:rPr>
        <w:t xml:space="preserve"> </w:t>
      </w:r>
      <w:ins w:id="10" w:author="Katherine.Swiney" w:date="2024-01-17T09:38:00Z">
        <w:r w:rsidR="00871197">
          <w:rPr>
            <w:rFonts w:ascii="Times New Roman" w:eastAsia="Times New Roman" w:hAnsi="Times New Roman" w:cs="Times New Roman"/>
            <w:sz w:val="24"/>
            <w:szCs w:val="24"/>
          </w:rPr>
          <w:t xml:space="preserve">Science Center </w:t>
        </w:r>
      </w:ins>
      <w:r w:rsidR="00B11203" w:rsidRPr="00482793">
        <w:rPr>
          <w:rFonts w:ascii="Times New Roman" w:eastAsia="Times New Roman" w:hAnsi="Times New Roman" w:cs="Times New Roman"/>
          <w:sz w:val="24"/>
          <w:szCs w:val="24"/>
        </w:rPr>
        <w:t>(shell length = 45-60 mm)</w:t>
      </w:r>
      <w:r w:rsidRPr="00482793">
        <w:rPr>
          <w:rFonts w:ascii="Times New Roman" w:eastAsia="Times New Roman" w:hAnsi="Times New Roman" w:cs="Times New Roman"/>
          <w:sz w:val="24"/>
          <w:szCs w:val="24"/>
        </w:rPr>
        <w:t xml:space="preserve">. All organisms were transported to </w:t>
      </w:r>
      <w:r w:rsidR="002C3D0B" w:rsidRPr="00482793">
        <w:rPr>
          <w:rFonts w:ascii="Times New Roman" w:eastAsia="Times New Roman" w:hAnsi="Times New Roman" w:cs="Times New Roman"/>
          <w:sz w:val="24"/>
          <w:szCs w:val="24"/>
        </w:rPr>
        <w:t xml:space="preserve">the San Diego State University’s Coastal and Marine Institute Laboratory </w:t>
      </w:r>
      <w:r w:rsidR="00380168"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CMIL</w:t>
      </w:r>
      <w:r w:rsidR="00380168"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and placed in plastic containers (190 x 160 x 110 mm) with mesh (2 mm</w:t>
      </w:r>
      <w:r w:rsidR="004E4F28" w:rsidRPr="00482793">
        <w:rPr>
          <w:rFonts w:ascii="Times New Roman" w:eastAsia="Times New Roman" w:hAnsi="Times New Roman" w:cs="Times New Roman"/>
          <w:sz w:val="24"/>
          <w:szCs w:val="24"/>
        </w:rPr>
        <w:t xml:space="preserve"> openings</w:t>
      </w:r>
      <w:r w:rsidRPr="00482793">
        <w:rPr>
          <w:rFonts w:ascii="Times New Roman" w:eastAsia="Times New Roman" w:hAnsi="Times New Roman" w:cs="Times New Roman"/>
          <w:sz w:val="24"/>
          <w:szCs w:val="24"/>
        </w:rPr>
        <w:t xml:space="preserve">) covers. The performance assay began March 5, 2020. At this time, all containers were completely submerged in tanks with 14°C recirculating, aerated water with a pH of 7.75. Due to facility closures because of the COVID-19 pandemic, we transported all organisms to </w:t>
      </w:r>
      <w:commentRangeStart w:id="11"/>
      <w:proofErr w:type="spellStart"/>
      <w:r w:rsidRPr="00482793">
        <w:rPr>
          <w:rFonts w:ascii="Times New Roman" w:eastAsia="Times New Roman" w:hAnsi="Times New Roman" w:cs="Times New Roman"/>
          <w:sz w:val="24"/>
          <w:szCs w:val="24"/>
        </w:rPr>
        <w:t>GarageLab</w:t>
      </w:r>
      <w:proofErr w:type="spellEnd"/>
      <w:r w:rsidRPr="00482793">
        <w:rPr>
          <w:rFonts w:ascii="Times New Roman" w:eastAsia="Times New Roman" w:hAnsi="Times New Roman" w:cs="Times New Roman"/>
          <w:sz w:val="24"/>
          <w:szCs w:val="24"/>
        </w:rPr>
        <w:t xml:space="preserve"> </w:t>
      </w:r>
      <w:commentRangeEnd w:id="11"/>
      <w:r w:rsidR="00871197">
        <w:rPr>
          <w:rStyle w:val="CommentReference"/>
        </w:rPr>
        <w:commentReference w:id="11"/>
      </w:r>
      <w:r w:rsidRPr="00482793">
        <w:rPr>
          <w:rFonts w:ascii="Times New Roman" w:eastAsia="Times New Roman" w:hAnsi="Times New Roman" w:cs="Times New Roman"/>
          <w:sz w:val="24"/>
          <w:szCs w:val="24"/>
        </w:rPr>
        <w:t xml:space="preserve">(a temporary recirculating seawater system setup in J. Long’s home garage) on March 19, 2020. The experiment continued at this location until the termination </w:t>
      </w:r>
      <w:r w:rsidR="009942BA" w:rsidRPr="00482793">
        <w:rPr>
          <w:rFonts w:ascii="Times New Roman" w:eastAsia="Times New Roman" w:hAnsi="Times New Roman" w:cs="Times New Roman"/>
          <w:sz w:val="24"/>
          <w:szCs w:val="24"/>
        </w:rPr>
        <w:t xml:space="preserve">on </w:t>
      </w:r>
      <w:r w:rsidRPr="00482793">
        <w:rPr>
          <w:rFonts w:ascii="Times New Roman" w:eastAsia="Times New Roman" w:hAnsi="Times New Roman" w:cs="Times New Roman"/>
          <w:sz w:val="24"/>
          <w:szCs w:val="24"/>
        </w:rPr>
        <w:t>April 17, 2020</w:t>
      </w:r>
      <w:r w:rsidR="009942BA" w:rsidRPr="00482793">
        <w:rPr>
          <w:rFonts w:ascii="Times New Roman" w:eastAsia="Times New Roman" w:hAnsi="Times New Roman" w:cs="Times New Roman"/>
          <w:sz w:val="24"/>
          <w:szCs w:val="24"/>
        </w:rPr>
        <w:t xml:space="preserve"> (</w:t>
      </w:r>
      <w:r w:rsidR="00C36E7E" w:rsidRPr="00482793">
        <w:rPr>
          <w:rFonts w:ascii="Times New Roman" w:eastAsia="Times New Roman" w:hAnsi="Times New Roman" w:cs="Times New Roman"/>
          <w:sz w:val="24"/>
          <w:szCs w:val="24"/>
        </w:rPr>
        <w:t>i.e.,</w:t>
      </w:r>
      <w:r w:rsidR="009942BA" w:rsidRPr="00482793">
        <w:rPr>
          <w:rFonts w:ascii="Times New Roman" w:eastAsia="Times New Roman" w:hAnsi="Times New Roman" w:cs="Times New Roman"/>
          <w:sz w:val="24"/>
          <w:szCs w:val="24"/>
        </w:rPr>
        <w:t xml:space="preserve"> six weeks after the start)</w:t>
      </w:r>
      <w:r w:rsidRPr="00482793">
        <w:rPr>
          <w:rFonts w:ascii="Times New Roman" w:eastAsia="Times New Roman" w:hAnsi="Times New Roman" w:cs="Times New Roman"/>
          <w:sz w:val="24"/>
          <w:szCs w:val="24"/>
        </w:rPr>
        <w:t xml:space="preserve">. At the </w:t>
      </w:r>
      <w:proofErr w:type="spellStart"/>
      <w:r w:rsidRPr="00482793">
        <w:rPr>
          <w:rFonts w:ascii="Times New Roman" w:eastAsia="Times New Roman" w:hAnsi="Times New Roman" w:cs="Times New Roman"/>
          <w:sz w:val="24"/>
          <w:szCs w:val="24"/>
        </w:rPr>
        <w:t>GarageLab</w:t>
      </w:r>
      <w:proofErr w:type="spellEnd"/>
      <w:r w:rsidRPr="00482793">
        <w:rPr>
          <w:rFonts w:ascii="Times New Roman" w:eastAsia="Times New Roman" w:hAnsi="Times New Roman" w:cs="Times New Roman"/>
          <w:sz w:val="24"/>
          <w:szCs w:val="24"/>
        </w:rPr>
        <w:t xml:space="preserve">, water temperature was maintained at 15°C. Because artificial seawater was used at this facility, the pH was more basic (range from 8.4-8.7). We monitored ammonia and ammonium daily during the </w:t>
      </w:r>
      <w:proofErr w:type="spellStart"/>
      <w:r w:rsidRPr="00482793">
        <w:rPr>
          <w:rFonts w:ascii="Times New Roman" w:eastAsia="Times New Roman" w:hAnsi="Times New Roman" w:cs="Times New Roman"/>
          <w:sz w:val="24"/>
          <w:szCs w:val="24"/>
        </w:rPr>
        <w:t>GarageLab</w:t>
      </w:r>
      <w:proofErr w:type="spellEnd"/>
      <w:r w:rsidRPr="00482793">
        <w:rPr>
          <w:rFonts w:ascii="Times New Roman" w:eastAsia="Times New Roman" w:hAnsi="Times New Roman" w:cs="Times New Roman"/>
          <w:sz w:val="24"/>
          <w:szCs w:val="24"/>
        </w:rPr>
        <w:t xml:space="preserve"> portion and used these data to determine dates of partial water replacements (conducted on March 28 and April 1, 2020; 30% and 80%, respectively).</w:t>
      </w:r>
    </w:p>
    <w:p w14:paraId="5946B8F6" w14:textId="488C8394" w:rsidR="00623738" w:rsidRPr="00482793" w:rsidRDefault="00AD468E"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Animals</w:t>
      </w:r>
      <w:r w:rsidR="00623738" w:rsidRPr="00482793">
        <w:rPr>
          <w:rFonts w:ascii="Times New Roman" w:eastAsia="Times New Roman" w:hAnsi="Times New Roman" w:cs="Times New Roman"/>
          <w:sz w:val="24"/>
          <w:szCs w:val="24"/>
        </w:rPr>
        <w:t xml:space="preserve"> were offered one of four diets (</w:t>
      </w:r>
      <w:r w:rsidR="00551FE5" w:rsidRPr="00482793">
        <w:rPr>
          <w:rFonts w:ascii="Times New Roman" w:eastAsia="Times New Roman" w:hAnsi="Times New Roman" w:cs="Times New Roman"/>
          <w:sz w:val="24"/>
          <w:szCs w:val="24"/>
        </w:rPr>
        <w:t>Kelp</w:t>
      </w:r>
      <w:r w:rsidR="00623738" w:rsidRPr="00482793">
        <w:rPr>
          <w:rFonts w:ascii="Times New Roman" w:eastAsia="Times New Roman" w:hAnsi="Times New Roman" w:cs="Times New Roman"/>
          <w:i/>
          <w:sz w:val="24"/>
          <w:szCs w:val="24"/>
        </w:rPr>
        <w:t xml:space="preserve">, </w:t>
      </w:r>
      <w:r w:rsidR="000D70B7" w:rsidRPr="00482793">
        <w:rPr>
          <w:rFonts w:ascii="Times New Roman" w:eastAsia="Times New Roman" w:hAnsi="Times New Roman" w:cs="Times New Roman"/>
          <w:sz w:val="24"/>
          <w:szCs w:val="24"/>
        </w:rPr>
        <w:t>Devilweed</w:t>
      </w:r>
      <w:r w:rsidR="00623738" w:rsidRPr="00482793">
        <w:rPr>
          <w:rFonts w:ascii="Times New Roman" w:eastAsia="Times New Roman" w:hAnsi="Times New Roman" w:cs="Times New Roman"/>
          <w:i/>
          <w:sz w:val="24"/>
          <w:szCs w:val="24"/>
        </w:rPr>
        <w:t xml:space="preserve">, </w:t>
      </w:r>
      <w:r w:rsidR="00623738" w:rsidRPr="00482793">
        <w:rPr>
          <w:rFonts w:ascii="Times New Roman" w:eastAsia="Times New Roman" w:hAnsi="Times New Roman" w:cs="Times New Roman"/>
          <w:iCs/>
          <w:sz w:val="24"/>
          <w:szCs w:val="24"/>
        </w:rPr>
        <w:t xml:space="preserve">a ~1:1 </w:t>
      </w:r>
      <w:r w:rsidR="00623738" w:rsidRPr="00482793">
        <w:rPr>
          <w:rFonts w:ascii="Times New Roman" w:eastAsia="Times New Roman" w:hAnsi="Times New Roman" w:cs="Times New Roman"/>
          <w:sz w:val="24"/>
          <w:szCs w:val="24"/>
        </w:rPr>
        <w:t xml:space="preserve">mixture of </w:t>
      </w:r>
      <w:r w:rsidR="00551FE5" w:rsidRPr="00482793">
        <w:rPr>
          <w:rFonts w:ascii="Times New Roman" w:eastAsia="Times New Roman" w:hAnsi="Times New Roman" w:cs="Times New Roman"/>
          <w:sz w:val="24"/>
          <w:szCs w:val="24"/>
        </w:rPr>
        <w:t>Kelp</w:t>
      </w:r>
      <w:r w:rsidR="00AB2A17" w:rsidRPr="00482793">
        <w:rPr>
          <w:rFonts w:ascii="Times New Roman" w:eastAsia="Times New Roman" w:hAnsi="Times New Roman" w:cs="Times New Roman"/>
          <w:sz w:val="24"/>
          <w:szCs w:val="24"/>
        </w:rPr>
        <w:t xml:space="preserve"> and</w:t>
      </w:r>
      <w:r w:rsidR="007B7655"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623738" w:rsidRPr="00482793">
        <w:rPr>
          <w:rFonts w:ascii="Times New Roman" w:eastAsia="Times New Roman" w:hAnsi="Times New Roman" w:cs="Times New Roman"/>
          <w:sz w:val="24"/>
          <w:szCs w:val="24"/>
        </w:rPr>
        <w:t xml:space="preserve">, or starvation, n=20). </w:t>
      </w:r>
      <w:r w:rsidR="007B7655" w:rsidRPr="00482793">
        <w:rPr>
          <w:rFonts w:ascii="Times New Roman" w:eastAsia="Times New Roman" w:hAnsi="Times New Roman" w:cs="Times New Roman"/>
          <w:sz w:val="24"/>
          <w:szCs w:val="24"/>
        </w:rPr>
        <w:t xml:space="preserve">Seaweed was offered </w:t>
      </w:r>
      <w:r w:rsidR="007B7655" w:rsidRPr="00482793">
        <w:rPr>
          <w:rFonts w:ascii="Times New Roman" w:eastAsia="Times New Roman" w:hAnsi="Times New Roman" w:cs="Times New Roman"/>
          <w:i/>
          <w:iCs/>
          <w:sz w:val="24"/>
          <w:szCs w:val="24"/>
        </w:rPr>
        <w:t>ad libitum</w:t>
      </w:r>
      <w:r w:rsidR="007B7655" w:rsidRPr="00482793">
        <w:rPr>
          <w:rFonts w:ascii="Times New Roman" w:eastAsia="Times New Roman" w:hAnsi="Times New Roman" w:cs="Times New Roman"/>
          <w:sz w:val="24"/>
          <w:szCs w:val="24"/>
        </w:rPr>
        <w:t xml:space="preserve">. </w:t>
      </w:r>
      <w:r w:rsidR="00623738" w:rsidRPr="00482793">
        <w:rPr>
          <w:rFonts w:ascii="Times New Roman" w:eastAsia="Times New Roman" w:hAnsi="Times New Roman" w:cs="Times New Roman"/>
          <w:sz w:val="24"/>
          <w:szCs w:val="24"/>
        </w:rPr>
        <w:t xml:space="preserve">We included the entire thallus (i.e., stipes, blades, and pneumatocysts) to account for tissue-specificity in </w:t>
      </w:r>
      <w:r w:rsidR="009942BA" w:rsidRPr="00482793">
        <w:rPr>
          <w:rFonts w:ascii="Times New Roman" w:eastAsia="Times New Roman" w:hAnsi="Times New Roman" w:cs="Times New Roman"/>
          <w:sz w:val="24"/>
          <w:szCs w:val="24"/>
        </w:rPr>
        <w:t>performance/preference</w:t>
      </w:r>
      <w:r w:rsidR="00623738" w:rsidRPr="00482793">
        <w:rPr>
          <w:rFonts w:ascii="Times New Roman" w:eastAsia="Times New Roman" w:hAnsi="Times New Roman" w:cs="Times New Roman"/>
          <w:sz w:val="24"/>
          <w:szCs w:val="24"/>
        </w:rPr>
        <w:t xml:space="preserve">. We assessed diet-related impacts on performance by calculating the change in dry soft tissue mass of the </w:t>
      </w:r>
      <w:r w:rsidR="00860F68" w:rsidRPr="00482793">
        <w:rPr>
          <w:rFonts w:ascii="Times New Roman" w:eastAsia="Times New Roman" w:hAnsi="Times New Roman" w:cs="Times New Roman"/>
          <w:sz w:val="24"/>
          <w:szCs w:val="24"/>
        </w:rPr>
        <w:t>animals</w:t>
      </w:r>
      <w:r w:rsidR="00623738" w:rsidRPr="00482793">
        <w:rPr>
          <w:rFonts w:ascii="Times New Roman" w:eastAsia="Times New Roman" w:hAnsi="Times New Roman" w:cs="Times New Roman"/>
          <w:sz w:val="24"/>
          <w:szCs w:val="24"/>
        </w:rPr>
        <w:t xml:space="preserve">. Final dry tissue mass was calculated by weighing this tissue after dissecting it from the shell, freezing the tissue at -80°C, and freeze-drying it for 24 hours. To estimate initial dry tissue mass, we subsampled 20 </w:t>
      </w:r>
      <w:r w:rsidR="00BE5804" w:rsidRPr="00482793">
        <w:rPr>
          <w:rFonts w:ascii="Times New Roman" w:eastAsia="Times New Roman" w:hAnsi="Times New Roman" w:cs="Times New Roman"/>
          <w:sz w:val="24"/>
          <w:szCs w:val="24"/>
        </w:rPr>
        <w:t>animals</w:t>
      </w:r>
      <w:r w:rsidR="00623738" w:rsidRPr="00482793">
        <w:rPr>
          <w:rFonts w:ascii="Times New Roman" w:eastAsia="Times New Roman" w:hAnsi="Times New Roman" w:cs="Times New Roman"/>
          <w:sz w:val="24"/>
          <w:szCs w:val="24"/>
        </w:rPr>
        <w:t xml:space="preserve"> from each species at the start of the experiment and calculated a regression of shell length to dry soft tissue mass. </w:t>
      </w:r>
      <w:r w:rsidR="00B122D7" w:rsidRPr="00482793">
        <w:rPr>
          <w:rFonts w:ascii="Times New Roman" w:eastAsia="Times New Roman" w:hAnsi="Times New Roman" w:cs="Times New Roman"/>
          <w:sz w:val="24"/>
          <w:szCs w:val="24"/>
        </w:rPr>
        <w:t xml:space="preserve"> Because the relationship between maximum shell length and dry tissue mass was strong and linear for both </w:t>
      </w:r>
      <w:r w:rsidR="00B122D7" w:rsidRPr="00482793">
        <w:rPr>
          <w:rFonts w:ascii="Times New Roman" w:eastAsia="Times New Roman" w:hAnsi="Times New Roman" w:cs="Times New Roman"/>
          <w:sz w:val="24"/>
          <w:szCs w:val="24"/>
        </w:rPr>
        <w:lastRenderedPageBreak/>
        <w:t>Turban snails (R</w:t>
      </w:r>
      <w:r w:rsidR="00B122D7" w:rsidRPr="00482793">
        <w:rPr>
          <w:rFonts w:ascii="Times New Roman" w:eastAsia="Times New Roman" w:hAnsi="Times New Roman" w:cs="Times New Roman"/>
          <w:sz w:val="24"/>
          <w:szCs w:val="24"/>
          <w:vertAlign w:val="superscript"/>
        </w:rPr>
        <w:t>2</w:t>
      </w:r>
      <w:r w:rsidR="00B122D7" w:rsidRPr="00482793">
        <w:rPr>
          <w:rFonts w:ascii="Times New Roman" w:eastAsia="Times New Roman" w:hAnsi="Times New Roman" w:cs="Times New Roman"/>
          <w:sz w:val="24"/>
          <w:szCs w:val="24"/>
        </w:rPr>
        <w:t xml:space="preserve"> = 0.89, </w:t>
      </w:r>
      <w:proofErr w:type="gramStart"/>
      <w:r w:rsidR="00B122D7" w:rsidRPr="00482793">
        <w:rPr>
          <w:rFonts w:ascii="Times New Roman" w:eastAsia="Times New Roman" w:hAnsi="Times New Roman" w:cs="Times New Roman"/>
          <w:sz w:val="24"/>
          <w:szCs w:val="24"/>
        </w:rPr>
        <w:t>F</w:t>
      </w:r>
      <w:r w:rsidR="00B122D7" w:rsidRPr="00482793">
        <w:rPr>
          <w:rFonts w:ascii="Times New Roman" w:eastAsia="Times New Roman" w:hAnsi="Times New Roman" w:cs="Times New Roman"/>
          <w:sz w:val="24"/>
          <w:szCs w:val="24"/>
          <w:vertAlign w:val="subscript"/>
        </w:rPr>
        <w:t>(</w:t>
      </w:r>
      <w:proofErr w:type="gramEnd"/>
      <w:r w:rsidR="00B122D7" w:rsidRPr="00482793">
        <w:rPr>
          <w:rFonts w:ascii="Times New Roman" w:eastAsia="Times New Roman" w:hAnsi="Times New Roman" w:cs="Times New Roman"/>
          <w:sz w:val="24"/>
          <w:szCs w:val="24"/>
          <w:vertAlign w:val="subscript"/>
        </w:rPr>
        <w:t>1,18)</w:t>
      </w:r>
      <w:r w:rsidR="00B122D7" w:rsidRPr="00482793">
        <w:rPr>
          <w:rFonts w:ascii="Times New Roman" w:eastAsia="Times New Roman" w:hAnsi="Times New Roman" w:cs="Times New Roman"/>
          <w:sz w:val="24"/>
          <w:szCs w:val="24"/>
        </w:rPr>
        <w:t>=148.20, p&lt;0.001)</w:t>
      </w:r>
      <w:r w:rsidR="00B122D7" w:rsidRPr="00482793">
        <w:rPr>
          <w:rFonts w:ascii="Times New Roman" w:eastAsia="Times New Roman" w:hAnsi="Times New Roman" w:cs="Times New Roman"/>
          <w:i/>
          <w:sz w:val="24"/>
          <w:szCs w:val="24"/>
        </w:rPr>
        <w:t xml:space="preserve"> </w:t>
      </w:r>
      <w:r w:rsidR="00B122D7" w:rsidRPr="00482793">
        <w:rPr>
          <w:rFonts w:ascii="Times New Roman" w:eastAsia="Times New Roman" w:hAnsi="Times New Roman" w:cs="Times New Roman"/>
          <w:sz w:val="24"/>
          <w:szCs w:val="24"/>
        </w:rPr>
        <w:t>and Red abalone</w:t>
      </w:r>
      <w:r w:rsidR="00B122D7" w:rsidRPr="00482793">
        <w:rPr>
          <w:rFonts w:ascii="Times New Roman" w:eastAsia="Times New Roman" w:hAnsi="Times New Roman" w:cs="Times New Roman"/>
          <w:i/>
          <w:sz w:val="24"/>
          <w:szCs w:val="24"/>
        </w:rPr>
        <w:t xml:space="preserve"> </w:t>
      </w:r>
      <w:r w:rsidR="00B122D7" w:rsidRPr="00482793">
        <w:rPr>
          <w:rFonts w:ascii="Times New Roman" w:eastAsia="Times New Roman" w:hAnsi="Times New Roman" w:cs="Times New Roman"/>
          <w:sz w:val="24"/>
          <w:szCs w:val="24"/>
        </w:rPr>
        <w:t>(R</w:t>
      </w:r>
      <w:r w:rsidR="00B122D7" w:rsidRPr="00482793">
        <w:rPr>
          <w:rFonts w:ascii="Times New Roman" w:eastAsia="Times New Roman" w:hAnsi="Times New Roman" w:cs="Times New Roman"/>
          <w:sz w:val="24"/>
          <w:szCs w:val="24"/>
          <w:vertAlign w:val="superscript"/>
        </w:rPr>
        <w:t>2</w:t>
      </w:r>
      <w:r w:rsidR="00B122D7" w:rsidRPr="00482793">
        <w:rPr>
          <w:rFonts w:ascii="Times New Roman" w:eastAsia="Times New Roman" w:hAnsi="Times New Roman" w:cs="Times New Roman"/>
          <w:sz w:val="24"/>
          <w:szCs w:val="24"/>
        </w:rPr>
        <w:t xml:space="preserve"> = 0.89, F</w:t>
      </w:r>
      <w:r w:rsidR="00B122D7" w:rsidRPr="00482793">
        <w:rPr>
          <w:rFonts w:ascii="Times New Roman" w:eastAsia="Times New Roman" w:hAnsi="Times New Roman" w:cs="Times New Roman"/>
          <w:sz w:val="24"/>
          <w:szCs w:val="24"/>
          <w:vertAlign w:val="subscript"/>
        </w:rPr>
        <w:t>(1,18)</w:t>
      </w:r>
      <w:r w:rsidR="00B122D7" w:rsidRPr="00482793">
        <w:rPr>
          <w:rFonts w:ascii="Times New Roman" w:eastAsia="Times New Roman" w:hAnsi="Times New Roman" w:cs="Times New Roman"/>
          <w:sz w:val="24"/>
          <w:szCs w:val="24"/>
        </w:rPr>
        <w:t>=160.71, p&lt;0.001)</w:t>
      </w:r>
      <w:r w:rsidR="00B122D7" w:rsidRPr="00482793">
        <w:rPr>
          <w:rFonts w:ascii="Times New Roman" w:eastAsia="Times New Roman" w:hAnsi="Times New Roman" w:cs="Times New Roman"/>
          <w:i/>
          <w:sz w:val="24"/>
          <w:szCs w:val="24"/>
        </w:rPr>
        <w:t xml:space="preserve">, </w:t>
      </w:r>
      <w:r w:rsidR="00B122D7" w:rsidRPr="00482793">
        <w:rPr>
          <w:rFonts w:ascii="Times New Roman" w:eastAsia="Times New Roman" w:hAnsi="Times New Roman" w:cs="Times New Roman"/>
          <w:iCs/>
          <w:sz w:val="24"/>
          <w:szCs w:val="24"/>
        </w:rPr>
        <w:t xml:space="preserve">we used this </w:t>
      </w:r>
      <w:r w:rsidR="00623738" w:rsidRPr="00482793">
        <w:rPr>
          <w:rFonts w:ascii="Times New Roman" w:eastAsia="Times New Roman" w:hAnsi="Times New Roman" w:cs="Times New Roman"/>
          <w:sz w:val="24"/>
          <w:szCs w:val="24"/>
        </w:rPr>
        <w:t>regression to estimate starting soft tissue biomass, non-lethally</w:t>
      </w:r>
      <w:r w:rsidR="00B122D7" w:rsidRPr="00482793">
        <w:rPr>
          <w:rFonts w:ascii="Times New Roman" w:eastAsia="Times New Roman" w:hAnsi="Times New Roman" w:cs="Times New Roman"/>
          <w:sz w:val="24"/>
          <w:szCs w:val="24"/>
        </w:rPr>
        <w:t>.</w:t>
      </w:r>
    </w:p>
    <w:p w14:paraId="387CEF50" w14:textId="5D8BD7A6" w:rsidR="00B122D7" w:rsidRPr="00482793" w:rsidRDefault="0062373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In addition to growth, we assessed how diet impacted </w:t>
      </w:r>
      <w:r w:rsidR="00AB2A17" w:rsidRPr="00482793">
        <w:rPr>
          <w:rFonts w:ascii="Times New Roman" w:eastAsia="Times New Roman" w:hAnsi="Times New Roman" w:cs="Times New Roman"/>
          <w:sz w:val="24"/>
          <w:szCs w:val="24"/>
        </w:rPr>
        <w:t xml:space="preserve">abalone </w:t>
      </w:r>
      <w:r w:rsidR="00B122D7" w:rsidRPr="00482793">
        <w:rPr>
          <w:rFonts w:ascii="Times New Roman" w:eastAsia="Times New Roman" w:hAnsi="Times New Roman" w:cs="Times New Roman"/>
          <w:sz w:val="24"/>
          <w:szCs w:val="24"/>
        </w:rPr>
        <w:t>self-</w:t>
      </w:r>
      <w:r w:rsidR="00AB2A17" w:rsidRPr="00482793">
        <w:rPr>
          <w:rFonts w:ascii="Times New Roman" w:eastAsia="Times New Roman" w:hAnsi="Times New Roman" w:cs="Times New Roman"/>
          <w:sz w:val="24"/>
          <w:szCs w:val="24"/>
        </w:rPr>
        <w:t xml:space="preserve">righting times. Because abalone are extremely vulnerable to predators when their ventral tissues are exposed, such assays </w:t>
      </w:r>
      <w:r w:rsidR="004E42A8" w:rsidRPr="00482793">
        <w:rPr>
          <w:rFonts w:ascii="Times New Roman" w:eastAsia="Times New Roman" w:hAnsi="Times New Roman" w:cs="Times New Roman"/>
          <w:sz w:val="24"/>
          <w:szCs w:val="24"/>
        </w:rPr>
        <w:t>can inform</w:t>
      </w:r>
      <w:r w:rsidR="00AB2A17" w:rsidRPr="00482793">
        <w:rPr>
          <w:rFonts w:ascii="Times New Roman" w:eastAsia="Times New Roman" w:hAnsi="Times New Roman" w:cs="Times New Roman"/>
          <w:sz w:val="24"/>
          <w:szCs w:val="24"/>
        </w:rPr>
        <w:t xml:space="preserve"> environment</w:t>
      </w:r>
      <w:r w:rsidR="004E42A8" w:rsidRPr="00482793">
        <w:rPr>
          <w:rFonts w:ascii="Times New Roman" w:eastAsia="Times New Roman" w:hAnsi="Times New Roman" w:cs="Times New Roman"/>
          <w:sz w:val="24"/>
          <w:szCs w:val="24"/>
        </w:rPr>
        <w:t>al</w:t>
      </w:r>
      <w:r w:rsidR="00AB2A17" w:rsidRPr="00482793">
        <w:rPr>
          <w:rFonts w:ascii="Times New Roman" w:eastAsia="Times New Roman" w:hAnsi="Times New Roman" w:cs="Times New Roman"/>
          <w:sz w:val="24"/>
          <w:szCs w:val="24"/>
        </w:rPr>
        <w:t xml:space="preserve"> influence</w:t>
      </w:r>
      <w:r w:rsidR="009942BA" w:rsidRPr="00482793">
        <w:rPr>
          <w:rFonts w:ascii="Times New Roman" w:eastAsia="Times New Roman" w:hAnsi="Times New Roman" w:cs="Times New Roman"/>
          <w:sz w:val="24"/>
          <w:szCs w:val="24"/>
        </w:rPr>
        <w:t xml:space="preserve"> (e.g. diet)</w:t>
      </w:r>
      <w:r w:rsidR="00AB2A17" w:rsidRPr="00482793">
        <w:rPr>
          <w:rFonts w:ascii="Times New Roman" w:eastAsia="Times New Roman" w:hAnsi="Times New Roman" w:cs="Times New Roman"/>
          <w:sz w:val="24"/>
          <w:szCs w:val="24"/>
        </w:rPr>
        <w:t xml:space="preserve"> </w:t>
      </w:r>
      <w:r w:rsidR="004E42A8" w:rsidRPr="00482793">
        <w:rPr>
          <w:rFonts w:ascii="Times New Roman" w:eastAsia="Times New Roman" w:hAnsi="Times New Roman" w:cs="Times New Roman"/>
          <w:sz w:val="24"/>
          <w:szCs w:val="24"/>
        </w:rPr>
        <w:t xml:space="preserve">on predator-prey </w:t>
      </w:r>
      <w:r w:rsidR="00AB2A17" w:rsidRPr="00482793">
        <w:rPr>
          <w:rFonts w:ascii="Times New Roman" w:eastAsia="Times New Roman" w:hAnsi="Times New Roman" w:cs="Times New Roman"/>
          <w:sz w:val="24"/>
          <w:szCs w:val="24"/>
        </w:rPr>
        <w:t xml:space="preserve">interactions </w:t>
      </w:r>
      <w:r w:rsidR="00AB2A17" w:rsidRPr="00482793">
        <w:rPr>
          <w:rFonts w:ascii="Times New Roman" w:eastAsia="Times New Roman" w:hAnsi="Times New Roman" w:cs="Times New Roman"/>
          <w:sz w:val="24"/>
          <w:szCs w:val="24"/>
        </w:rPr>
        <w:fldChar w:fldCharType="begin"/>
      </w:r>
      <w:r w:rsidR="008D2B40" w:rsidRPr="00482793">
        <w:rPr>
          <w:rFonts w:ascii="Times New Roman" w:eastAsia="Times New Roman" w:hAnsi="Times New Roman" w:cs="Times New Roman"/>
          <w:sz w:val="24"/>
          <w:szCs w:val="24"/>
        </w:rPr>
        <w:instrText xml:space="preserve"> ADDIN ZOTERO_ITEM CSL_CITATION {"citationID":"zIGFWAcp","properties":{"formattedCitation":"(Baldwin et al. 2007, Lachambre et al. 2017)","plainCitation":"(Baldwin et al. 2007, Lachambre et al. 2017)","dontUpdate":true,"noteIndex":0},"citationItems":[{"id":9,"uris":["http://zotero.org/users/6486635/items/PIW7GV4Q"],"itemData":{"id":9,"type":"article-journal","abstract":"The abalone, Haliotis asinina, is a large, highly active tropical abalone that feeds at night on shallow coral reefs where oxygen levels of the water may be low and the animals can be exposed to air. It is capable of more prolonged and rapid exercise than has been reported for temperate abalone. These unusual behaviours raised the question of whether H. asinina possesses enhanced capacities for aerobic or anaerobic metabolism. The blood oxygen transport system of H. asinina resembles that of temperate abalone in terms of a large hemolymph volume, similar hemocyanin concentrations, and in most hemocyanin oxygen binding properties; however, absence of a Root effect appears confined to hemocyanin from H. asinina and may assist oxygen uptake when hemolymph pH falls during exercise or environmental hypoxia. During exposure to air, H. asinina reduces oxygen uptake by at least 20-fold relative to animals at rest in aerated seawater, and there is no significant ATP production from anaerobic glycolysis or phosphagen hydrolysis in the foot or adductor muscles. This slowing of metabolism may contribute to survival at lower water oxygen levels than normally encountered by most temperate abalone. While crawling speeds of H. asinina in water are not exceptionally high, an aerobic expansibility of 5.5-fold at speeds less than 20% of maximum is more than 2.7-fold greater than reported for several temperate abalone. The high aerobic expansibility also supports the enhanced frequency and duration of flipping behaviour without recourse to the additional inputs from anaerobic glycolysis required by other abalone. Metabolic profiles of foot and adductor muscles of H. asinina are similar to those of other abalone. Common features are low activities of enzymes unique to aerobic ATP production, relatively high activities of arginine kinase, tauropine and D-lactate dehydrogenase as the predominant pyruvate reductases, and low intracellular pH buffering capacities. It is concluded that the exceptional abilities of H. asinina for prolonged and rapid exercise are supported by higher rates of aerobic metabolism rather than any enhanced capacity for anaerobic muscle work. It is unexpected, and instructive, that the exceptional aerobic expansibility is not apparent in obvious adjustments of the blood oxygen delivery system or muscle properties associated with aerobic ATP production. The absence of a hemocyanin Root effect, and the extent to which both aerobic and anaerobic metabolism can be reduced may be special features that assist prolonged exercise and survival of H. asinina when environmental oxygen becomes limiting.","container-title":"Journal of Experimental Marine Biology and Ecology","DOI":"10.1016/j.jembe.2006.09.005","ISSN":"00220981","issue":"2","journalAbbreviation":"Journal of Experimental Marine Biology and Ecology","language":"en","page":"213-225","source":"DOI.org (Crossref)","title":"Energy metabolism in the tropical abalone, Haliotis asinina Linné: Comparisons with temperate abalone species","title-short":"Energy metabolism in the tropical abalone, Haliotis asinina Linné","volume":"342","author":[{"family":"Baldwin","given":"J."},{"family":"Elias","given":"J.P."},{"family":"Wells","given":"R.M.G."},{"family":"Donovan","given":"D.A."}],"issued":{"date-parts":[["2007",4]]}}},{"id":161,"uris":["http://zotero.org/users/6486635/items/PEUTMRJI"],"itemData":{"id":161,"type":"article-journal","abstract":"Abalone growth rate is often identiﬁed among important traits to improve through selective breeding. However, the rapid success of some selective breeding plans has sometimes led to negative effects in some aquaculture species due to trade-offs. One of them is the loss of homeostasis of selected animals which results in the inability to resist the stress experienced during the rearing process. In this context, this study aimed to analyze the phenotypic relationships between growth, and physiological and behavioural traits in Haliotis tuberculata under stressful conditions. Eleven traits related to growth, immunity, reproduction and behaviour were recorded under laboratory conditions. A total of 120 adults from wild or farm origin were ﬁrst monitored during a 3week stress period (high density and acute stress handling) during winter, followed by 6 months on-growing in sea-cages. Relationships between parameters were analyzed using a multi-factorial approach. Wild and farm stocks could only be discriminated on behaviour traits, conﬁrming that the French abalone industry is in the beginning of the domestication process. After 3 weeks of chronic stress, the righting latency of an abalone was linked to better survival and faster growth. Abalones having the best growth after 6 months were characterized by higher activity during the previous winter period, whereas an early gonad maturation reduced the growth in summer. Our results provide a basis for the establishment of a multi-trait breeding program to improve the growth rate while controlling the evolution of physiological and behavioural traits.","container-title":"Aquaculture","DOI":"10.1016/j.aquaculture.2016.04.028","ISSN":"00448486","journalAbbreviation":"Aquaculture","language":"en","page":"190-197","source":"DOI.org (Crossref)","title":"Relationships between growth, survival, physiology and behaviour — A multi-criteria approach to Haliotis tuberculata phenotypic traits","volume":"467","author":[{"family":"Lachambre","given":"Sébastien"},{"family":"Huchette","given":"Sylvain"},{"family":"Day","given":"Rob"},{"family":"Boudry","given":"Pierre"},{"family":"Rio-Cabello","given":"Antoine"},{"family":"Fustec","given":"Timothée"},{"family":"Roussel","given":"Sabine"}],"issued":{"date-parts":[["2017",1]]}}}],"schema":"https://github.com/citation-style-language/schema/raw/master/csl-citation.json"} </w:instrText>
      </w:r>
      <w:r w:rsidR="00AB2A17" w:rsidRPr="00482793">
        <w:rPr>
          <w:rFonts w:ascii="Times New Roman" w:eastAsia="Times New Roman" w:hAnsi="Times New Roman" w:cs="Times New Roman"/>
          <w:sz w:val="24"/>
          <w:szCs w:val="24"/>
        </w:rPr>
        <w:fldChar w:fldCharType="separate"/>
      </w:r>
      <w:r w:rsidR="00AB2A17" w:rsidRPr="00482793">
        <w:rPr>
          <w:rFonts w:ascii="Times New Roman" w:eastAsia="Times New Roman" w:hAnsi="Times New Roman" w:cs="Times New Roman"/>
          <w:noProof/>
          <w:sz w:val="24"/>
          <w:szCs w:val="24"/>
        </w:rPr>
        <w:t>(e.g. slow righting times suggests an increased vulnerability to predators, Baldwin et al. 2007, Lachambre et al. 2017)</w:t>
      </w:r>
      <w:r w:rsidR="00AB2A17" w:rsidRPr="00482793">
        <w:rPr>
          <w:rFonts w:ascii="Times New Roman" w:eastAsia="Times New Roman" w:hAnsi="Times New Roman" w:cs="Times New Roman"/>
          <w:sz w:val="24"/>
          <w:szCs w:val="24"/>
        </w:rPr>
        <w:fldChar w:fldCharType="end"/>
      </w:r>
      <w:r w:rsidR="00AB2A17" w:rsidRPr="00482793">
        <w:rPr>
          <w:rFonts w:ascii="Times New Roman" w:eastAsia="Times New Roman" w:hAnsi="Times New Roman" w:cs="Times New Roman"/>
          <w:sz w:val="24"/>
          <w:szCs w:val="24"/>
        </w:rPr>
        <w:t>. During righting tests, abalone were placed, dorsal side down, in 14</w:t>
      </w:r>
      <w:r w:rsidR="004E42A8" w:rsidRPr="00482793">
        <w:rPr>
          <w:rFonts w:ascii="Times New Roman" w:eastAsia="Times New Roman" w:hAnsi="Times New Roman" w:cs="Times New Roman"/>
          <w:sz w:val="24"/>
          <w:szCs w:val="24"/>
        </w:rPr>
        <w:t>-15</w:t>
      </w:r>
      <w:r w:rsidR="00AB2A17" w:rsidRPr="00482793">
        <w:rPr>
          <w:rFonts w:ascii="Times New Roman" w:eastAsia="Times New Roman" w:hAnsi="Times New Roman" w:cs="Times New Roman"/>
          <w:sz w:val="24"/>
          <w:szCs w:val="24"/>
        </w:rPr>
        <w:t xml:space="preserve">°C </w:t>
      </w:r>
      <w:r w:rsidR="004E42A8" w:rsidRPr="00482793">
        <w:rPr>
          <w:rFonts w:ascii="Times New Roman" w:eastAsia="Times New Roman" w:hAnsi="Times New Roman" w:cs="Times New Roman"/>
          <w:sz w:val="24"/>
          <w:szCs w:val="24"/>
        </w:rPr>
        <w:t>seawater</w:t>
      </w:r>
      <w:r w:rsidR="00AB2A17" w:rsidRPr="00482793">
        <w:rPr>
          <w:rFonts w:ascii="Times New Roman" w:eastAsia="Times New Roman" w:hAnsi="Times New Roman" w:cs="Times New Roman"/>
          <w:sz w:val="24"/>
          <w:szCs w:val="24"/>
        </w:rPr>
        <w:t>. We measured the time it took abalone to flip over so that the dorsal side of their shell faced up. These tests were conducted until abalone corrected their orientation or 4 minutes</w:t>
      </w:r>
      <w:r w:rsidR="004E42A8" w:rsidRPr="00482793">
        <w:rPr>
          <w:rFonts w:ascii="Times New Roman" w:eastAsia="Times New Roman" w:hAnsi="Times New Roman" w:cs="Times New Roman"/>
          <w:sz w:val="24"/>
          <w:szCs w:val="24"/>
        </w:rPr>
        <w:t xml:space="preserve"> passed</w:t>
      </w:r>
      <w:r w:rsidR="00AB2A17" w:rsidRPr="00482793">
        <w:rPr>
          <w:rFonts w:ascii="Times New Roman" w:eastAsia="Times New Roman" w:hAnsi="Times New Roman" w:cs="Times New Roman"/>
          <w:sz w:val="24"/>
          <w:szCs w:val="24"/>
        </w:rPr>
        <w:t>.</w:t>
      </w:r>
      <w:r w:rsidR="004E42A8" w:rsidRPr="00482793">
        <w:rPr>
          <w:rFonts w:ascii="Times New Roman" w:eastAsia="Times New Roman" w:hAnsi="Times New Roman" w:cs="Times New Roman"/>
          <w:sz w:val="24"/>
          <w:szCs w:val="24"/>
        </w:rPr>
        <w:t xml:space="preserve"> W</w:t>
      </w:r>
      <w:r w:rsidR="00AB2A17" w:rsidRPr="00482793">
        <w:rPr>
          <w:rFonts w:ascii="Times New Roman" w:eastAsia="Times New Roman" w:hAnsi="Times New Roman" w:cs="Times New Roman"/>
          <w:sz w:val="24"/>
          <w:szCs w:val="24"/>
        </w:rPr>
        <w:t>e conducted these assays</w:t>
      </w:r>
      <w:r w:rsidR="004E42A8"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at the start and end of the </w:t>
      </w:r>
      <w:r w:rsidR="00FF22E0">
        <w:rPr>
          <w:rFonts w:ascii="Times New Roman" w:eastAsia="Times New Roman" w:hAnsi="Times New Roman" w:cs="Times New Roman"/>
          <w:sz w:val="24"/>
          <w:szCs w:val="24"/>
        </w:rPr>
        <w:t>performance assay</w:t>
      </w:r>
      <w:r w:rsidRPr="00482793">
        <w:rPr>
          <w:rFonts w:ascii="Times New Roman" w:eastAsia="Times New Roman" w:hAnsi="Times New Roman" w:cs="Times New Roman"/>
          <w:sz w:val="24"/>
          <w:szCs w:val="24"/>
        </w:rPr>
        <w:t xml:space="preserve">. </w:t>
      </w:r>
    </w:p>
    <w:p w14:paraId="72705734" w14:textId="309243B8" w:rsidR="0011538B" w:rsidRPr="00482793" w:rsidRDefault="00623738"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Preference</w:t>
      </w:r>
      <w:r w:rsidR="0011538B" w:rsidRPr="00482793">
        <w:rPr>
          <w:rFonts w:ascii="Times New Roman" w:eastAsia="Times New Roman" w:hAnsi="Times New Roman" w:cs="Times New Roman"/>
          <w:i/>
          <w:sz w:val="24"/>
          <w:szCs w:val="24"/>
        </w:rPr>
        <w:t xml:space="preserve"> Assays</w:t>
      </w:r>
    </w:p>
    <w:p w14:paraId="2E644432" w14:textId="675A90DC" w:rsidR="004E42A8" w:rsidRPr="00482793" w:rsidRDefault="0011538B"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understand how shifting wrack composition affects feeding preferences, we offered </w:t>
      </w:r>
      <w:r w:rsidR="004E42A8" w:rsidRPr="00482793">
        <w:rPr>
          <w:rFonts w:ascii="Times New Roman" w:eastAsia="Times New Roman" w:hAnsi="Times New Roman" w:cs="Times New Roman"/>
          <w:sz w:val="24"/>
          <w:szCs w:val="24"/>
        </w:rPr>
        <w:t xml:space="preserve">rocky intertidal consumers </w:t>
      </w:r>
      <w:r w:rsidRPr="00482793">
        <w:rPr>
          <w:rFonts w:ascii="Times New Roman" w:eastAsia="Times New Roman" w:hAnsi="Times New Roman" w:cs="Times New Roman"/>
          <w:sz w:val="24"/>
          <w:szCs w:val="24"/>
        </w:rPr>
        <w:t xml:space="preserve">a choice of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and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was collected as fresh wrack from Ocean Beach (32.75380° N, -117.25284° W) and benthic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was collected by snorkel from the jetty at Mission Bay in San Diego (32.76158° N, -117.24521° W). We transported seaweeds to CMIL. Separate feeding choice assays were conducted with each of the four </w:t>
      </w:r>
      <w:r w:rsidR="003F3719" w:rsidRPr="00482793">
        <w:rPr>
          <w:rFonts w:ascii="Times New Roman" w:eastAsia="Times New Roman" w:hAnsi="Times New Roman" w:cs="Times New Roman"/>
          <w:sz w:val="24"/>
          <w:szCs w:val="24"/>
        </w:rPr>
        <w:t>primary consumer</w:t>
      </w:r>
      <w:r w:rsidRPr="00482793">
        <w:rPr>
          <w:rFonts w:ascii="Times New Roman" w:eastAsia="Times New Roman" w:hAnsi="Times New Roman" w:cs="Times New Roman"/>
          <w:sz w:val="24"/>
          <w:szCs w:val="24"/>
        </w:rPr>
        <w:t xml:space="preserve"> species (Shore crabs, Hermit crabs, Turban snails, and </w:t>
      </w:r>
      <w:commentRangeStart w:id="12"/>
      <w:r w:rsidRPr="00482793">
        <w:rPr>
          <w:rFonts w:ascii="Times New Roman" w:eastAsia="Times New Roman" w:hAnsi="Times New Roman" w:cs="Times New Roman"/>
          <w:sz w:val="24"/>
          <w:szCs w:val="24"/>
        </w:rPr>
        <w:t>Black abalone</w:t>
      </w:r>
      <w:commentRangeEnd w:id="12"/>
      <w:r w:rsidR="00254CFE">
        <w:rPr>
          <w:rStyle w:val="CommentReference"/>
        </w:rPr>
        <w:commentReference w:id="12"/>
      </w:r>
      <w:r w:rsidRPr="00482793">
        <w:rPr>
          <w:rFonts w:ascii="Times New Roman" w:eastAsia="Times New Roman" w:hAnsi="Times New Roman" w:cs="Times New Roman"/>
          <w:sz w:val="24"/>
          <w:szCs w:val="24"/>
        </w:rPr>
        <w:t>). Non-abalone animals were collected from Sunset Cliffs Natural Park</w:t>
      </w:r>
      <w:r w:rsidR="006E0243" w:rsidRPr="00482793">
        <w:rPr>
          <w:rFonts w:ascii="Times New Roman" w:eastAsia="Times New Roman" w:hAnsi="Times New Roman" w:cs="Times New Roman"/>
          <w:sz w:val="24"/>
          <w:szCs w:val="24"/>
        </w:rPr>
        <w:t xml:space="preserve"> (32.71972° N, -117.25725° W)</w:t>
      </w:r>
      <w:r w:rsidR="004E42A8"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transported to CMIL</w:t>
      </w:r>
      <w:r w:rsidR="004E42A8" w:rsidRPr="00482793">
        <w:rPr>
          <w:rFonts w:ascii="Times New Roman" w:eastAsia="Times New Roman" w:hAnsi="Times New Roman" w:cs="Times New Roman"/>
          <w:sz w:val="24"/>
          <w:szCs w:val="24"/>
        </w:rPr>
        <w:t>, and</w:t>
      </w:r>
      <w:r w:rsidRPr="00482793">
        <w:rPr>
          <w:rFonts w:ascii="Times New Roman" w:eastAsia="Times New Roman" w:hAnsi="Times New Roman" w:cs="Times New Roman"/>
          <w:sz w:val="24"/>
          <w:szCs w:val="24"/>
        </w:rPr>
        <w:t xml:space="preserve"> held in flow-through seawater. </w:t>
      </w:r>
      <w:r w:rsidR="004E42A8" w:rsidRPr="00482793">
        <w:rPr>
          <w:rFonts w:ascii="Times New Roman" w:eastAsia="Times New Roman" w:hAnsi="Times New Roman" w:cs="Times New Roman"/>
          <w:sz w:val="24"/>
          <w:szCs w:val="24"/>
        </w:rPr>
        <w:t xml:space="preserve">Adult </w:t>
      </w:r>
      <w:r w:rsidRPr="00482793">
        <w:rPr>
          <w:rFonts w:ascii="Times New Roman" w:eastAsia="Times New Roman" w:hAnsi="Times New Roman" w:cs="Times New Roman"/>
          <w:sz w:val="24"/>
          <w:szCs w:val="24"/>
        </w:rPr>
        <w:t>Black abalone (</w:t>
      </w:r>
      <w:del w:id="13" w:author="Katherine.Swiney" w:date="2024-01-17T09:45:00Z">
        <w:r w:rsidRPr="00482793" w:rsidDel="00254CFE">
          <w:rPr>
            <w:rFonts w:ascii="Times New Roman" w:eastAsia="Times New Roman" w:hAnsi="Times New Roman" w:cs="Times New Roman"/>
            <w:sz w:val="24"/>
            <w:szCs w:val="24"/>
          </w:rPr>
          <w:delText xml:space="preserve">collected and </w:delText>
        </w:r>
      </w:del>
      <w:r w:rsidRPr="00482793">
        <w:rPr>
          <w:rFonts w:ascii="Times New Roman" w:eastAsia="Times New Roman" w:hAnsi="Times New Roman" w:cs="Times New Roman"/>
          <w:sz w:val="24"/>
          <w:szCs w:val="24"/>
        </w:rPr>
        <w:t xml:space="preserve">held under ESA Permit </w:t>
      </w:r>
      <w:r w:rsidRPr="00482793">
        <w:rPr>
          <w:rFonts w:ascii="Times New Roman" w:hAnsi="Times New Roman" w:cs="Times New Roman"/>
          <w:color w:val="000000"/>
          <w:sz w:val="24"/>
          <w:szCs w:val="24"/>
        </w:rPr>
        <w:t xml:space="preserve">#19571-2R) were held in chilled, </w:t>
      </w:r>
      <w:ins w:id="14" w:author="Katherine.Swiney" w:date="2024-01-17T09:45:00Z">
        <w:r w:rsidR="00254CFE">
          <w:rPr>
            <w:rFonts w:ascii="Times New Roman" w:hAnsi="Times New Roman" w:cs="Times New Roman"/>
            <w:color w:val="000000"/>
            <w:sz w:val="24"/>
            <w:szCs w:val="24"/>
          </w:rPr>
          <w:t>flow-through</w:t>
        </w:r>
      </w:ins>
      <w:del w:id="15" w:author="Katherine.Swiney" w:date="2024-01-17T09:45:00Z">
        <w:r w:rsidRPr="00482793" w:rsidDel="00254CFE">
          <w:rPr>
            <w:rFonts w:ascii="Times New Roman" w:hAnsi="Times New Roman" w:cs="Times New Roman"/>
            <w:color w:val="000000"/>
            <w:sz w:val="24"/>
            <w:szCs w:val="24"/>
          </w:rPr>
          <w:delText>recirculating</w:delText>
        </w:r>
      </w:del>
      <w:r w:rsidRPr="00482793">
        <w:rPr>
          <w:rFonts w:ascii="Times New Roman" w:hAnsi="Times New Roman" w:cs="Times New Roman"/>
          <w:color w:val="000000"/>
          <w:sz w:val="24"/>
          <w:szCs w:val="24"/>
        </w:rPr>
        <w:t xml:space="preserve"> seawater at </w:t>
      </w:r>
      <w:r w:rsidRPr="00482793">
        <w:rPr>
          <w:rFonts w:ascii="Times New Roman" w:eastAsia="Times New Roman" w:hAnsi="Times New Roman" w:cs="Times New Roman"/>
          <w:sz w:val="24"/>
          <w:szCs w:val="24"/>
        </w:rPr>
        <w:t>NOAA</w:t>
      </w:r>
      <w:ins w:id="16" w:author="Katherine.Swiney" w:date="2024-01-17T09:45:00Z">
        <w:r w:rsidR="00254CFE">
          <w:rPr>
            <w:rFonts w:ascii="Times New Roman" w:eastAsia="Times New Roman" w:hAnsi="Times New Roman" w:cs="Times New Roman"/>
            <w:sz w:val="24"/>
            <w:szCs w:val="24"/>
          </w:rPr>
          <w:t xml:space="preserve"> Fisheries</w:t>
        </w:r>
      </w:ins>
      <w:r w:rsidRPr="00482793">
        <w:rPr>
          <w:rFonts w:ascii="Times New Roman" w:eastAsia="Times New Roman" w:hAnsi="Times New Roman" w:cs="Times New Roman"/>
          <w:sz w:val="24"/>
          <w:szCs w:val="24"/>
        </w:rPr>
        <w:t xml:space="preserve"> Southwest Fisheries </w:t>
      </w:r>
      <w:r w:rsidR="004E4F28" w:rsidRPr="00482793">
        <w:rPr>
          <w:rFonts w:ascii="Times New Roman" w:eastAsia="Times New Roman" w:hAnsi="Times New Roman" w:cs="Times New Roman"/>
          <w:sz w:val="24"/>
          <w:szCs w:val="24"/>
        </w:rPr>
        <w:t xml:space="preserve">Science </w:t>
      </w:r>
      <w:r w:rsidRPr="00482793">
        <w:rPr>
          <w:rFonts w:ascii="Times New Roman" w:eastAsia="Times New Roman" w:hAnsi="Times New Roman" w:cs="Times New Roman"/>
          <w:sz w:val="24"/>
          <w:szCs w:val="24"/>
        </w:rPr>
        <w:t xml:space="preserve">Center (La Jolla, California). </w:t>
      </w:r>
    </w:p>
    <w:p w14:paraId="37AEA0D1" w14:textId="709BB9AA" w:rsidR="0011538B" w:rsidRPr="00482793" w:rsidRDefault="004E42A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To standardize hunger level and to motivate our animals to feed</w:t>
      </w:r>
      <w:r w:rsidR="0011538B" w:rsidRPr="00482793">
        <w:rPr>
          <w:rFonts w:ascii="Times New Roman" w:eastAsia="Times New Roman" w:hAnsi="Times New Roman" w:cs="Times New Roman"/>
          <w:sz w:val="24"/>
          <w:szCs w:val="24"/>
        </w:rPr>
        <w:t xml:space="preserve">, all </w:t>
      </w:r>
      <w:r w:rsidR="00AD1A4E" w:rsidRPr="00482793">
        <w:rPr>
          <w:rFonts w:ascii="Times New Roman" w:eastAsia="Times New Roman" w:hAnsi="Times New Roman" w:cs="Times New Roman"/>
          <w:sz w:val="24"/>
          <w:szCs w:val="24"/>
        </w:rPr>
        <w:t>animals</w:t>
      </w:r>
      <w:r w:rsidR="0011538B" w:rsidRPr="00482793">
        <w:rPr>
          <w:rFonts w:ascii="Times New Roman" w:eastAsia="Times New Roman" w:hAnsi="Times New Roman" w:cs="Times New Roman"/>
          <w:sz w:val="24"/>
          <w:szCs w:val="24"/>
        </w:rPr>
        <w:t xml:space="preserve"> were fed </w:t>
      </w:r>
      <w:r w:rsidR="0011538B" w:rsidRPr="00482793">
        <w:rPr>
          <w:rFonts w:ascii="Times New Roman" w:eastAsia="Times New Roman" w:hAnsi="Times New Roman" w:cs="Times New Roman"/>
          <w:i/>
          <w:sz w:val="24"/>
          <w:szCs w:val="24"/>
        </w:rPr>
        <w:t>Ulva spp.</w:t>
      </w:r>
      <w:r w:rsidR="0011538B" w:rsidRPr="00482793">
        <w:rPr>
          <w:rFonts w:ascii="Times New Roman" w:eastAsia="Times New Roman" w:hAnsi="Times New Roman" w:cs="Times New Roman"/>
          <w:sz w:val="24"/>
          <w:szCs w:val="24"/>
        </w:rPr>
        <w:t xml:space="preserve"> for three days </w:t>
      </w:r>
      <w:r w:rsidRPr="00482793">
        <w:rPr>
          <w:rFonts w:ascii="Times New Roman" w:eastAsia="Times New Roman" w:hAnsi="Times New Roman" w:cs="Times New Roman"/>
          <w:sz w:val="24"/>
          <w:szCs w:val="24"/>
        </w:rPr>
        <w:t>and then starved</w:t>
      </w:r>
      <w:r w:rsidR="0011538B" w:rsidRPr="00482793">
        <w:rPr>
          <w:rFonts w:ascii="Times New Roman" w:eastAsia="Times New Roman" w:hAnsi="Times New Roman" w:cs="Times New Roman"/>
          <w:sz w:val="24"/>
          <w:szCs w:val="24"/>
        </w:rPr>
        <w:t xml:space="preserve"> for two days</w:t>
      </w:r>
      <w:r w:rsidRPr="00482793">
        <w:rPr>
          <w:rFonts w:ascii="Times New Roman" w:eastAsia="Times New Roman" w:hAnsi="Times New Roman" w:cs="Times New Roman"/>
          <w:sz w:val="24"/>
          <w:szCs w:val="24"/>
        </w:rPr>
        <w:t xml:space="preserve"> prior to the preference assays</w:t>
      </w:r>
      <w:r w:rsidR="0011538B" w:rsidRPr="00482793">
        <w:rPr>
          <w:rFonts w:ascii="Times New Roman" w:eastAsia="Times New Roman" w:hAnsi="Times New Roman" w:cs="Times New Roman"/>
          <w:sz w:val="24"/>
          <w:szCs w:val="24"/>
        </w:rPr>
        <w:t>. All feeding assays were conducted in June 2019, with the exception of Black abalone (August 2019).</w:t>
      </w:r>
    </w:p>
    <w:p w14:paraId="415C3FB4" w14:textId="417B88F5" w:rsidR="0011538B" w:rsidRPr="00482793" w:rsidRDefault="0011538B"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We offered 3 </w:t>
      </w:r>
      <w:r w:rsidR="007B7655"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 xml:space="preserve">urban snails (n=14), 3 hermit crabs (n=14), or a single shore crab (n=15) a choice of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and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in plastic containers (190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160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110</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mm). Container walls included six 35mm holes lined with </w:t>
      </w:r>
      <w:r w:rsidR="004E4F28" w:rsidRPr="00482793">
        <w:rPr>
          <w:rFonts w:ascii="Times New Roman" w:eastAsia="Times New Roman" w:hAnsi="Times New Roman" w:cs="Times New Roman"/>
          <w:sz w:val="24"/>
          <w:szCs w:val="24"/>
        </w:rPr>
        <w:t>mesh</w:t>
      </w:r>
      <w:r w:rsidRPr="00482793">
        <w:rPr>
          <w:rFonts w:ascii="Times New Roman" w:eastAsia="Times New Roman" w:hAnsi="Times New Roman" w:cs="Times New Roman"/>
          <w:sz w:val="24"/>
          <w:szCs w:val="24"/>
        </w:rPr>
        <w:t xml:space="preserve"> (2</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mm openings) to improve water exchange. Black abalone were housed individually in 280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230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1</w:t>
      </w:r>
      <w:r w:rsidRPr="00482793">
        <w:rPr>
          <w:rFonts w:ascii="Times New Roman" w:eastAsia="Times New Roman" w:hAnsi="Times New Roman" w:cs="Times New Roman"/>
          <w:sz w:val="24"/>
          <w:szCs w:val="24"/>
        </w:rPr>
        <w:t>80</w:t>
      </w:r>
      <w:r w:rsidR="003F3719"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mm mesh-lined (5</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mm</w:t>
      </w:r>
      <w:r w:rsidR="004E4F28" w:rsidRPr="00482793">
        <w:rPr>
          <w:rFonts w:ascii="Times New Roman" w:eastAsia="Times New Roman" w:hAnsi="Times New Roman" w:cs="Times New Roman"/>
          <w:sz w:val="24"/>
          <w:szCs w:val="24"/>
        </w:rPr>
        <w:t xml:space="preserve"> openings</w:t>
      </w:r>
      <w:r w:rsidRPr="00482793">
        <w:rPr>
          <w:rFonts w:ascii="Times New Roman" w:eastAsia="Times New Roman" w:hAnsi="Times New Roman" w:cs="Times New Roman"/>
          <w:sz w:val="24"/>
          <w:szCs w:val="24"/>
        </w:rPr>
        <w:t>), PVC-framed cages with a Plexiglas</w:t>
      </w:r>
      <w:r w:rsidR="00A1158E"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floor. </w:t>
      </w:r>
      <w:commentRangeStart w:id="17"/>
      <w:r w:rsidRPr="00482793">
        <w:rPr>
          <w:rFonts w:ascii="Times New Roman" w:eastAsia="Times New Roman" w:hAnsi="Times New Roman" w:cs="Times New Roman"/>
          <w:sz w:val="24"/>
          <w:szCs w:val="24"/>
        </w:rPr>
        <w:t xml:space="preserve">We offered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an equivalent biomass of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 xml:space="preserve">and </w:t>
      </w:r>
      <w:r w:rsidR="000D70B7" w:rsidRPr="00482793">
        <w:rPr>
          <w:rFonts w:ascii="Times New Roman" w:eastAsia="Times New Roman" w:hAnsi="Times New Roman" w:cs="Times New Roman"/>
          <w:sz w:val="24"/>
          <w:szCs w:val="24"/>
        </w:rPr>
        <w:t>Devilweed</w:t>
      </w:r>
      <w:r w:rsidR="00B55D8B">
        <w:rPr>
          <w:rFonts w:ascii="Times New Roman" w:eastAsia="Times New Roman" w:hAnsi="Times New Roman" w:cs="Times New Roman"/>
          <w:sz w:val="24"/>
          <w:szCs w:val="24"/>
        </w:rPr>
        <w:t xml:space="preserve"> that had been</w:t>
      </w:r>
      <w:r w:rsidRPr="00482793">
        <w:rPr>
          <w:rFonts w:ascii="Times New Roman" w:eastAsia="Times New Roman" w:hAnsi="Times New Roman" w:cs="Times New Roman"/>
          <w:sz w:val="24"/>
          <w:szCs w:val="24"/>
        </w:rPr>
        <w:t xml:space="preserve"> anchored</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 xml:space="preserve">with binder clips </w:t>
      </w:r>
      <w:commentRangeEnd w:id="17"/>
      <w:r w:rsidR="00A519B5">
        <w:rPr>
          <w:rStyle w:val="CommentReference"/>
        </w:rPr>
        <w:commentReference w:id="17"/>
      </w:r>
      <w:r w:rsidRPr="00482793">
        <w:rPr>
          <w:rFonts w:ascii="Times New Roman" w:eastAsia="Times New Roman" w:hAnsi="Times New Roman" w:cs="Times New Roman"/>
          <w:sz w:val="24"/>
          <w:szCs w:val="24"/>
        </w:rPr>
        <w:t>(mean ± SE: 7.</w:t>
      </w:r>
      <w:r w:rsidR="00D25110" w:rsidRPr="00482793">
        <w:rPr>
          <w:rFonts w:ascii="Times New Roman" w:eastAsia="Times New Roman" w:hAnsi="Times New Roman" w:cs="Times New Roman"/>
          <w:sz w:val="24"/>
          <w:szCs w:val="24"/>
        </w:rPr>
        <w:t xml:space="preserve">5 </w:t>
      </w:r>
      <w:r w:rsidRPr="00482793">
        <w:rPr>
          <w:rFonts w:ascii="Times New Roman" w:eastAsia="Times New Roman" w:hAnsi="Times New Roman" w:cs="Times New Roman"/>
          <w:sz w:val="24"/>
          <w:szCs w:val="24"/>
        </w:rPr>
        <w:t xml:space="preserve">± 0.4 g for </w:t>
      </w:r>
      <w:r w:rsidR="003B184D" w:rsidRPr="00482793">
        <w:rPr>
          <w:rFonts w:ascii="Times New Roman" w:eastAsia="Times New Roman" w:hAnsi="Times New Roman" w:cs="Times New Roman"/>
          <w:sz w:val="24"/>
          <w:szCs w:val="24"/>
        </w:rPr>
        <w:t>H</w:t>
      </w:r>
      <w:r w:rsidRPr="00482793">
        <w:rPr>
          <w:rFonts w:ascii="Times New Roman" w:eastAsia="Times New Roman" w:hAnsi="Times New Roman" w:cs="Times New Roman"/>
          <w:sz w:val="24"/>
          <w:szCs w:val="24"/>
        </w:rPr>
        <w:t>ermit crabs, 7.</w:t>
      </w:r>
      <w:r w:rsidR="00D25110" w:rsidRPr="00482793">
        <w:rPr>
          <w:rFonts w:ascii="Times New Roman" w:eastAsia="Times New Roman" w:hAnsi="Times New Roman" w:cs="Times New Roman"/>
          <w:sz w:val="24"/>
          <w:szCs w:val="24"/>
        </w:rPr>
        <w:t xml:space="preserve">5 </w:t>
      </w:r>
      <w:r w:rsidRPr="00482793">
        <w:rPr>
          <w:rFonts w:ascii="Times New Roman" w:eastAsia="Times New Roman" w:hAnsi="Times New Roman" w:cs="Times New Roman"/>
          <w:sz w:val="24"/>
          <w:szCs w:val="24"/>
        </w:rPr>
        <w:t xml:space="preserve">± 0.3 g for </w:t>
      </w:r>
      <w:r w:rsidR="003B184D" w:rsidRPr="00482793">
        <w:rPr>
          <w:rFonts w:ascii="Times New Roman" w:eastAsia="Times New Roman" w:hAnsi="Times New Roman" w:cs="Times New Roman"/>
          <w:sz w:val="24"/>
          <w:szCs w:val="24"/>
        </w:rPr>
        <w:t>S</w:t>
      </w:r>
      <w:r w:rsidRPr="00482793">
        <w:rPr>
          <w:rFonts w:ascii="Times New Roman" w:eastAsia="Times New Roman" w:hAnsi="Times New Roman" w:cs="Times New Roman"/>
          <w:sz w:val="24"/>
          <w:szCs w:val="24"/>
        </w:rPr>
        <w:t xml:space="preserve">hore crabs, 6.5 ± 0.3 g for </w:t>
      </w:r>
      <w:r w:rsidR="007B7655"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urban snails, 2</w:t>
      </w:r>
      <w:r w:rsidR="00D25110" w:rsidRPr="00482793">
        <w:rPr>
          <w:rFonts w:ascii="Times New Roman" w:eastAsia="Times New Roman" w:hAnsi="Times New Roman" w:cs="Times New Roman"/>
          <w:sz w:val="24"/>
          <w:szCs w:val="24"/>
        </w:rPr>
        <w:t>1</w:t>
      </w:r>
      <w:r w:rsidR="004E4F28"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0.</w:t>
      </w:r>
      <w:r w:rsidR="00D25110" w:rsidRPr="00482793">
        <w:rPr>
          <w:rFonts w:ascii="Times New Roman" w:eastAsia="Times New Roman" w:hAnsi="Times New Roman" w:cs="Times New Roman"/>
          <w:sz w:val="24"/>
          <w:szCs w:val="24"/>
        </w:rPr>
        <w:t xml:space="preserve">4 </w:t>
      </w:r>
      <w:r w:rsidRPr="00482793">
        <w:rPr>
          <w:rFonts w:ascii="Times New Roman" w:eastAsia="Times New Roman" w:hAnsi="Times New Roman" w:cs="Times New Roman"/>
          <w:sz w:val="24"/>
          <w:szCs w:val="24"/>
        </w:rPr>
        <w:t xml:space="preserve">g for </w:t>
      </w:r>
      <w:r w:rsidR="001E23D5" w:rsidRPr="00482793">
        <w:rPr>
          <w:rFonts w:ascii="Times New Roman" w:eastAsia="Times New Roman" w:hAnsi="Times New Roman" w:cs="Times New Roman"/>
          <w:sz w:val="24"/>
          <w:szCs w:val="24"/>
        </w:rPr>
        <w:t>B</w:t>
      </w:r>
      <w:r w:rsidRPr="00482793">
        <w:rPr>
          <w:rFonts w:ascii="Times New Roman" w:eastAsia="Times New Roman" w:hAnsi="Times New Roman" w:cs="Times New Roman"/>
          <w:sz w:val="24"/>
          <w:szCs w:val="24"/>
        </w:rPr>
        <w:t>lack abalone). All replicates were paired with no-</w:t>
      </w:r>
      <w:r w:rsidR="00BE5804" w:rsidRPr="00482793">
        <w:rPr>
          <w:rFonts w:ascii="Times New Roman" w:eastAsia="Times New Roman" w:hAnsi="Times New Roman" w:cs="Times New Roman"/>
          <w:sz w:val="24"/>
          <w:szCs w:val="24"/>
        </w:rPr>
        <w:t>consumer</w:t>
      </w:r>
      <w:r w:rsidRPr="00482793">
        <w:rPr>
          <w:rFonts w:ascii="Times New Roman" w:eastAsia="Times New Roman" w:hAnsi="Times New Roman" w:cs="Times New Roman"/>
          <w:sz w:val="24"/>
          <w:szCs w:val="24"/>
        </w:rPr>
        <w:t xml:space="preserve"> controls to account for changes in mass unrelated to consumption</w:t>
      </w:r>
      <w:r w:rsidR="00A1158E" w:rsidRPr="00482793">
        <w:rPr>
          <w:rFonts w:ascii="Times New Roman" w:hAnsi="Times New Roman" w:cs="Times New Roman"/>
          <w:sz w:val="24"/>
          <w:szCs w:val="24"/>
        </w:rPr>
        <w:t xml:space="preserve"> </w:t>
      </w:r>
      <w:r w:rsidR="00A1158E" w:rsidRPr="00482793">
        <w:rPr>
          <w:rFonts w:ascii="Times New Roman" w:hAnsi="Times New Roman" w:cs="Times New Roman"/>
          <w:sz w:val="24"/>
          <w:szCs w:val="24"/>
        </w:rPr>
        <w:fldChar w:fldCharType="begin"/>
      </w:r>
      <w:r w:rsidR="00A1158E" w:rsidRPr="00482793">
        <w:rPr>
          <w:rFonts w:ascii="Times New Roman" w:hAnsi="Times New Roman" w:cs="Times New Roman"/>
          <w:sz w:val="24"/>
          <w:szCs w:val="24"/>
        </w:rPr>
        <w:instrText xml:space="preserve"> ADDIN ZOTERO_ITEM CSL_CITATION {"citationID":"1lZ2Q30i","properties":{"formattedCitation":"(Dolecal and Long 2013)","plainCitation":"(Dolecal and Long 2013)","noteIndex":0},"citationItems":[{"id":359,"uris":["http://zotero.org/users/6486635/items/HKV33CWI"],"itemData":{"id":359,"type":"article-journal","abstract":"Although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A1158E"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(Dolecal and Long 2013)</w:t>
      </w:r>
      <w:r w:rsidR="00A1158E" w:rsidRPr="00482793">
        <w:rPr>
          <w:rFonts w:ascii="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Individual replicates were stopped when </w:t>
      </w:r>
      <w:r w:rsidR="00B55D8B">
        <w:rPr>
          <w:rFonts w:ascii="Times New Roman" w:eastAsia="Times New Roman" w:hAnsi="Times New Roman" w:cs="Times New Roman"/>
          <w:sz w:val="24"/>
          <w:szCs w:val="24"/>
        </w:rPr>
        <w:t xml:space="preserve">either </w:t>
      </w:r>
      <w:r w:rsidRPr="00482793">
        <w:rPr>
          <w:rFonts w:ascii="Times New Roman" w:eastAsia="Times New Roman" w:hAnsi="Times New Roman" w:cs="Times New Roman"/>
          <w:sz w:val="24"/>
          <w:szCs w:val="24"/>
        </w:rPr>
        <w:t xml:space="preserve">~3/4 of either seaweed was </w:t>
      </w:r>
      <w:r w:rsidR="001B0CD2" w:rsidRPr="00482793">
        <w:rPr>
          <w:rFonts w:ascii="Times New Roman" w:eastAsia="Times New Roman" w:hAnsi="Times New Roman" w:cs="Times New Roman"/>
          <w:sz w:val="24"/>
          <w:szCs w:val="24"/>
        </w:rPr>
        <w:t>consumed,</w:t>
      </w:r>
      <w:r w:rsidRPr="00482793">
        <w:rPr>
          <w:rFonts w:ascii="Times New Roman" w:eastAsia="Times New Roman" w:hAnsi="Times New Roman" w:cs="Times New Roman"/>
          <w:sz w:val="24"/>
          <w:szCs w:val="24"/>
        </w:rPr>
        <w:t xml:space="preserve"> or </w:t>
      </w:r>
      <w:r w:rsidR="00B55D8B">
        <w:rPr>
          <w:rFonts w:ascii="Times New Roman" w:eastAsia="Times New Roman" w:hAnsi="Times New Roman" w:cs="Times New Roman"/>
          <w:sz w:val="24"/>
          <w:szCs w:val="24"/>
        </w:rPr>
        <w:t>six</w:t>
      </w:r>
      <w:r w:rsidRPr="00482793">
        <w:rPr>
          <w:rFonts w:ascii="Times New Roman" w:eastAsia="Times New Roman" w:hAnsi="Times New Roman" w:cs="Times New Roman"/>
          <w:sz w:val="24"/>
          <w:szCs w:val="24"/>
        </w:rPr>
        <w:t xml:space="preserve"> days</w:t>
      </w:r>
      <w:r w:rsidR="00B55D8B">
        <w:rPr>
          <w:rFonts w:ascii="Times New Roman" w:eastAsia="Times New Roman" w:hAnsi="Times New Roman" w:cs="Times New Roman"/>
          <w:sz w:val="24"/>
          <w:szCs w:val="24"/>
        </w:rPr>
        <w:t xml:space="preserve"> had passed</w:t>
      </w:r>
      <w:r w:rsidRPr="00482793">
        <w:rPr>
          <w:rFonts w:ascii="Times New Roman" w:eastAsia="Times New Roman" w:hAnsi="Times New Roman" w:cs="Times New Roman"/>
          <w:sz w:val="24"/>
          <w:szCs w:val="24"/>
        </w:rPr>
        <w:t xml:space="preserve">. All remaining seaweed and seaweed fragments were blotted dry and weighed. We adjusted for autogenic growth using the equation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i</w:t>
      </w:r>
      <w:proofErr w:type="spellEnd"/>
      <w:r w:rsidRPr="00482793">
        <w:rPr>
          <w:rFonts w:ascii="Times New Roman" w:eastAsia="Times New Roman" w:hAnsi="Times New Roman" w:cs="Times New Roman"/>
          <w:sz w:val="24"/>
          <w:szCs w:val="24"/>
          <w:vertAlign w:val="subscript"/>
        </w:rPr>
        <w:t xml:space="preserve"> </w:t>
      </w:r>
      <w:r w:rsidRPr="00482793">
        <w:rPr>
          <w:rFonts w:ascii="Times New Roman" w:eastAsia="Times New Roman" w:hAnsi="Times New Roman" w:cs="Times New Roman"/>
          <w:sz w:val="24"/>
          <w:szCs w:val="24"/>
        </w:rPr>
        <w:t>(C</w:t>
      </w:r>
      <w:r w:rsidRPr="00482793">
        <w:rPr>
          <w:rFonts w:ascii="Times New Roman" w:eastAsia="Times New Roman" w:hAnsi="Times New Roman" w:cs="Times New Roman"/>
          <w:sz w:val="24"/>
          <w:szCs w:val="24"/>
          <w:vertAlign w:val="subscript"/>
        </w:rPr>
        <w:t>f</w:t>
      </w:r>
      <w:r w:rsidRPr="00482793">
        <w:rPr>
          <w:rFonts w:ascii="Times New Roman" w:eastAsia="Times New Roman" w:hAnsi="Times New Roman" w:cs="Times New Roman"/>
          <w:sz w:val="24"/>
          <w:szCs w:val="24"/>
        </w:rPr>
        <w:t xml:space="preserve"> /C</w:t>
      </w:r>
      <w:r w:rsidRPr="00482793">
        <w:rPr>
          <w:rFonts w:ascii="Times New Roman" w:eastAsia="Times New Roman" w:hAnsi="Times New Roman" w:cs="Times New Roman"/>
          <w:sz w:val="24"/>
          <w:szCs w:val="24"/>
          <w:vertAlign w:val="subscript"/>
        </w:rPr>
        <w:t>i</w:t>
      </w:r>
      <w:r w:rsidRPr="00482793">
        <w:rPr>
          <w:rFonts w:ascii="Times New Roman" w:eastAsia="Times New Roman" w:hAnsi="Times New Roman" w:cs="Times New Roman"/>
          <w:sz w:val="24"/>
          <w:szCs w:val="24"/>
        </w:rPr>
        <w:t xml:space="preserve">) –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f</w:t>
      </w:r>
      <w:proofErr w:type="spellEnd"/>
      <w:r w:rsidRPr="00482793">
        <w:rPr>
          <w:rFonts w:ascii="Times New Roman" w:eastAsia="Times New Roman" w:hAnsi="Times New Roman" w:cs="Times New Roman"/>
          <w:sz w:val="24"/>
          <w:szCs w:val="24"/>
        </w:rPr>
        <w:t xml:space="preserve">, where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i</w:t>
      </w:r>
      <w:proofErr w:type="spellEnd"/>
      <w:r w:rsidRPr="00482793">
        <w:rPr>
          <w:rFonts w:ascii="Times New Roman" w:eastAsia="Times New Roman" w:hAnsi="Times New Roman" w:cs="Times New Roman"/>
          <w:sz w:val="24"/>
          <w:szCs w:val="24"/>
        </w:rPr>
        <w:t xml:space="preserve"> and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f</w:t>
      </w:r>
      <w:proofErr w:type="spellEnd"/>
      <w:r w:rsidRPr="00482793">
        <w:rPr>
          <w:rFonts w:ascii="Times New Roman" w:eastAsia="Times New Roman" w:hAnsi="Times New Roman" w:cs="Times New Roman"/>
          <w:sz w:val="24"/>
          <w:szCs w:val="24"/>
        </w:rPr>
        <w:t xml:space="preserve"> represent the seaweed masses of the experimental treatments and C</w:t>
      </w:r>
      <w:r w:rsidRPr="00482793">
        <w:rPr>
          <w:rFonts w:ascii="Times New Roman" w:eastAsia="Times New Roman" w:hAnsi="Times New Roman" w:cs="Times New Roman"/>
          <w:sz w:val="24"/>
          <w:szCs w:val="24"/>
          <w:vertAlign w:val="subscript"/>
        </w:rPr>
        <w:t>f</w:t>
      </w:r>
      <w:r w:rsidRPr="00482793">
        <w:rPr>
          <w:rFonts w:ascii="Times New Roman" w:eastAsia="Times New Roman" w:hAnsi="Times New Roman" w:cs="Times New Roman"/>
          <w:sz w:val="24"/>
          <w:szCs w:val="24"/>
        </w:rPr>
        <w:t xml:space="preserve"> and C</w:t>
      </w:r>
      <w:r w:rsidRPr="00482793">
        <w:rPr>
          <w:rFonts w:ascii="Times New Roman" w:eastAsia="Times New Roman" w:hAnsi="Times New Roman" w:cs="Times New Roman"/>
          <w:sz w:val="24"/>
          <w:szCs w:val="24"/>
          <w:vertAlign w:val="subscript"/>
        </w:rPr>
        <w:t>i</w:t>
      </w:r>
      <w:r w:rsidR="00A1158E" w:rsidRPr="00482793">
        <w:rPr>
          <w:rFonts w:ascii="Times New Roman" w:eastAsia="Times New Roman" w:hAnsi="Times New Roman" w:cs="Times New Roman"/>
          <w:sz w:val="24"/>
          <w:szCs w:val="24"/>
          <w:vertAlign w:val="subscript"/>
        </w:rPr>
        <w:t xml:space="preserve"> </w:t>
      </w:r>
      <w:r w:rsidRPr="00482793">
        <w:rPr>
          <w:rFonts w:ascii="Times New Roman" w:eastAsia="Times New Roman" w:hAnsi="Times New Roman" w:cs="Times New Roman"/>
          <w:sz w:val="24"/>
          <w:szCs w:val="24"/>
        </w:rPr>
        <w:t>represent the seaweed masses in control treatments before (</w:t>
      </w:r>
      <w:proofErr w:type="spellStart"/>
      <w:r w:rsidR="00A1158E" w:rsidRPr="00482793">
        <w:rPr>
          <w:rFonts w:ascii="Times New Roman" w:eastAsia="Times New Roman" w:hAnsi="Times New Roman" w:cs="Times New Roman"/>
          <w:sz w:val="24"/>
          <w:szCs w:val="24"/>
        </w:rPr>
        <w:t>i</w:t>
      </w:r>
      <w:proofErr w:type="spellEnd"/>
      <w:r w:rsidRPr="00482793">
        <w:rPr>
          <w:rFonts w:ascii="Times New Roman" w:eastAsia="Times New Roman" w:hAnsi="Times New Roman" w:cs="Times New Roman"/>
          <w:sz w:val="24"/>
          <w:szCs w:val="24"/>
        </w:rPr>
        <w:t>) and after (f) the assay</w:t>
      </w:r>
      <w:r w:rsidR="00A1158E" w:rsidRPr="00482793">
        <w:rPr>
          <w:rFonts w:ascii="Times New Roman" w:hAnsi="Times New Roman" w:cs="Times New Roman"/>
          <w:sz w:val="24"/>
          <w:szCs w:val="24"/>
        </w:rPr>
        <w:t xml:space="preserve"> </w:t>
      </w:r>
      <w:r w:rsidR="00A1158E" w:rsidRPr="00482793">
        <w:rPr>
          <w:rFonts w:ascii="Times New Roman" w:hAnsi="Times New Roman" w:cs="Times New Roman"/>
          <w:sz w:val="24"/>
          <w:szCs w:val="24"/>
        </w:rPr>
        <w:fldChar w:fldCharType="begin"/>
      </w:r>
      <w:r w:rsidR="00630A76" w:rsidRPr="00482793">
        <w:rPr>
          <w:rFonts w:ascii="Times New Roman" w:hAnsi="Times New Roman" w:cs="Times New Roman"/>
          <w:sz w:val="24"/>
          <w:szCs w:val="24"/>
        </w:rPr>
        <w:instrText xml:space="preserve"> ADDIN ZOTERO_ITEM CSL_CITATION {"citationID":"maWJoRyL","properties":{"formattedCitation":"(Sotka and Hay 2002, Dolecal and Long 2013)","plainCitation":"(Sotka and Hay 2002, Dolecal and Long 2013)","noteIndex":0},"citationItems":[{"id":315,"uris":["http://zotero.org/users/6486635/items/C5E3WMLE"],"itemData":{"id":315,"type":"article-journal","abstract":"Previous investigations have shown that the sedentary amphipod Ampithoe longimana escapes consumers by selectively living on and eating chemically defended seaweeds in the genus Dictyota. However, A. longimana and Dictyota overlap only in the southern portion of the amphipod’s range; Dictyota is not available to amphipods from more northerly regions. We used this disjunction in distribution to test the hypothesis that A. longimana populations co-occurring with Dictyota would have greater tolerance for the seaweed’s chemical defenses and would display higher feeding preference for, and ﬁtness on, the seaweed than would more northerly populations. We also evaluated the genetic vs. phenotypic basis of these patterns and attempted to detect trade-offs between tolerance for Dictyota and ability to use other plants as foods. Such geographic studies of herbivory have been conducted using terrestrial insects, but few studies have focused on other herbivores, and this is especially true for marine systems. In multiple-choice feeding assays with both ﬁeld-collected and laboratory-reared adults, a North Carolina population of A. longimana sympatric with Dictyota more readily fed on Dictyota and was more resistant to Dictyota’s deterrent chemistry than was a Connecticut population from outside of Dictyota’s geographic range. When raised on Dictyota menstrualis and D. ciliolata, A. longimana juveniles from North Carolina grew faster, matured faster, and produced more reproductive females than did Connecticut juveniles. The differential tolerance for Dictyota has a genetic basis, as it was maintained through two generations grown to maturity in a common environment. When several northern and southern populations were assayed, they displayed similar regional differences in feeding preferences.","container-title":"Ecology","issue":"10","language":"en","page":"2721–2735","source":"Zotero","title":"Geographic variation among herbivore populations in tolerance for chemically rich seaweed","volume":"83","author":[{"family":"Sotka","given":"Erik E"},{"family":"Hay","given":"Mark E"}],"issued":{"date-parts":[["2002"]]}}},{"id":359,"uris":["http://zotero.org/users/6486635/items/HKV33CWI"],"itemData":{"id":359,"type":"article-journal","abstract":"Although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A1158E" w:rsidRPr="00482793">
        <w:rPr>
          <w:rFonts w:ascii="Times New Roman" w:hAnsi="Times New Roman" w:cs="Times New Roman"/>
          <w:sz w:val="24"/>
          <w:szCs w:val="24"/>
        </w:rPr>
        <w:fldChar w:fldCharType="separate"/>
      </w:r>
      <w:r w:rsidR="00630A76" w:rsidRPr="00482793">
        <w:rPr>
          <w:rFonts w:ascii="Times New Roman" w:hAnsi="Times New Roman" w:cs="Times New Roman"/>
          <w:noProof/>
          <w:sz w:val="24"/>
          <w:szCs w:val="24"/>
        </w:rPr>
        <w:t>(Sotka and Hay 2002, Dolecal and Long 2013)</w:t>
      </w:r>
      <w:r w:rsidR="00A1158E" w:rsidRPr="00482793">
        <w:rPr>
          <w:rFonts w:ascii="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p>
    <w:p w14:paraId="43A23CBC" w14:textId="77777777" w:rsidR="00FE7306" w:rsidRPr="00482793" w:rsidRDefault="00FE7306" w:rsidP="004628A7">
      <w:pPr>
        <w:spacing w:line="480" w:lineRule="auto"/>
        <w:jc w:val="both"/>
        <w:rPr>
          <w:rFonts w:ascii="Times New Roman" w:eastAsia="Times New Roman" w:hAnsi="Times New Roman" w:cs="Times New Roman"/>
          <w:sz w:val="24"/>
          <w:szCs w:val="24"/>
        </w:rPr>
      </w:pPr>
    </w:p>
    <w:p w14:paraId="5691FD51" w14:textId="77777777" w:rsidR="00FE7306" w:rsidRPr="00482793" w:rsidRDefault="00FE7306" w:rsidP="004628A7">
      <w:pPr>
        <w:spacing w:line="480" w:lineRule="auto"/>
        <w:jc w:val="both"/>
        <w:rPr>
          <w:rFonts w:ascii="Times New Roman" w:eastAsia="Times New Roman" w:hAnsi="Times New Roman" w:cs="Times New Roman"/>
          <w:sz w:val="24"/>
          <w:szCs w:val="24"/>
        </w:rPr>
      </w:pPr>
      <w:r w:rsidRPr="00B55D8B">
        <w:rPr>
          <w:rFonts w:ascii="Times New Roman" w:eastAsia="Times New Roman" w:hAnsi="Times New Roman" w:cs="Times New Roman"/>
          <w:i/>
          <w:sz w:val="24"/>
          <w:szCs w:val="24"/>
        </w:rPr>
        <w:t>Native Benthic Seaweed Assay</w:t>
      </w:r>
      <w:r w:rsidRPr="00482793">
        <w:rPr>
          <w:rFonts w:ascii="Times New Roman" w:eastAsia="Times New Roman" w:hAnsi="Times New Roman" w:cs="Times New Roman"/>
          <w:sz w:val="24"/>
          <w:szCs w:val="24"/>
        </w:rPr>
        <w:t xml:space="preserve"> </w:t>
      </w:r>
    </w:p>
    <w:p w14:paraId="012E7D85" w14:textId="046EE2C1" w:rsidR="004D120D"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To understand if shifts in wrack composition (</w:t>
      </w:r>
      <w:r w:rsidR="003B184D" w:rsidRPr="00482793">
        <w:rPr>
          <w:rFonts w:ascii="Times New Roman" w:eastAsia="Times New Roman" w:hAnsi="Times New Roman" w:cs="Times New Roman"/>
          <w:sz w:val="24"/>
          <w:szCs w:val="24"/>
        </w:rPr>
        <w:t>i.e.</w:t>
      </w:r>
      <w:r w:rsidRPr="00482793">
        <w:rPr>
          <w:rFonts w:ascii="Times New Roman" w:eastAsia="Times New Roman" w:hAnsi="Times New Roman" w:cs="Times New Roman"/>
          <w:sz w:val="24"/>
          <w:szCs w:val="24"/>
        </w:rPr>
        <w:t xml:space="preserve">, from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to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cause intertidal </w:t>
      </w:r>
      <w:r w:rsidR="00AD1A4E" w:rsidRPr="00482793">
        <w:rPr>
          <w:rFonts w:ascii="Times New Roman" w:eastAsia="Times New Roman" w:hAnsi="Times New Roman" w:cs="Times New Roman"/>
          <w:sz w:val="24"/>
          <w:szCs w:val="24"/>
        </w:rPr>
        <w:t>consumers</w:t>
      </w:r>
      <w:r w:rsidRPr="00482793">
        <w:rPr>
          <w:rFonts w:ascii="Times New Roman" w:eastAsia="Times New Roman" w:hAnsi="Times New Roman" w:cs="Times New Roman"/>
          <w:sz w:val="24"/>
          <w:szCs w:val="24"/>
        </w:rPr>
        <w:t xml:space="preserve"> to change consumption of native benthic seaweeds, we offered an assemblage of intertidal </w:t>
      </w:r>
      <w:r w:rsidR="009942BA" w:rsidRPr="00482793">
        <w:rPr>
          <w:rFonts w:ascii="Times New Roman" w:eastAsia="Times New Roman" w:hAnsi="Times New Roman" w:cs="Times New Roman"/>
          <w:sz w:val="24"/>
          <w:szCs w:val="24"/>
        </w:rPr>
        <w:t xml:space="preserve">consumers known to eat </w:t>
      </w:r>
      <w:r w:rsidR="00AD1A4E" w:rsidRPr="00482793">
        <w:rPr>
          <w:rFonts w:ascii="Times New Roman" w:eastAsia="Times New Roman" w:hAnsi="Times New Roman" w:cs="Times New Roman"/>
          <w:sz w:val="24"/>
          <w:szCs w:val="24"/>
        </w:rPr>
        <w:t>seaweed and wrack</w:t>
      </w:r>
      <w:r w:rsidR="009942BA"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 choice of native benthic seaweeds in the presence of either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or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t>
      </w:r>
      <w:commentRangeStart w:id="18"/>
      <w:r w:rsidR="001B5D6B" w:rsidRPr="00482793">
        <w:rPr>
          <w:rFonts w:ascii="Times New Roman" w:eastAsia="Times New Roman" w:hAnsi="Times New Roman" w:cs="Times New Roman"/>
          <w:sz w:val="24"/>
          <w:szCs w:val="24"/>
        </w:rPr>
        <w:t>To create realistic assemblages of wrack consumers, w</w:t>
      </w:r>
      <w:r w:rsidR="004D120D" w:rsidRPr="00482793">
        <w:rPr>
          <w:rFonts w:ascii="Times New Roman" w:eastAsia="Times New Roman" w:hAnsi="Times New Roman" w:cs="Times New Roman"/>
          <w:sz w:val="24"/>
          <w:szCs w:val="24"/>
        </w:rPr>
        <w:t xml:space="preserve">e </w:t>
      </w:r>
      <w:r w:rsidR="004D120D" w:rsidRPr="00482793">
        <w:rPr>
          <w:rFonts w:ascii="Times New Roman" w:eastAsia="Times New Roman" w:hAnsi="Times New Roman" w:cs="Times New Roman"/>
          <w:sz w:val="24"/>
          <w:szCs w:val="24"/>
        </w:rPr>
        <w:lastRenderedPageBreak/>
        <w:t xml:space="preserve">surveyed the abundance of rocky intertidal </w:t>
      </w:r>
      <w:proofErr w:type="spellStart"/>
      <w:r w:rsidR="004D120D" w:rsidRPr="00482793">
        <w:rPr>
          <w:rFonts w:ascii="Times New Roman" w:eastAsia="Times New Roman" w:hAnsi="Times New Roman" w:cs="Times New Roman"/>
          <w:sz w:val="24"/>
          <w:szCs w:val="24"/>
        </w:rPr>
        <w:t>detritivorous</w:t>
      </w:r>
      <w:proofErr w:type="spellEnd"/>
      <w:r w:rsidR="004D120D" w:rsidRPr="00482793">
        <w:rPr>
          <w:rFonts w:ascii="Times New Roman" w:eastAsia="Times New Roman" w:hAnsi="Times New Roman" w:cs="Times New Roman"/>
          <w:sz w:val="24"/>
          <w:szCs w:val="24"/>
        </w:rPr>
        <w:t xml:space="preserve"> invertebrates at Sunset Cliffs Natural Park in August 2019. </w:t>
      </w:r>
      <w:commentRangeEnd w:id="18"/>
      <w:r w:rsidR="00997129">
        <w:rPr>
          <w:rStyle w:val="CommentReference"/>
        </w:rPr>
        <w:commentReference w:id="18"/>
      </w:r>
      <w:r w:rsidR="004D120D" w:rsidRPr="00482793">
        <w:rPr>
          <w:rFonts w:ascii="Times New Roman" w:eastAsia="Times New Roman" w:hAnsi="Times New Roman" w:cs="Times New Roman"/>
          <w:sz w:val="24"/>
          <w:szCs w:val="24"/>
        </w:rPr>
        <w:t xml:space="preserve">We recorded all snails and crabs found within a 0.50 x 0.50 m quadrat that was flipped end over end and parallel to shore (n=10). This procedure was repeated in the low, mid, and high intertidal zones. Although this technique accurately sampled </w:t>
      </w:r>
      <w:r w:rsidR="007B7655" w:rsidRPr="00482793">
        <w:rPr>
          <w:rFonts w:ascii="Times New Roman" w:eastAsia="Times New Roman" w:hAnsi="Times New Roman" w:cs="Times New Roman"/>
          <w:sz w:val="24"/>
          <w:szCs w:val="24"/>
        </w:rPr>
        <w:t>T</w:t>
      </w:r>
      <w:r w:rsidR="004D120D" w:rsidRPr="00482793">
        <w:rPr>
          <w:rFonts w:ascii="Times New Roman" w:eastAsia="Times New Roman" w:hAnsi="Times New Roman" w:cs="Times New Roman"/>
          <w:sz w:val="24"/>
          <w:szCs w:val="24"/>
        </w:rPr>
        <w:t xml:space="preserve">urban snails and </w:t>
      </w:r>
      <w:r w:rsidR="007B7655" w:rsidRPr="00482793">
        <w:rPr>
          <w:rFonts w:ascii="Times New Roman" w:eastAsia="Times New Roman" w:hAnsi="Times New Roman" w:cs="Times New Roman"/>
          <w:sz w:val="24"/>
          <w:szCs w:val="24"/>
        </w:rPr>
        <w:t>H</w:t>
      </w:r>
      <w:r w:rsidR="004D120D" w:rsidRPr="00482793">
        <w:rPr>
          <w:rFonts w:ascii="Times New Roman" w:eastAsia="Times New Roman" w:hAnsi="Times New Roman" w:cs="Times New Roman"/>
          <w:sz w:val="24"/>
          <w:szCs w:val="24"/>
        </w:rPr>
        <w:t xml:space="preserve">ermit crabs, it did not sample mobile </w:t>
      </w:r>
      <w:r w:rsidR="003B184D" w:rsidRPr="00482793">
        <w:rPr>
          <w:rFonts w:ascii="Times New Roman" w:eastAsia="Times New Roman" w:hAnsi="Times New Roman" w:cs="Times New Roman"/>
          <w:sz w:val="24"/>
          <w:szCs w:val="24"/>
        </w:rPr>
        <w:t>S</w:t>
      </w:r>
      <w:r w:rsidR="004D120D" w:rsidRPr="00482793">
        <w:rPr>
          <w:rFonts w:ascii="Times New Roman" w:eastAsia="Times New Roman" w:hAnsi="Times New Roman" w:cs="Times New Roman"/>
          <w:sz w:val="24"/>
          <w:szCs w:val="24"/>
        </w:rPr>
        <w:t>hore crabs.</w:t>
      </w:r>
      <w:r w:rsidR="001B5D6B" w:rsidRPr="00482793">
        <w:rPr>
          <w:rFonts w:ascii="Times New Roman" w:eastAsia="Times New Roman" w:hAnsi="Times New Roman" w:cs="Times New Roman"/>
          <w:sz w:val="24"/>
          <w:szCs w:val="24"/>
        </w:rPr>
        <w:t xml:space="preserve"> To determine a realistic number of animals to add to our experiments, we multiplied field densities by the floor area of the plastic containers used in the assay. </w:t>
      </w:r>
      <w:r w:rsidR="0067628A">
        <w:rPr>
          <w:rFonts w:ascii="Times New Roman" w:eastAsia="Times New Roman" w:hAnsi="Times New Roman" w:cs="Times New Roman"/>
          <w:sz w:val="24"/>
          <w:szCs w:val="24"/>
        </w:rPr>
        <w:t xml:space="preserve">This resulted in the addition of three Turban snails and three hermit crabs to each replicate. </w:t>
      </w:r>
      <w:r w:rsidR="001B5D6B" w:rsidRPr="00482793">
        <w:rPr>
          <w:rFonts w:ascii="Times New Roman" w:eastAsia="Times New Roman" w:hAnsi="Times New Roman" w:cs="Times New Roman"/>
          <w:sz w:val="24"/>
          <w:szCs w:val="24"/>
        </w:rPr>
        <w:t xml:space="preserve">Because </w:t>
      </w:r>
      <w:r w:rsidR="0067628A">
        <w:rPr>
          <w:rFonts w:ascii="Times New Roman" w:eastAsia="Times New Roman" w:hAnsi="Times New Roman" w:cs="Times New Roman"/>
          <w:sz w:val="24"/>
          <w:szCs w:val="24"/>
        </w:rPr>
        <w:t xml:space="preserve">mobile </w:t>
      </w:r>
      <w:r w:rsidR="003B184D" w:rsidRPr="00482793">
        <w:rPr>
          <w:rFonts w:ascii="Times New Roman" w:eastAsia="Times New Roman" w:hAnsi="Times New Roman" w:cs="Times New Roman"/>
          <w:sz w:val="24"/>
          <w:szCs w:val="24"/>
        </w:rPr>
        <w:t>S</w:t>
      </w:r>
      <w:r w:rsidR="001B5D6B" w:rsidRPr="00482793">
        <w:rPr>
          <w:rFonts w:ascii="Times New Roman" w:eastAsia="Times New Roman" w:hAnsi="Times New Roman" w:cs="Times New Roman"/>
          <w:sz w:val="24"/>
          <w:szCs w:val="24"/>
        </w:rPr>
        <w:t>hore crab</w:t>
      </w:r>
      <w:r w:rsidR="0067628A">
        <w:rPr>
          <w:rFonts w:ascii="Times New Roman" w:eastAsia="Times New Roman" w:hAnsi="Times New Roman" w:cs="Times New Roman"/>
          <w:sz w:val="24"/>
          <w:szCs w:val="24"/>
        </w:rPr>
        <w:t xml:space="preserve"> densities are difficult to measure</w:t>
      </w:r>
      <w:r w:rsidR="001B5D6B" w:rsidRPr="00482793">
        <w:rPr>
          <w:rFonts w:ascii="Times New Roman" w:eastAsia="Times New Roman" w:hAnsi="Times New Roman" w:cs="Times New Roman"/>
          <w:sz w:val="24"/>
          <w:szCs w:val="24"/>
        </w:rPr>
        <w:t>, we added a single individual to each replicate.</w:t>
      </w:r>
      <w:r w:rsidR="009942BA" w:rsidRPr="00482793">
        <w:rPr>
          <w:rFonts w:ascii="Times New Roman" w:eastAsia="Times New Roman" w:hAnsi="Times New Roman" w:cs="Times New Roman"/>
          <w:sz w:val="24"/>
          <w:szCs w:val="24"/>
        </w:rPr>
        <w:t xml:space="preserve"> We recognize this approach creates an assemblage with relatively more abundant </w:t>
      </w:r>
      <w:r w:rsidR="003B184D" w:rsidRPr="00482793">
        <w:rPr>
          <w:rFonts w:ascii="Times New Roman" w:eastAsia="Times New Roman" w:hAnsi="Times New Roman" w:cs="Times New Roman"/>
          <w:sz w:val="24"/>
          <w:szCs w:val="24"/>
        </w:rPr>
        <w:t>S</w:t>
      </w:r>
      <w:r w:rsidR="009942BA" w:rsidRPr="00482793">
        <w:rPr>
          <w:rFonts w:ascii="Times New Roman" w:eastAsia="Times New Roman" w:hAnsi="Times New Roman" w:cs="Times New Roman"/>
          <w:sz w:val="24"/>
          <w:szCs w:val="24"/>
        </w:rPr>
        <w:t xml:space="preserve">hore crabs and therefore might overestimate the role of </w:t>
      </w:r>
      <w:r w:rsidR="003B184D" w:rsidRPr="00482793">
        <w:rPr>
          <w:rFonts w:ascii="Times New Roman" w:eastAsia="Times New Roman" w:hAnsi="Times New Roman" w:cs="Times New Roman"/>
          <w:sz w:val="24"/>
          <w:szCs w:val="24"/>
        </w:rPr>
        <w:t>S</w:t>
      </w:r>
      <w:r w:rsidR="009942BA" w:rsidRPr="00482793">
        <w:rPr>
          <w:rFonts w:ascii="Times New Roman" w:eastAsia="Times New Roman" w:hAnsi="Times New Roman" w:cs="Times New Roman"/>
          <w:sz w:val="24"/>
          <w:szCs w:val="24"/>
        </w:rPr>
        <w:t>hore crabs.</w:t>
      </w:r>
    </w:p>
    <w:p w14:paraId="09076484" w14:textId="5C626676" w:rsidR="000D70B7"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We collected all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and seaweed from Sunset Cliffs Natural Park and transported them to CMIL. We offered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a choice between </w:t>
      </w:r>
      <w:r w:rsidR="0067628A">
        <w:rPr>
          <w:rFonts w:ascii="Times New Roman" w:eastAsia="Times New Roman" w:hAnsi="Times New Roman" w:cs="Times New Roman"/>
          <w:sz w:val="24"/>
          <w:szCs w:val="24"/>
        </w:rPr>
        <w:t xml:space="preserve">three </w:t>
      </w:r>
      <w:r w:rsidR="00881A63" w:rsidRPr="00482793">
        <w:rPr>
          <w:rFonts w:ascii="Times New Roman" w:eastAsia="Times New Roman" w:hAnsi="Times New Roman" w:cs="Times New Roman"/>
          <w:sz w:val="24"/>
          <w:szCs w:val="24"/>
        </w:rPr>
        <w:t xml:space="preserve">artificial </w:t>
      </w:r>
      <w:r w:rsidRPr="00482793">
        <w:rPr>
          <w:rFonts w:ascii="Times New Roman" w:eastAsia="Times New Roman" w:hAnsi="Times New Roman" w:cs="Times New Roman"/>
          <w:sz w:val="24"/>
          <w:szCs w:val="24"/>
        </w:rPr>
        <w:t>foods made from</w:t>
      </w:r>
      <w:r w:rsidR="00D646FB" w:rsidRPr="00482793">
        <w:rPr>
          <w:rFonts w:ascii="Times New Roman" w:eastAsia="Times New Roman" w:hAnsi="Times New Roman" w:cs="Times New Roman"/>
          <w:sz w:val="24"/>
          <w:szCs w:val="24"/>
        </w:rPr>
        <w:t xml:space="preserve"> </w:t>
      </w:r>
      <w:r w:rsidR="001E1433" w:rsidRPr="00482793">
        <w:rPr>
          <w:rFonts w:ascii="Times New Roman" w:eastAsia="Times New Roman" w:hAnsi="Times New Roman" w:cs="Times New Roman"/>
          <w:sz w:val="24"/>
          <w:szCs w:val="24"/>
        </w:rPr>
        <w:t>native benthic seaweeds (</w:t>
      </w:r>
      <w:r w:rsidRPr="00482793">
        <w:rPr>
          <w:rFonts w:ascii="Times New Roman" w:eastAsia="Times New Roman" w:hAnsi="Times New Roman" w:cs="Times New Roman"/>
          <w:i/>
          <w:sz w:val="24"/>
          <w:szCs w:val="24"/>
        </w:rPr>
        <w:t xml:space="preserve">Ulva spp., </w:t>
      </w:r>
      <w:proofErr w:type="spellStart"/>
      <w:r w:rsidRPr="00482793">
        <w:rPr>
          <w:rFonts w:ascii="Times New Roman" w:eastAsia="Times New Roman" w:hAnsi="Times New Roman" w:cs="Times New Roman"/>
          <w:i/>
          <w:sz w:val="24"/>
          <w:szCs w:val="24"/>
        </w:rPr>
        <w:t>Silvetia</w:t>
      </w:r>
      <w:proofErr w:type="spellEnd"/>
      <w:r w:rsidRPr="00482793">
        <w:rPr>
          <w:rFonts w:ascii="Times New Roman" w:eastAsia="Times New Roman" w:hAnsi="Times New Roman" w:cs="Times New Roman"/>
          <w:i/>
          <w:sz w:val="24"/>
          <w:szCs w:val="24"/>
        </w:rPr>
        <w:t xml:space="preserve"> </w:t>
      </w:r>
      <w:proofErr w:type="spellStart"/>
      <w:r w:rsidRPr="00482793">
        <w:rPr>
          <w:rFonts w:ascii="Times New Roman" w:eastAsia="Times New Roman" w:hAnsi="Times New Roman" w:cs="Times New Roman"/>
          <w:i/>
          <w:sz w:val="24"/>
          <w:szCs w:val="24"/>
        </w:rPr>
        <w:t>compressa</w:t>
      </w:r>
      <w:proofErr w:type="spellEnd"/>
      <w:r w:rsidR="001E1433" w:rsidRPr="00482793">
        <w:rPr>
          <w:rFonts w:ascii="Times New Roman" w:eastAsia="Times New Roman" w:hAnsi="Times New Roman" w:cs="Times New Roman"/>
          <w:i/>
          <w:sz w:val="24"/>
          <w:szCs w:val="24"/>
        </w:rPr>
        <w:t>,</w:t>
      </w:r>
      <w:r w:rsidRPr="00482793">
        <w:rPr>
          <w:rFonts w:ascii="Times New Roman" w:eastAsia="Times New Roman" w:hAnsi="Times New Roman" w:cs="Times New Roman"/>
          <w:i/>
          <w:sz w:val="24"/>
          <w:szCs w:val="24"/>
        </w:rPr>
        <w:t xml:space="preserve"> </w:t>
      </w:r>
      <w:r w:rsidR="0067628A">
        <w:rPr>
          <w:rFonts w:ascii="Times New Roman" w:eastAsia="Times New Roman" w:hAnsi="Times New Roman" w:cs="Times New Roman"/>
          <w:iCs/>
          <w:sz w:val="24"/>
          <w:szCs w:val="24"/>
        </w:rPr>
        <w:t>and</w:t>
      </w:r>
      <w:r w:rsidR="0067628A" w:rsidRPr="00482793">
        <w:rPr>
          <w:rFonts w:ascii="Times New Roman" w:eastAsia="Times New Roman" w:hAnsi="Times New Roman" w:cs="Times New Roman"/>
          <w:iCs/>
          <w:sz w:val="24"/>
          <w:szCs w:val="24"/>
        </w:rPr>
        <w:t xml:space="preserve"> </w:t>
      </w:r>
      <w:proofErr w:type="spellStart"/>
      <w:r w:rsidRPr="00482793">
        <w:rPr>
          <w:rFonts w:ascii="Times New Roman" w:eastAsia="Times New Roman" w:hAnsi="Times New Roman" w:cs="Times New Roman"/>
          <w:i/>
          <w:sz w:val="24"/>
          <w:szCs w:val="24"/>
        </w:rPr>
        <w:t>Centroceras</w:t>
      </w:r>
      <w:proofErr w:type="spellEnd"/>
      <w:r w:rsidRPr="00482793">
        <w:rPr>
          <w:rFonts w:ascii="Times New Roman" w:eastAsia="Times New Roman" w:hAnsi="Times New Roman" w:cs="Times New Roman"/>
          <w:i/>
          <w:sz w:val="24"/>
          <w:szCs w:val="24"/>
        </w:rPr>
        <w:t xml:space="preserve"> </w:t>
      </w:r>
      <w:proofErr w:type="spellStart"/>
      <w:r w:rsidRPr="00482793">
        <w:rPr>
          <w:rFonts w:ascii="Times New Roman" w:eastAsia="Times New Roman" w:hAnsi="Times New Roman" w:cs="Times New Roman"/>
          <w:i/>
          <w:sz w:val="24"/>
          <w:szCs w:val="24"/>
        </w:rPr>
        <w:t>clavulatum</w:t>
      </w:r>
      <w:proofErr w:type="spellEnd"/>
      <w:r w:rsidRPr="00482793">
        <w:rPr>
          <w:rFonts w:ascii="Times New Roman" w:eastAsia="Times New Roman" w:hAnsi="Times New Roman" w:cs="Times New Roman"/>
          <w:sz w:val="24"/>
          <w:szCs w:val="24"/>
        </w:rPr>
        <w:t>),</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 xml:space="preserve">and </w:t>
      </w:r>
      <w:r w:rsidR="001E1433" w:rsidRPr="00482793">
        <w:rPr>
          <w:rFonts w:ascii="Times New Roman" w:eastAsia="Times New Roman" w:hAnsi="Times New Roman" w:cs="Times New Roman"/>
          <w:sz w:val="24"/>
          <w:szCs w:val="24"/>
        </w:rPr>
        <w:t>a wrack seaweed (</w:t>
      </w:r>
      <w:r w:rsidRPr="00482793">
        <w:rPr>
          <w:rFonts w:ascii="Times New Roman" w:eastAsia="Times New Roman" w:hAnsi="Times New Roman" w:cs="Times New Roman"/>
          <w:sz w:val="24"/>
          <w:szCs w:val="24"/>
        </w:rPr>
        <w:t xml:space="preserve">either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or </w:t>
      </w:r>
      <w:r w:rsidR="00551FE5" w:rsidRPr="00482793">
        <w:rPr>
          <w:rFonts w:ascii="Times New Roman" w:eastAsia="Times New Roman" w:hAnsi="Times New Roman" w:cs="Times New Roman"/>
          <w:sz w:val="24"/>
          <w:szCs w:val="24"/>
        </w:rPr>
        <w:t>Kelp</w:t>
      </w:r>
      <w:r w:rsidR="000D70B7" w:rsidRPr="00482793">
        <w:rPr>
          <w:rFonts w:ascii="Times New Roman" w:eastAsia="Times New Roman" w:hAnsi="Times New Roman" w:cs="Times New Roman"/>
          <w:sz w:val="24"/>
          <w:szCs w:val="24"/>
        </w:rPr>
        <w:t>).</w:t>
      </w:r>
    </w:p>
    <w:p w14:paraId="107AC97B" w14:textId="32DC7588" w:rsidR="00D646FB" w:rsidRPr="00482793" w:rsidRDefault="00FE7306" w:rsidP="004628A7">
      <w:pPr>
        <w:spacing w:line="480" w:lineRule="auto"/>
        <w:ind w:firstLine="720"/>
        <w:jc w:val="both"/>
        <w:rPr>
          <w:rFonts w:ascii="Times New Roman" w:eastAsia="Times New Roman" w:hAnsi="Times New Roman" w:cs="Times New Roman"/>
          <w:sz w:val="24"/>
          <w:szCs w:val="24"/>
        </w:rPr>
      </w:pPr>
      <w:commentRangeStart w:id="19"/>
      <w:r w:rsidRPr="00482793">
        <w:rPr>
          <w:rFonts w:ascii="Times New Roman" w:eastAsia="Times New Roman" w:hAnsi="Times New Roman" w:cs="Times New Roman"/>
          <w:sz w:val="24"/>
          <w:szCs w:val="24"/>
        </w:rPr>
        <w:t xml:space="preserve">Because we were unable </w:t>
      </w:r>
      <w:commentRangeEnd w:id="19"/>
      <w:r w:rsidR="00F323CA">
        <w:rPr>
          <w:rStyle w:val="CommentReference"/>
        </w:rPr>
        <w:commentReference w:id="19"/>
      </w:r>
      <w:r w:rsidRPr="00482793">
        <w:rPr>
          <w:rFonts w:ascii="Times New Roman" w:eastAsia="Times New Roman" w:hAnsi="Times New Roman" w:cs="Times New Roman"/>
          <w:sz w:val="24"/>
          <w:szCs w:val="24"/>
        </w:rPr>
        <w:t xml:space="preserve">to collect all of our seaweeds at the same time and we were concerned about changes to palatability while maintaining seaweeds in </w:t>
      </w:r>
      <w:r w:rsidR="009942BA" w:rsidRPr="00482793">
        <w:rPr>
          <w:rFonts w:ascii="Times New Roman" w:eastAsia="Times New Roman" w:hAnsi="Times New Roman" w:cs="Times New Roman"/>
          <w:sz w:val="24"/>
          <w:szCs w:val="24"/>
        </w:rPr>
        <w:t xml:space="preserve">the </w:t>
      </w:r>
      <w:r w:rsidRPr="00482793">
        <w:rPr>
          <w:rFonts w:ascii="Times New Roman" w:eastAsia="Times New Roman" w:hAnsi="Times New Roman" w:cs="Times New Roman"/>
          <w:sz w:val="24"/>
          <w:szCs w:val="24"/>
        </w:rPr>
        <w:t xml:space="preserve">lab, we fed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w:t>
      </w:r>
      <w:r w:rsidR="001E1433" w:rsidRPr="00482793">
        <w:rPr>
          <w:rFonts w:ascii="Times New Roman" w:eastAsia="Times New Roman" w:hAnsi="Times New Roman" w:cs="Times New Roman"/>
          <w:sz w:val="24"/>
          <w:szCs w:val="24"/>
        </w:rPr>
        <w:t xml:space="preserve">artificial, </w:t>
      </w:r>
      <w:r w:rsidRPr="00482793">
        <w:rPr>
          <w:rFonts w:ascii="Times New Roman" w:eastAsia="Times New Roman" w:hAnsi="Times New Roman" w:cs="Times New Roman"/>
          <w:sz w:val="24"/>
          <w:szCs w:val="24"/>
        </w:rPr>
        <w:t>agar-based foods made from freeze-dried, homogenized seaweeds. We note that this process maintains chemical traits while removing morphological traits that may also impact palatability. Following methods adopted from previous studies</w:t>
      </w:r>
      <w:r w:rsidR="00D646FB" w:rsidRPr="00482793">
        <w:rPr>
          <w:rFonts w:ascii="Times New Roman" w:eastAsia="Times New Roman" w:hAnsi="Times New Roman" w:cs="Times New Roman"/>
          <w:sz w:val="24"/>
          <w:szCs w:val="24"/>
        </w:rPr>
        <w:t xml:space="preserve"> </w:t>
      </w:r>
      <w:r w:rsidR="00D646FB" w:rsidRPr="00482793">
        <w:rPr>
          <w:rFonts w:ascii="Times New Roman" w:eastAsia="Times New Roman" w:hAnsi="Times New Roman" w:cs="Times New Roman"/>
          <w:sz w:val="24"/>
          <w:szCs w:val="24"/>
        </w:rPr>
        <w:fldChar w:fldCharType="begin"/>
      </w:r>
      <w:r w:rsidR="00630A76" w:rsidRPr="00482793">
        <w:rPr>
          <w:rFonts w:ascii="Times New Roman" w:eastAsia="Times New Roman" w:hAnsi="Times New Roman" w:cs="Times New Roman"/>
          <w:sz w:val="24"/>
          <w:szCs w:val="24"/>
        </w:rPr>
        <w:instrText xml:space="preserve"> ADDIN ZOTERO_ITEM CSL_CITATION {"citationID":"rUkRTxJU","properties":{"formattedCitation":"(Bolser and Hay 1996, Thornber et al. 2008, Dolecal and Long 2013)","plainCitation":"(Bolser and Hay 1996, Thornber et al. 2008, Dolecal and Long 2013)","noteIndex":0},"citationItems":[{"id":384,"uris":["http://zotero.org/users/6486635/items/4DCU7Q4F"],"itemData":{"id":384,"type":"article-journal","abstract":"Investigators working in both terrestrial and marine systems hypothesize that prey defenses are better developed in tropical than in temperate habitats because tropical consumers are more active and diverse. To investigate the hypothesis that chemical defenses are more potent in tropical than in temperate seaweeds, we conducted 38 feeding assays involving seven genera of algae. We offered tropical and temperate sea urchins the choice of a temperate alga from North Carolina or a closely related tropical alga from the Bahamas. Plants were freeze-dried, ground to a fine powder, embedded in agar, and presented in congeneric pairs (North Carolina species vs. Bahamian species), or same-species pairs, to the temperate urchin Arbacia punctulata and the tropical urchin Lytechinus variegatus. For the genera we tested (the red alga Amphiroa, the green alga Udotea, and the brown algae Dictyopteris, Dictyota, Lobophora, Padina, and Sargassum), we documented a general pattern in which the mean amount of North Carolina seaweeds eaten was approximately twice that of their Bahamian congeners. Dictyota was an exception to the overall pattern, in that mean consumption of temperate and tropical species was equivalent. In addition to showing a latitudinal difference in seaweed palatability, we found that some species exhibited significant, between-population variation in herbivore resistance on a local scale. The most notable example was Dictyota menstrualis from North Carolina. When collected from a shallow inshore site, this species was significantly more palatable than tropical species of Dictyota in four of six contrasts. When collected from a deeper offshore site, it was significantly less palatable than the tropical species in four of six contrasts. Thus, for this species, the between-population variance in palatability within a geographic region (North Carolina) bracketed the variance in palatability that we found among species and between regions.","container-title":"Ecology","DOI":"10.2307/2265730","ISSN":"00129658","issue":"8","language":"en","page":"2269-2286","source":"DOI.org (Crossref)","title":"Are tropical plants better defended? Palatability and defenses of temperate vs. tropical Seaweeds","title-short":"Are Tropical Plants Better Defended?","volume":"77","author":[{"family":"Bolser","given":"Robin C."},{"family":"Hay","given":"Mark E."}],"issued":{"date-parts":[["1996",12]]}}},{"id":296,"uris":["http://zotero.org/users/6486635/items/ZNSAMNPB"],"itemData":{"id":296,"type":"article-journal","abstract":"Primary producers such as plants and macroalgae can vary in palatability to their herbivorous grazers; this leads to variation in the intensity of herbivory, which can play an important role in setting the composition and diversity of producer assemblages. However, despite strong gradients in the composition and abundance of herbivores across intertidal gradients, little is known about how macroalgal palatability and associated herbivore defenses vary across strong vertical gradients in marine rocky intertidal zones. Plant defense theory predicts that decreasing intensity of herbivory with increasing tidal elevation should result in higher intertidal species being more palatable and less defended than their lower intertidal counterparts. In this study, we examined the relative palatability of 9 pairs of closely related macroalgal species that occupy different elevations across this vertical gradient, to 3 of the most common local herbivores. We conducted controlled paired-choice feeding assays for every herbivore-algal species combination. Although we found no evidence for a vertical gradient in palatability consistent across all 3 herbivores, there were many significant, species-specific herbivore preferences driven by morphological and/or chemical properties of the macroalgae. In general, herbivores consumed more of the algae that they did not co-occur with: the lower intertidal herbivores Strongylocentrotus purpuratus and Tegula brunnea preferred higher intertidal algae overall, and the higher intertidal herbivore Tegula funebralis preferred lower intertidal algae. Our results suggest that the intensity of herbivory may change with tidal elevation in more complex ways than previously suspected, and that studies of macroalgal palatability and antiherbivore defenses in these systems will need to examine the relative impacts of a range of herbivores on algal community structure.","container-title":"Marine Ecology Progress Series","DOI":"10.3354/meps07406","ISSN":"0171-8630, 1616-1599","journalAbbreviation":"Mar. Ecol. Prog. Ser.","language":"en","page":"51-62","source":"DOI.org (Crossref)","title":"Differences in herbivore feeding preferences across a vertical rocky intertidal gradient","volume":"363","author":[{"family":"Thornber","given":"Cs"},{"family":"Jones","given":"E"},{"family":"Stachowicz","given":"Jj"}],"issued":{"date-parts":[["2008",7,15]]}}},{"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D646FB" w:rsidRPr="00482793">
        <w:rPr>
          <w:rFonts w:ascii="Times New Roman" w:eastAsia="Times New Roman" w:hAnsi="Times New Roman" w:cs="Times New Roman"/>
          <w:sz w:val="24"/>
          <w:szCs w:val="24"/>
        </w:rPr>
        <w:fldChar w:fldCharType="separate"/>
      </w:r>
      <w:r w:rsidR="00630A76" w:rsidRPr="00482793">
        <w:rPr>
          <w:rFonts w:ascii="Times New Roman" w:eastAsia="Times New Roman" w:hAnsi="Times New Roman" w:cs="Times New Roman"/>
          <w:noProof/>
          <w:sz w:val="24"/>
          <w:szCs w:val="24"/>
        </w:rPr>
        <w:t>(Bolser and Hay 1996, Thornber et al. 2008, Dolecal and Long 2013)</w:t>
      </w:r>
      <w:r w:rsidR="00D646FB" w:rsidRPr="00482793">
        <w:rPr>
          <w:rFonts w:ascii="Times New Roman" w:eastAsia="Times New Roman" w:hAnsi="Times New Roman" w:cs="Times New Roman"/>
          <w:sz w:val="24"/>
          <w:szCs w:val="24"/>
        </w:rPr>
        <w:fldChar w:fldCharType="end"/>
      </w:r>
      <w:r w:rsidR="00881A63" w:rsidRPr="00482793">
        <w:rPr>
          <w:rFonts w:ascii="Times New Roman" w:eastAsia="Times New Roman" w:hAnsi="Times New Roman" w:cs="Times New Roman"/>
          <w:sz w:val="24"/>
          <w:szCs w:val="24"/>
        </w:rPr>
        <w:t>,</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we mixed homogenized </w:t>
      </w:r>
      <w:r w:rsidR="001E1433" w:rsidRPr="00482793">
        <w:rPr>
          <w:rFonts w:ascii="Times New Roman" w:eastAsia="Times New Roman" w:hAnsi="Times New Roman" w:cs="Times New Roman"/>
          <w:sz w:val="24"/>
          <w:szCs w:val="24"/>
        </w:rPr>
        <w:t xml:space="preserve">freeze-dried </w:t>
      </w:r>
      <w:r w:rsidRPr="00482793">
        <w:rPr>
          <w:rFonts w:ascii="Times New Roman" w:eastAsia="Times New Roman" w:hAnsi="Times New Roman" w:cs="Times New Roman"/>
          <w:sz w:val="24"/>
          <w:szCs w:val="24"/>
        </w:rPr>
        <w:t>seaweed (5.6% w:v) into a heated agar solution (2.0% w:v). This mixture was poured into polypropylene petri dishes (50 mm) and allowed to cool for ~30</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min. Once </w:t>
      </w:r>
      <w:r w:rsidR="001E1433" w:rsidRPr="00482793">
        <w:rPr>
          <w:rFonts w:ascii="Times New Roman" w:eastAsia="Times New Roman" w:hAnsi="Times New Roman" w:cs="Times New Roman"/>
          <w:sz w:val="24"/>
          <w:szCs w:val="24"/>
        </w:rPr>
        <w:t>the food was solidified</w:t>
      </w:r>
      <w:r w:rsidRPr="00482793">
        <w:rPr>
          <w:rFonts w:ascii="Times New Roman" w:eastAsia="Times New Roman" w:hAnsi="Times New Roman" w:cs="Times New Roman"/>
          <w:sz w:val="24"/>
          <w:szCs w:val="24"/>
        </w:rPr>
        <w:t xml:space="preserve">, the agar-foods were blotted </w:t>
      </w:r>
      <w:r w:rsidR="005A0FC1" w:rsidRPr="00482793">
        <w:rPr>
          <w:rFonts w:ascii="Times New Roman" w:eastAsia="Times New Roman" w:hAnsi="Times New Roman" w:cs="Times New Roman"/>
          <w:sz w:val="24"/>
          <w:szCs w:val="24"/>
        </w:rPr>
        <w:t>dry, weighed</w:t>
      </w:r>
      <w:r w:rsidR="001E1433" w:rsidRPr="00482793">
        <w:rPr>
          <w:rFonts w:ascii="Times New Roman" w:eastAsia="Times New Roman" w:hAnsi="Times New Roman" w:cs="Times New Roman"/>
          <w:sz w:val="24"/>
          <w:szCs w:val="24"/>
        </w:rPr>
        <w:t xml:space="preserve">, and </w:t>
      </w:r>
      <w:r w:rsidRPr="00482793">
        <w:rPr>
          <w:rFonts w:ascii="Times New Roman" w:eastAsia="Times New Roman" w:hAnsi="Times New Roman" w:cs="Times New Roman"/>
          <w:sz w:val="24"/>
          <w:szCs w:val="24"/>
        </w:rPr>
        <w:t xml:space="preserve">offered to </w:t>
      </w:r>
      <w:r w:rsidR="0067628A">
        <w:rPr>
          <w:rFonts w:ascii="Times New Roman" w:eastAsia="Times New Roman" w:hAnsi="Times New Roman" w:cs="Times New Roman"/>
          <w:sz w:val="24"/>
          <w:szCs w:val="24"/>
        </w:rPr>
        <w:t>the consumer assemblage.</w:t>
      </w:r>
      <w:r w:rsidRPr="00482793">
        <w:rPr>
          <w:rFonts w:ascii="Times New Roman" w:eastAsia="Times New Roman" w:hAnsi="Times New Roman" w:cs="Times New Roman"/>
          <w:sz w:val="24"/>
          <w:szCs w:val="24"/>
        </w:rPr>
        <w:t xml:space="preserve"> </w:t>
      </w:r>
    </w:p>
    <w:p w14:paraId="0B04A4B3" w14:textId="2CFE0C52" w:rsidR="0011538B"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We secure</w:t>
      </w:r>
      <w:r w:rsidR="001E1433" w:rsidRPr="00482793">
        <w:rPr>
          <w:rFonts w:ascii="Times New Roman" w:eastAsia="Times New Roman" w:hAnsi="Times New Roman" w:cs="Times New Roman"/>
          <w:sz w:val="24"/>
          <w:szCs w:val="24"/>
        </w:rPr>
        <w:t>d</w:t>
      </w:r>
      <w:r w:rsidRPr="00482793">
        <w:rPr>
          <w:rFonts w:ascii="Times New Roman" w:eastAsia="Times New Roman" w:hAnsi="Times New Roman" w:cs="Times New Roman"/>
          <w:sz w:val="24"/>
          <w:szCs w:val="24"/>
        </w:rPr>
        <w:t xml:space="preserve"> the petri dishes containing agar-based foods in random order along the length of 330 x 190 x 108 mm containers with mesh (</w:t>
      </w:r>
      <w:r w:rsidR="00380168" w:rsidRPr="00482793">
        <w:rPr>
          <w:rFonts w:ascii="Times New Roman" w:eastAsia="Times New Roman" w:hAnsi="Times New Roman" w:cs="Times New Roman"/>
          <w:sz w:val="24"/>
          <w:szCs w:val="24"/>
        </w:rPr>
        <w:t xml:space="preserve">2 </w:t>
      </w:r>
      <w:r w:rsidRPr="00482793">
        <w:rPr>
          <w:rFonts w:ascii="Times New Roman" w:eastAsia="Times New Roman" w:hAnsi="Times New Roman" w:cs="Times New Roman"/>
          <w:sz w:val="24"/>
          <w:szCs w:val="24"/>
        </w:rPr>
        <w:t>mm</w:t>
      </w:r>
      <w:r w:rsidR="004E4F28" w:rsidRPr="00482793">
        <w:rPr>
          <w:rFonts w:ascii="Times New Roman" w:eastAsia="Times New Roman" w:hAnsi="Times New Roman" w:cs="Times New Roman"/>
          <w:sz w:val="24"/>
          <w:szCs w:val="24"/>
        </w:rPr>
        <w:t xml:space="preserve"> openings</w:t>
      </w:r>
      <w:r w:rsidRPr="00482793">
        <w:rPr>
          <w:rFonts w:ascii="Times New Roman" w:eastAsia="Times New Roman" w:hAnsi="Times New Roman" w:cs="Times New Roman"/>
          <w:sz w:val="24"/>
          <w:szCs w:val="24"/>
        </w:rPr>
        <w:t>) covered tops (n=20 and n=10</w:t>
      </w:r>
      <w:r w:rsidR="0067628A">
        <w:rPr>
          <w:rFonts w:ascii="Times New Roman" w:eastAsia="Times New Roman" w:hAnsi="Times New Roman" w:cs="Times New Roman"/>
          <w:sz w:val="24"/>
          <w:szCs w:val="24"/>
        </w:rPr>
        <w:t>, for grazing treatments and</w:t>
      </w:r>
      <w:r w:rsidRPr="00482793">
        <w:rPr>
          <w:rFonts w:ascii="Times New Roman" w:eastAsia="Times New Roman" w:hAnsi="Times New Roman" w:cs="Times New Roman"/>
          <w:sz w:val="24"/>
          <w:szCs w:val="24"/>
        </w:rPr>
        <w:t xml:space="preserve"> controls</w:t>
      </w:r>
      <w:r w:rsidR="0067628A">
        <w:rPr>
          <w:rFonts w:ascii="Times New Roman" w:eastAsia="Times New Roman" w:hAnsi="Times New Roman" w:cs="Times New Roman"/>
          <w:sz w:val="24"/>
          <w:szCs w:val="24"/>
        </w:rPr>
        <w:t>, respectively</w:t>
      </w:r>
      <w:r w:rsidRPr="00482793">
        <w:rPr>
          <w:rFonts w:ascii="Times New Roman" w:eastAsia="Times New Roman" w:hAnsi="Times New Roman" w:cs="Times New Roman"/>
          <w:sz w:val="24"/>
          <w:szCs w:val="24"/>
        </w:rPr>
        <w:t xml:space="preserve">). </w:t>
      </w:r>
      <w:r w:rsidR="001E1433" w:rsidRPr="00482793">
        <w:rPr>
          <w:rFonts w:ascii="Times New Roman" w:eastAsia="Times New Roman" w:hAnsi="Times New Roman" w:cs="Times New Roman"/>
          <w:sz w:val="24"/>
          <w:szCs w:val="24"/>
        </w:rPr>
        <w:t xml:space="preserve">Because our previous experiments found negligible autogenic growth in agar-based foods not exposed to consumers, we reduced the number of controls to one control for every two experimental replicates. </w:t>
      </w:r>
      <w:r w:rsidRPr="00482793">
        <w:rPr>
          <w:rFonts w:ascii="Times New Roman" w:eastAsia="Times New Roman" w:hAnsi="Times New Roman" w:cs="Times New Roman"/>
          <w:sz w:val="24"/>
          <w:szCs w:val="24"/>
        </w:rPr>
        <w:t xml:space="preserve">These assays began simultaneously on November 11, 2019. After ~36 hours, all </w:t>
      </w:r>
      <w:r w:rsidR="0067628A">
        <w:rPr>
          <w:rFonts w:ascii="Times New Roman" w:eastAsia="Times New Roman" w:hAnsi="Times New Roman" w:cs="Times New Roman"/>
          <w:sz w:val="24"/>
          <w:szCs w:val="24"/>
        </w:rPr>
        <w:t xml:space="preserve">artificial foods </w:t>
      </w:r>
      <w:r w:rsidRPr="00482793">
        <w:rPr>
          <w:rFonts w:ascii="Times New Roman" w:eastAsia="Times New Roman" w:hAnsi="Times New Roman" w:cs="Times New Roman"/>
          <w:sz w:val="24"/>
          <w:szCs w:val="24"/>
        </w:rPr>
        <w:t xml:space="preserve">were removed, blotted dry, and reweighed. We calculated changes in mass using the </w:t>
      </w:r>
      <w:r w:rsidR="001E1433" w:rsidRPr="00482793">
        <w:rPr>
          <w:rFonts w:ascii="Times New Roman" w:eastAsia="Times New Roman" w:hAnsi="Times New Roman" w:cs="Times New Roman"/>
          <w:sz w:val="24"/>
          <w:szCs w:val="24"/>
        </w:rPr>
        <w:t>previous formula</w:t>
      </w:r>
      <w:r w:rsidRPr="00482793">
        <w:rPr>
          <w:rFonts w:ascii="Times New Roman" w:eastAsia="Times New Roman" w:hAnsi="Times New Roman" w:cs="Times New Roman"/>
          <w:sz w:val="24"/>
          <w:szCs w:val="24"/>
        </w:rPr>
        <w:t>.</w:t>
      </w:r>
    </w:p>
    <w:p w14:paraId="52C02920" w14:textId="77777777" w:rsidR="00623738" w:rsidRPr="00482793" w:rsidRDefault="00623738" w:rsidP="004628A7">
      <w:pPr>
        <w:spacing w:line="480" w:lineRule="auto"/>
        <w:ind w:firstLine="720"/>
        <w:jc w:val="both"/>
        <w:rPr>
          <w:rFonts w:ascii="Times New Roman" w:eastAsia="Times New Roman" w:hAnsi="Times New Roman" w:cs="Times New Roman"/>
          <w:sz w:val="24"/>
          <w:szCs w:val="24"/>
        </w:rPr>
      </w:pPr>
    </w:p>
    <w:p w14:paraId="25B32C8A" w14:textId="5F05EF42" w:rsidR="00214DEC" w:rsidRPr="00482793" w:rsidRDefault="0011538B" w:rsidP="004628A7">
      <w:pPr>
        <w:spacing w:line="480" w:lineRule="auto"/>
        <w:jc w:val="both"/>
        <w:rPr>
          <w:rFonts w:ascii="Times New Roman" w:eastAsia="Times New Roman" w:hAnsi="Times New Roman" w:cs="Times New Roman"/>
          <w:b/>
          <w:sz w:val="24"/>
          <w:szCs w:val="24"/>
        </w:rPr>
      </w:pPr>
      <w:r w:rsidRPr="00482793">
        <w:rPr>
          <w:rFonts w:ascii="Times New Roman" w:eastAsia="Times New Roman" w:hAnsi="Times New Roman" w:cs="Times New Roman"/>
          <w:b/>
          <w:sz w:val="24"/>
          <w:szCs w:val="24"/>
        </w:rPr>
        <w:t>Statistical Analyses</w:t>
      </w:r>
    </w:p>
    <w:p w14:paraId="6908BDA6" w14:textId="150C5468" w:rsidR="0065091C" w:rsidRPr="00482793" w:rsidRDefault="0065091C" w:rsidP="004628A7">
      <w:pPr>
        <w:spacing w:line="480" w:lineRule="auto"/>
        <w:ind w:firstLine="720"/>
        <w:jc w:val="both"/>
        <w:rPr>
          <w:rFonts w:ascii="Times New Roman" w:eastAsia="Times New Roman" w:hAnsi="Times New Roman" w:cs="Times New Roman"/>
          <w:color w:val="000000" w:themeColor="text1"/>
          <w:sz w:val="24"/>
          <w:szCs w:val="24"/>
        </w:rPr>
      </w:pPr>
      <w:r w:rsidRPr="00482793">
        <w:rPr>
          <w:rFonts w:ascii="Times New Roman" w:eastAsia="Times New Roman" w:hAnsi="Times New Roman" w:cs="Times New Roman"/>
          <w:color w:val="000000" w:themeColor="text1"/>
          <w:sz w:val="24"/>
          <w:szCs w:val="24"/>
        </w:rPr>
        <w:t xml:space="preserve">To test the effect of all diet treatments including seaweeds (i.e., all but “starved” treatment) on final dry tissue mass, we analyzed final dry tissue mass using a Linear Mixed Effects Model (LMEM) with detritivore species and diet as main effects and their interaction. We included estimated initial dry masses as </w:t>
      </w:r>
      <w:r w:rsidR="003B184D" w:rsidRPr="00482793">
        <w:rPr>
          <w:rFonts w:ascii="Times New Roman" w:eastAsia="Times New Roman" w:hAnsi="Times New Roman" w:cs="Times New Roman"/>
          <w:color w:val="000000" w:themeColor="text1"/>
          <w:sz w:val="24"/>
          <w:szCs w:val="24"/>
        </w:rPr>
        <w:t xml:space="preserve">a </w:t>
      </w:r>
      <w:r w:rsidRPr="00482793">
        <w:rPr>
          <w:rFonts w:ascii="Times New Roman" w:eastAsia="Times New Roman" w:hAnsi="Times New Roman" w:cs="Times New Roman"/>
          <w:color w:val="000000" w:themeColor="text1"/>
          <w:sz w:val="24"/>
          <w:szCs w:val="24"/>
        </w:rPr>
        <w:t xml:space="preserve">random effect in the model to account for differences in starting mass.  Starvation treatments were used for reference but were not included in the model. To test the effect of diet on changes in self-righting times of abalone, we used a LMEM with self-righting time difference (before treatment – after treatment) with diet as the main factor and replicate number as a random factor to account for within-subject variability and repeated measures. </w:t>
      </w:r>
    </w:p>
    <w:p w14:paraId="3E80B6D2" w14:textId="3207EF2A" w:rsidR="00FE7306" w:rsidRPr="00482793" w:rsidRDefault="0065091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For preference assays, we compared changes in seaweed mass, corrected for autogenic growth, using Paired t-tests for each consumer species. For the native benthic seaweed assay, we </w:t>
      </w:r>
      <w:r w:rsidR="007C1096" w:rsidRPr="00482793">
        <w:rPr>
          <w:rFonts w:ascii="Times New Roman" w:eastAsia="Times New Roman" w:hAnsi="Times New Roman" w:cs="Times New Roman"/>
          <w:sz w:val="24"/>
          <w:szCs w:val="24"/>
        </w:rPr>
        <w:t>compared overall grazing</w:t>
      </w:r>
      <w:r w:rsidR="00572B67">
        <w:rPr>
          <w:rFonts w:ascii="Times New Roman" w:eastAsia="Times New Roman" w:hAnsi="Times New Roman" w:cs="Times New Roman"/>
          <w:sz w:val="24"/>
          <w:szCs w:val="24"/>
        </w:rPr>
        <w:t xml:space="preserve"> (pooled</w:t>
      </w:r>
      <w:r w:rsidR="0010064B">
        <w:rPr>
          <w:rFonts w:ascii="Times New Roman" w:eastAsia="Times New Roman" w:hAnsi="Times New Roman" w:cs="Times New Roman"/>
          <w:sz w:val="24"/>
          <w:szCs w:val="24"/>
        </w:rPr>
        <w:t xml:space="preserve">) </w:t>
      </w:r>
      <w:r w:rsidR="007C1096" w:rsidRPr="00482793">
        <w:rPr>
          <w:rFonts w:ascii="Times New Roman" w:eastAsia="Times New Roman" w:hAnsi="Times New Roman" w:cs="Times New Roman"/>
          <w:sz w:val="24"/>
          <w:szCs w:val="24"/>
        </w:rPr>
        <w:t xml:space="preserve">using </w:t>
      </w:r>
      <w:r w:rsidR="0010064B">
        <w:rPr>
          <w:rFonts w:ascii="Times New Roman" w:eastAsia="Times New Roman" w:hAnsi="Times New Roman" w:cs="Times New Roman"/>
          <w:sz w:val="24"/>
          <w:szCs w:val="24"/>
        </w:rPr>
        <w:t xml:space="preserve">a </w:t>
      </w:r>
      <w:r w:rsidR="007C1096" w:rsidRPr="00482793">
        <w:rPr>
          <w:rFonts w:ascii="Times New Roman" w:eastAsia="Times New Roman" w:hAnsi="Times New Roman" w:cs="Times New Roman"/>
          <w:sz w:val="24"/>
          <w:szCs w:val="24"/>
        </w:rPr>
        <w:t xml:space="preserve">paired t-test and tested for interactions using ANOVA. </w:t>
      </w:r>
      <w:r w:rsidR="0010064B">
        <w:rPr>
          <w:rFonts w:ascii="Times New Roman" w:eastAsia="Times New Roman" w:hAnsi="Times New Roman" w:cs="Times New Roman"/>
          <w:sz w:val="24"/>
          <w:szCs w:val="24"/>
        </w:rPr>
        <w:t xml:space="preserve">We tested wrack species preference (Kelp vs. Devilweed) using a paired t-test. </w:t>
      </w:r>
      <w:r w:rsidR="007C1096" w:rsidRPr="00482793">
        <w:rPr>
          <w:rFonts w:ascii="Times New Roman" w:eastAsia="Times New Roman" w:hAnsi="Times New Roman" w:cs="Times New Roman"/>
          <w:sz w:val="24"/>
          <w:szCs w:val="24"/>
        </w:rPr>
        <w:t xml:space="preserve">We </w:t>
      </w:r>
      <w:r w:rsidRPr="00482793">
        <w:rPr>
          <w:rFonts w:ascii="Times New Roman" w:eastAsia="Times New Roman" w:hAnsi="Times New Roman" w:cs="Times New Roman"/>
          <w:sz w:val="24"/>
          <w:szCs w:val="24"/>
        </w:rPr>
        <w:t xml:space="preserve">used a LMEM to investigate the effects of wrack species and native benthic seaweeds on consumption. The model included wrack </w:t>
      </w:r>
      <w:r w:rsidR="0010064B">
        <w:rPr>
          <w:rFonts w:ascii="Times New Roman" w:eastAsia="Times New Roman" w:hAnsi="Times New Roman" w:cs="Times New Roman"/>
          <w:sz w:val="24"/>
          <w:szCs w:val="24"/>
        </w:rPr>
        <w:t>treatment</w:t>
      </w:r>
      <w:r w:rsidRPr="00482793">
        <w:rPr>
          <w:rFonts w:ascii="Times New Roman" w:eastAsia="Times New Roman" w:hAnsi="Times New Roman" w:cs="Times New Roman"/>
          <w:sz w:val="24"/>
          <w:szCs w:val="24"/>
        </w:rPr>
        <w:t xml:space="preserve"> </w:t>
      </w:r>
      <w:r w:rsidR="006522D0" w:rsidRPr="00482793">
        <w:rPr>
          <w:rFonts w:ascii="Times New Roman" w:eastAsia="Times New Roman" w:hAnsi="Times New Roman" w:cs="Times New Roman"/>
          <w:sz w:val="24"/>
          <w:szCs w:val="24"/>
        </w:rPr>
        <w:t xml:space="preserve">(native or invasive) and </w:t>
      </w:r>
      <w:r w:rsidR="0058189D">
        <w:rPr>
          <w:rFonts w:ascii="Times New Roman" w:eastAsia="Times New Roman" w:hAnsi="Times New Roman" w:cs="Times New Roman"/>
          <w:sz w:val="24"/>
          <w:szCs w:val="24"/>
        </w:rPr>
        <w:t xml:space="preserve">native benthic </w:t>
      </w:r>
      <w:r w:rsidR="006522D0" w:rsidRPr="00482793">
        <w:rPr>
          <w:rFonts w:ascii="Times New Roman" w:eastAsia="Times New Roman" w:hAnsi="Times New Roman" w:cs="Times New Roman"/>
          <w:sz w:val="24"/>
          <w:szCs w:val="24"/>
        </w:rPr>
        <w:t>seaweed species</w:t>
      </w:r>
      <w:r w:rsidR="00071655" w:rsidRPr="00482793">
        <w:rPr>
          <w:rFonts w:ascii="Times New Roman" w:eastAsia="Times New Roman" w:hAnsi="Times New Roman" w:cs="Times New Roman"/>
          <w:sz w:val="24"/>
          <w:szCs w:val="24"/>
        </w:rPr>
        <w:t xml:space="preserve"> </w:t>
      </w:r>
      <w:r w:rsidR="007A23CC" w:rsidRPr="00482793">
        <w:rPr>
          <w:rFonts w:ascii="Times New Roman" w:eastAsia="Times New Roman" w:hAnsi="Times New Roman" w:cs="Times New Roman"/>
          <w:sz w:val="24"/>
          <w:szCs w:val="24"/>
        </w:rPr>
        <w:t>(</w:t>
      </w:r>
      <w:r w:rsidR="007A23CC" w:rsidRPr="00482793">
        <w:rPr>
          <w:rFonts w:ascii="Times New Roman" w:eastAsia="Times New Roman" w:hAnsi="Times New Roman" w:cs="Times New Roman"/>
          <w:i/>
          <w:sz w:val="24"/>
          <w:szCs w:val="24"/>
        </w:rPr>
        <w:t xml:space="preserve">Ulva spp., </w:t>
      </w:r>
      <w:proofErr w:type="spellStart"/>
      <w:r w:rsidR="007A23CC" w:rsidRPr="00482793">
        <w:rPr>
          <w:rFonts w:ascii="Times New Roman" w:eastAsia="Times New Roman" w:hAnsi="Times New Roman" w:cs="Times New Roman"/>
          <w:i/>
          <w:sz w:val="24"/>
          <w:szCs w:val="24"/>
        </w:rPr>
        <w:lastRenderedPageBreak/>
        <w:t>Silvetia</w:t>
      </w:r>
      <w:proofErr w:type="spellEnd"/>
      <w:r w:rsidR="007A23CC" w:rsidRPr="00482793">
        <w:rPr>
          <w:rFonts w:ascii="Times New Roman" w:eastAsia="Times New Roman" w:hAnsi="Times New Roman" w:cs="Times New Roman"/>
          <w:i/>
          <w:sz w:val="24"/>
          <w:szCs w:val="24"/>
        </w:rPr>
        <w:t xml:space="preserve"> </w:t>
      </w:r>
      <w:proofErr w:type="spellStart"/>
      <w:r w:rsidR="007A23CC" w:rsidRPr="00482793">
        <w:rPr>
          <w:rFonts w:ascii="Times New Roman" w:eastAsia="Times New Roman" w:hAnsi="Times New Roman" w:cs="Times New Roman"/>
          <w:i/>
          <w:sz w:val="24"/>
          <w:szCs w:val="24"/>
        </w:rPr>
        <w:t>compressa</w:t>
      </w:r>
      <w:proofErr w:type="spellEnd"/>
      <w:r w:rsidR="007A23CC" w:rsidRPr="00482793">
        <w:rPr>
          <w:rFonts w:ascii="Times New Roman" w:eastAsia="Times New Roman" w:hAnsi="Times New Roman" w:cs="Times New Roman"/>
          <w:i/>
          <w:sz w:val="24"/>
          <w:szCs w:val="24"/>
        </w:rPr>
        <w:t xml:space="preserve">, </w:t>
      </w:r>
      <w:r w:rsidR="007A23CC" w:rsidRPr="00482793">
        <w:rPr>
          <w:rFonts w:ascii="Times New Roman" w:eastAsia="Times New Roman" w:hAnsi="Times New Roman" w:cs="Times New Roman"/>
          <w:iCs/>
          <w:sz w:val="24"/>
          <w:szCs w:val="24"/>
        </w:rPr>
        <w:t xml:space="preserve">or </w:t>
      </w:r>
      <w:proofErr w:type="spellStart"/>
      <w:r w:rsidR="007A23CC" w:rsidRPr="00482793">
        <w:rPr>
          <w:rFonts w:ascii="Times New Roman" w:eastAsia="Times New Roman" w:hAnsi="Times New Roman" w:cs="Times New Roman"/>
          <w:i/>
          <w:sz w:val="24"/>
          <w:szCs w:val="24"/>
        </w:rPr>
        <w:t>Centroceras</w:t>
      </w:r>
      <w:proofErr w:type="spellEnd"/>
      <w:r w:rsidR="007A23CC" w:rsidRPr="00482793">
        <w:rPr>
          <w:rFonts w:ascii="Times New Roman" w:eastAsia="Times New Roman" w:hAnsi="Times New Roman" w:cs="Times New Roman"/>
          <w:i/>
          <w:sz w:val="24"/>
          <w:szCs w:val="24"/>
        </w:rPr>
        <w:t xml:space="preserve"> </w:t>
      </w:r>
      <w:proofErr w:type="spellStart"/>
      <w:r w:rsidR="007A23CC" w:rsidRPr="00482793">
        <w:rPr>
          <w:rFonts w:ascii="Times New Roman" w:eastAsia="Times New Roman" w:hAnsi="Times New Roman" w:cs="Times New Roman"/>
          <w:i/>
          <w:sz w:val="24"/>
          <w:szCs w:val="24"/>
        </w:rPr>
        <w:t>clavulatum</w:t>
      </w:r>
      <w:proofErr w:type="spellEnd"/>
      <w:r w:rsidR="007A23CC" w:rsidRPr="00482793">
        <w:rPr>
          <w:rFonts w:ascii="Times New Roman" w:eastAsia="Times New Roman" w:hAnsi="Times New Roman" w:cs="Times New Roman"/>
          <w:sz w:val="24"/>
          <w:szCs w:val="24"/>
        </w:rPr>
        <w:t xml:space="preserve">) </w:t>
      </w:r>
      <w:r w:rsidR="00FE7306" w:rsidRPr="00482793">
        <w:rPr>
          <w:rFonts w:ascii="Times New Roman" w:eastAsia="Times New Roman" w:hAnsi="Times New Roman" w:cs="Times New Roman"/>
          <w:sz w:val="24"/>
          <w:szCs w:val="24"/>
        </w:rPr>
        <w:t xml:space="preserve">as fixed factors, and their interaction. </w:t>
      </w:r>
      <w:r w:rsidR="006522D0" w:rsidRPr="00482793">
        <w:rPr>
          <w:rFonts w:ascii="Times New Roman" w:eastAsia="Times New Roman" w:hAnsi="Times New Roman" w:cs="Times New Roman"/>
          <w:sz w:val="24"/>
          <w:szCs w:val="24"/>
        </w:rPr>
        <w:t xml:space="preserve">We also included a random factor for replicate number because seaweed choice was not independent within replicates. </w:t>
      </w:r>
    </w:p>
    <w:p w14:paraId="61FAE002" w14:textId="77777777" w:rsidR="0065091C" w:rsidRPr="00482793" w:rsidRDefault="0065091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All statistical analyses and visualizations were conducted using the R Programming Language (R Core Team, 2023). Linear and mixed effect models were conducted using the R base and ‘</w:t>
      </w:r>
      <w:proofErr w:type="spellStart"/>
      <w:r w:rsidRPr="00482793">
        <w:rPr>
          <w:rFonts w:ascii="Times New Roman" w:eastAsia="Times New Roman" w:hAnsi="Times New Roman" w:cs="Times New Roman"/>
          <w:sz w:val="24"/>
          <w:szCs w:val="24"/>
        </w:rPr>
        <w:t>nlme</w:t>
      </w:r>
      <w:proofErr w:type="spellEnd"/>
      <w:r w:rsidRPr="00482793">
        <w:rPr>
          <w:rFonts w:ascii="Times New Roman" w:eastAsia="Times New Roman" w:hAnsi="Times New Roman" w:cs="Times New Roman"/>
          <w:sz w:val="24"/>
          <w:szCs w:val="24"/>
        </w:rPr>
        <w:t>’ packages</w:t>
      </w:r>
      <w:r w:rsidRPr="00482793">
        <w:rPr>
          <w:rFonts w:ascii="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Necessary assumptions were met for statistical analyses and post-hoc tests were conducted as needed. </w:t>
      </w:r>
    </w:p>
    <w:p w14:paraId="19523A02" w14:textId="77777777" w:rsidR="00623738" w:rsidRPr="00482793" w:rsidRDefault="00623738" w:rsidP="004628A7">
      <w:pPr>
        <w:spacing w:line="480" w:lineRule="auto"/>
        <w:ind w:firstLine="720"/>
        <w:jc w:val="both"/>
        <w:rPr>
          <w:rFonts w:ascii="Times New Roman" w:eastAsia="Times New Roman" w:hAnsi="Times New Roman" w:cs="Times New Roman"/>
          <w:sz w:val="24"/>
          <w:szCs w:val="24"/>
        </w:rPr>
      </w:pPr>
    </w:p>
    <w:p w14:paraId="182411D6" w14:textId="15DB4AB9" w:rsidR="0011538B" w:rsidRDefault="0011538B" w:rsidP="004628A7">
      <w:pPr>
        <w:spacing w:line="480" w:lineRule="auto"/>
        <w:jc w:val="both"/>
        <w:rPr>
          <w:rFonts w:ascii="Times New Roman" w:eastAsia="Times New Roman" w:hAnsi="Times New Roman" w:cs="Times New Roman"/>
          <w:b/>
          <w:sz w:val="24"/>
          <w:szCs w:val="24"/>
        </w:rPr>
      </w:pPr>
      <w:r w:rsidRPr="00482793">
        <w:rPr>
          <w:rFonts w:ascii="Times New Roman" w:eastAsia="Times New Roman" w:hAnsi="Times New Roman" w:cs="Times New Roman"/>
          <w:b/>
          <w:sz w:val="24"/>
          <w:szCs w:val="24"/>
        </w:rPr>
        <w:t>Results</w:t>
      </w:r>
    </w:p>
    <w:p w14:paraId="138D4012" w14:textId="111C8F5E" w:rsidR="009A0629" w:rsidRDefault="009A0629" w:rsidP="004628A7">
      <w:pPr>
        <w:spacing w:line="480" w:lineRule="auto"/>
        <w:jc w:val="both"/>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Devilweed prevalence survey</w:t>
      </w:r>
    </w:p>
    <w:p w14:paraId="5D82252A" w14:textId="620C43A9" w:rsidR="009A0629" w:rsidRPr="009A0629" w:rsidRDefault="00FB2F49" w:rsidP="004628A7">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w:t>
      </w:r>
      <w:r w:rsidR="000B12F4">
        <w:rPr>
          <w:rFonts w:ascii="Times New Roman" w:eastAsia="Times New Roman" w:hAnsi="Times New Roman" w:cs="Times New Roman"/>
          <w:bCs/>
          <w:sz w:val="24"/>
          <w:szCs w:val="24"/>
        </w:rPr>
        <w:t xml:space="preserve">rack piles on San Nicolas Island </w:t>
      </w:r>
      <w:r>
        <w:rPr>
          <w:rFonts w:ascii="Times New Roman" w:eastAsia="Times New Roman" w:hAnsi="Times New Roman" w:cs="Times New Roman"/>
          <w:bCs/>
          <w:sz w:val="24"/>
          <w:szCs w:val="24"/>
        </w:rPr>
        <w:t xml:space="preserve">were </w:t>
      </w:r>
      <w:r w:rsidR="000B12F4">
        <w:rPr>
          <w:rFonts w:ascii="Times New Roman" w:eastAsia="Times New Roman" w:hAnsi="Times New Roman" w:cs="Times New Roman"/>
          <w:bCs/>
          <w:sz w:val="24"/>
          <w:szCs w:val="24"/>
        </w:rPr>
        <w:t>dominated by</w:t>
      </w:r>
      <w:r w:rsidR="00E92099">
        <w:rPr>
          <w:rFonts w:ascii="Times New Roman" w:eastAsia="Times New Roman" w:hAnsi="Times New Roman" w:cs="Times New Roman"/>
          <w:bCs/>
          <w:sz w:val="24"/>
          <w:szCs w:val="24"/>
        </w:rPr>
        <w:t xml:space="preserve"> </w:t>
      </w:r>
      <w:r w:rsidR="009A0629">
        <w:rPr>
          <w:rFonts w:ascii="Times New Roman" w:eastAsia="Times New Roman" w:hAnsi="Times New Roman" w:cs="Times New Roman"/>
          <w:bCs/>
          <w:sz w:val="24"/>
          <w:szCs w:val="24"/>
        </w:rPr>
        <w:t>Giant kelp (</w:t>
      </w:r>
      <w:r w:rsidR="000B12F4">
        <w:rPr>
          <w:rFonts w:ascii="Times New Roman" w:eastAsia="Times New Roman" w:hAnsi="Times New Roman" w:cs="Times New Roman"/>
          <w:bCs/>
          <w:i/>
          <w:iCs/>
          <w:sz w:val="24"/>
          <w:szCs w:val="24"/>
        </w:rPr>
        <w:t>M.</w:t>
      </w:r>
      <w:r w:rsidR="009A0629">
        <w:rPr>
          <w:rFonts w:ascii="Times New Roman" w:eastAsia="Times New Roman" w:hAnsi="Times New Roman" w:cs="Times New Roman"/>
          <w:bCs/>
          <w:i/>
          <w:iCs/>
          <w:sz w:val="24"/>
          <w:szCs w:val="24"/>
        </w:rPr>
        <w:t xml:space="preserve"> pyrifera</w:t>
      </w:r>
      <w:r w:rsidR="009A0629">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r w:rsidR="009A0629">
        <w:rPr>
          <w:rFonts w:ascii="Times New Roman" w:eastAsia="Times New Roman" w:hAnsi="Times New Roman" w:cs="Times New Roman"/>
          <w:bCs/>
          <w:sz w:val="24"/>
          <w:szCs w:val="24"/>
        </w:rPr>
        <w:t xml:space="preserve"> but also included Feather boa kelp (</w:t>
      </w:r>
      <w:proofErr w:type="spellStart"/>
      <w:r w:rsidR="009A0629">
        <w:rPr>
          <w:rFonts w:ascii="Times New Roman" w:eastAsia="Times New Roman" w:hAnsi="Times New Roman" w:cs="Times New Roman"/>
          <w:bCs/>
          <w:i/>
          <w:iCs/>
          <w:sz w:val="24"/>
          <w:szCs w:val="24"/>
        </w:rPr>
        <w:t>Egregia</w:t>
      </w:r>
      <w:proofErr w:type="spellEnd"/>
      <w:r w:rsidR="009A0629">
        <w:rPr>
          <w:rFonts w:ascii="Times New Roman" w:eastAsia="Times New Roman" w:hAnsi="Times New Roman" w:cs="Times New Roman"/>
          <w:bCs/>
          <w:i/>
          <w:iCs/>
          <w:sz w:val="24"/>
          <w:szCs w:val="24"/>
        </w:rPr>
        <w:t xml:space="preserve"> </w:t>
      </w:r>
      <w:proofErr w:type="spellStart"/>
      <w:r w:rsidR="009A0629">
        <w:rPr>
          <w:rFonts w:ascii="Times New Roman" w:eastAsia="Times New Roman" w:hAnsi="Times New Roman" w:cs="Times New Roman"/>
          <w:bCs/>
          <w:i/>
          <w:iCs/>
          <w:sz w:val="24"/>
          <w:szCs w:val="24"/>
        </w:rPr>
        <w:t>menzisii</w:t>
      </w:r>
      <w:proofErr w:type="spellEnd"/>
      <w:r w:rsidR="009A0629">
        <w:rPr>
          <w:rFonts w:ascii="Times New Roman" w:eastAsia="Times New Roman" w:hAnsi="Times New Roman" w:cs="Times New Roman"/>
          <w:bCs/>
          <w:sz w:val="24"/>
          <w:szCs w:val="24"/>
        </w:rPr>
        <w:t>), Surf grass (</w:t>
      </w:r>
      <w:proofErr w:type="spellStart"/>
      <w:r w:rsidR="009A0629">
        <w:rPr>
          <w:rFonts w:ascii="Times New Roman" w:eastAsia="Times New Roman" w:hAnsi="Times New Roman" w:cs="Times New Roman"/>
          <w:bCs/>
          <w:i/>
          <w:iCs/>
          <w:sz w:val="24"/>
          <w:szCs w:val="24"/>
        </w:rPr>
        <w:t>Phyllospadix</w:t>
      </w:r>
      <w:proofErr w:type="spellEnd"/>
      <w:r w:rsidR="009A0629">
        <w:rPr>
          <w:rFonts w:ascii="Times New Roman" w:eastAsia="Times New Roman" w:hAnsi="Times New Roman" w:cs="Times New Roman"/>
          <w:bCs/>
          <w:i/>
          <w:iCs/>
          <w:sz w:val="24"/>
          <w:szCs w:val="24"/>
        </w:rPr>
        <w:t xml:space="preserve"> spp.</w:t>
      </w:r>
      <w:r w:rsidR="009A0629">
        <w:rPr>
          <w:rFonts w:ascii="Times New Roman" w:eastAsia="Times New Roman" w:hAnsi="Times New Roman" w:cs="Times New Roman"/>
          <w:bCs/>
          <w:sz w:val="24"/>
          <w:szCs w:val="24"/>
        </w:rPr>
        <w:t>), and Devilweed</w:t>
      </w:r>
      <w:r w:rsidR="000B12F4">
        <w:rPr>
          <w:rFonts w:ascii="Times New Roman" w:eastAsia="Times New Roman" w:hAnsi="Times New Roman" w:cs="Times New Roman"/>
          <w:bCs/>
          <w:sz w:val="24"/>
          <w:szCs w:val="24"/>
        </w:rPr>
        <w:t xml:space="preserve"> (</w:t>
      </w:r>
      <w:r w:rsidR="000B12F4">
        <w:rPr>
          <w:rFonts w:ascii="Times New Roman" w:eastAsia="Times New Roman" w:hAnsi="Times New Roman" w:cs="Times New Roman"/>
          <w:bCs/>
          <w:i/>
          <w:iCs/>
          <w:sz w:val="24"/>
          <w:szCs w:val="24"/>
        </w:rPr>
        <w:t>S. horneri</w:t>
      </w:r>
      <w:r w:rsidR="000B12F4">
        <w:rPr>
          <w:rFonts w:ascii="Times New Roman" w:eastAsia="Times New Roman" w:hAnsi="Times New Roman" w:cs="Times New Roman"/>
          <w:bCs/>
          <w:sz w:val="24"/>
          <w:szCs w:val="24"/>
        </w:rPr>
        <w:t>)</w:t>
      </w:r>
      <w:r w:rsidR="009A0629">
        <w:rPr>
          <w:rFonts w:ascii="Times New Roman" w:eastAsia="Times New Roman" w:hAnsi="Times New Roman" w:cs="Times New Roman"/>
          <w:bCs/>
          <w:sz w:val="24"/>
          <w:szCs w:val="24"/>
        </w:rPr>
        <w:t xml:space="preserve">. </w:t>
      </w:r>
      <w:r w:rsidR="00E92099">
        <w:rPr>
          <w:rFonts w:ascii="Times New Roman" w:eastAsia="Times New Roman" w:hAnsi="Times New Roman" w:cs="Times New Roman"/>
          <w:bCs/>
          <w:sz w:val="24"/>
          <w:szCs w:val="24"/>
        </w:rPr>
        <w:t xml:space="preserve">Devilweed </w:t>
      </w:r>
      <w:r w:rsidR="000B12F4">
        <w:rPr>
          <w:rFonts w:ascii="Times New Roman" w:eastAsia="Times New Roman" w:hAnsi="Times New Roman" w:cs="Times New Roman"/>
          <w:bCs/>
          <w:sz w:val="24"/>
          <w:szCs w:val="24"/>
        </w:rPr>
        <w:t xml:space="preserve">was </w:t>
      </w:r>
      <w:r>
        <w:rPr>
          <w:rFonts w:ascii="Times New Roman" w:eastAsia="Times New Roman" w:hAnsi="Times New Roman" w:cs="Times New Roman"/>
          <w:bCs/>
          <w:sz w:val="24"/>
          <w:szCs w:val="24"/>
        </w:rPr>
        <w:t xml:space="preserve">present </w:t>
      </w:r>
      <w:r w:rsidR="00E92099">
        <w:rPr>
          <w:rFonts w:ascii="Times New Roman" w:eastAsia="Times New Roman" w:hAnsi="Times New Roman" w:cs="Times New Roman"/>
          <w:bCs/>
          <w:sz w:val="24"/>
          <w:szCs w:val="24"/>
        </w:rPr>
        <w:t xml:space="preserve">on </w:t>
      </w:r>
      <w:r>
        <w:rPr>
          <w:rFonts w:ascii="Times New Roman" w:eastAsia="Times New Roman" w:hAnsi="Times New Roman" w:cs="Times New Roman"/>
          <w:bCs/>
          <w:sz w:val="24"/>
          <w:szCs w:val="24"/>
        </w:rPr>
        <w:t xml:space="preserve">28% of </w:t>
      </w:r>
      <w:r w:rsidR="00E92099">
        <w:rPr>
          <w:rFonts w:ascii="Times New Roman" w:eastAsia="Times New Roman" w:hAnsi="Times New Roman" w:cs="Times New Roman"/>
          <w:bCs/>
          <w:sz w:val="24"/>
          <w:szCs w:val="24"/>
        </w:rPr>
        <w:t>wrack piles</w:t>
      </w:r>
      <w:r>
        <w:rPr>
          <w:rFonts w:ascii="Times New Roman" w:eastAsia="Times New Roman" w:hAnsi="Times New Roman" w:cs="Times New Roman"/>
          <w:bCs/>
          <w:sz w:val="24"/>
          <w:szCs w:val="24"/>
        </w:rPr>
        <w:t xml:space="preserve"> (11 of 39 piles)</w:t>
      </w:r>
      <w:r w:rsidR="000B12F4">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where it constituted </w:t>
      </w:r>
      <w:r w:rsidR="000B12F4">
        <w:rPr>
          <w:rFonts w:ascii="Times New Roman" w:eastAsia="Times New Roman" w:hAnsi="Times New Roman" w:cs="Times New Roman"/>
          <w:bCs/>
          <w:sz w:val="24"/>
          <w:szCs w:val="24"/>
        </w:rPr>
        <w:t xml:space="preserve">3 </w:t>
      </w:r>
      <w:r w:rsidR="000B12F4" w:rsidRPr="00482793">
        <w:rPr>
          <w:rFonts w:ascii="Times New Roman" w:hAnsi="Times New Roman" w:cs="Times New Roman"/>
          <w:color w:val="000000"/>
          <w:sz w:val="24"/>
          <w:szCs w:val="24"/>
        </w:rPr>
        <w:t>±</w:t>
      </w:r>
      <w:r w:rsidR="000B12F4">
        <w:rPr>
          <w:rFonts w:ascii="Times New Roman" w:hAnsi="Times New Roman" w:cs="Times New Roman"/>
          <w:color w:val="000000"/>
          <w:sz w:val="24"/>
          <w:szCs w:val="24"/>
        </w:rPr>
        <w:t xml:space="preserve"> 1 % of the surface cover of those piles.</w:t>
      </w:r>
    </w:p>
    <w:p w14:paraId="22D9FEED" w14:textId="77777777" w:rsidR="00E31F3F" w:rsidRPr="00482793" w:rsidRDefault="00E31F3F" w:rsidP="004628A7">
      <w:pPr>
        <w:spacing w:line="480" w:lineRule="auto"/>
        <w:jc w:val="both"/>
        <w:rPr>
          <w:rFonts w:ascii="Times New Roman" w:eastAsia="Times New Roman" w:hAnsi="Times New Roman" w:cs="Times New Roman"/>
          <w:i/>
          <w:sz w:val="24"/>
          <w:szCs w:val="24"/>
        </w:rPr>
      </w:pPr>
      <w:r w:rsidRPr="00482793">
        <w:rPr>
          <w:rFonts w:ascii="Times New Roman" w:eastAsia="Times New Roman" w:hAnsi="Times New Roman" w:cs="Times New Roman"/>
          <w:i/>
          <w:sz w:val="24"/>
          <w:szCs w:val="24"/>
        </w:rPr>
        <w:t xml:space="preserve">Performance </w:t>
      </w:r>
    </w:p>
    <w:p w14:paraId="75360BA3" w14:textId="6EE8A3D8" w:rsidR="00CA66E4" w:rsidRPr="00482793" w:rsidRDefault="00A7304B" w:rsidP="004628A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6522D0" w:rsidRPr="00482793">
        <w:rPr>
          <w:rFonts w:ascii="Times New Roman" w:eastAsia="Times New Roman" w:hAnsi="Times New Roman" w:cs="Times New Roman"/>
          <w:sz w:val="24"/>
          <w:szCs w:val="24"/>
        </w:rPr>
        <w:t xml:space="preserve">iet and detritivore species </w:t>
      </w:r>
      <w:r>
        <w:rPr>
          <w:rFonts w:ascii="Times New Roman" w:eastAsia="Times New Roman" w:hAnsi="Times New Roman" w:cs="Times New Roman"/>
          <w:sz w:val="24"/>
          <w:szCs w:val="24"/>
        </w:rPr>
        <w:t xml:space="preserve">interacted to </w:t>
      </w:r>
      <w:r w:rsidR="006522D0" w:rsidRPr="00482793">
        <w:rPr>
          <w:rFonts w:ascii="Times New Roman" w:eastAsia="Times New Roman" w:hAnsi="Times New Roman" w:cs="Times New Roman"/>
          <w:sz w:val="24"/>
          <w:szCs w:val="24"/>
        </w:rPr>
        <w:t xml:space="preserve">influence </w:t>
      </w:r>
      <w:r w:rsidR="00FB2F49">
        <w:rPr>
          <w:rFonts w:ascii="Times New Roman" w:eastAsia="Times New Roman" w:hAnsi="Times New Roman" w:cs="Times New Roman"/>
          <w:sz w:val="24"/>
          <w:szCs w:val="24"/>
        </w:rPr>
        <w:t xml:space="preserve">detritivore tissue </w:t>
      </w:r>
      <w:r w:rsidR="006522D0" w:rsidRPr="00482793">
        <w:rPr>
          <w:rFonts w:ascii="Times New Roman" w:eastAsia="Times New Roman" w:hAnsi="Times New Roman" w:cs="Times New Roman"/>
          <w:sz w:val="24"/>
          <w:szCs w:val="24"/>
        </w:rPr>
        <w:t>growth (F=15.243, p&lt;0.005)</w:t>
      </w:r>
      <w:r>
        <w:rPr>
          <w:rFonts w:ascii="Times New Roman" w:eastAsia="Times New Roman" w:hAnsi="Times New Roman" w:cs="Times New Roman"/>
          <w:sz w:val="24"/>
          <w:szCs w:val="24"/>
        </w:rPr>
        <w:t>.</w:t>
      </w:r>
      <w:r w:rsidR="006522D0" w:rsidRPr="004827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6522D0" w:rsidRPr="00482793">
        <w:rPr>
          <w:rFonts w:ascii="Times New Roman" w:eastAsia="Times New Roman" w:hAnsi="Times New Roman" w:cs="Times New Roman"/>
          <w:sz w:val="24"/>
          <w:szCs w:val="24"/>
        </w:rPr>
        <w:t xml:space="preserve">hus, we analyzed </w:t>
      </w:r>
      <w:r>
        <w:rPr>
          <w:rFonts w:ascii="Times New Roman" w:eastAsia="Times New Roman" w:hAnsi="Times New Roman" w:cs="Times New Roman"/>
          <w:sz w:val="24"/>
          <w:szCs w:val="24"/>
        </w:rPr>
        <w:t>detritivore species</w:t>
      </w:r>
      <w:r w:rsidRPr="00482793">
        <w:rPr>
          <w:rFonts w:ascii="Times New Roman" w:eastAsia="Times New Roman" w:hAnsi="Times New Roman" w:cs="Times New Roman"/>
          <w:sz w:val="24"/>
          <w:szCs w:val="24"/>
        </w:rPr>
        <w:t xml:space="preserve"> </w:t>
      </w:r>
      <w:r w:rsidR="006522D0" w:rsidRPr="00482793">
        <w:rPr>
          <w:rFonts w:ascii="Times New Roman" w:eastAsia="Times New Roman" w:hAnsi="Times New Roman" w:cs="Times New Roman"/>
          <w:sz w:val="24"/>
          <w:szCs w:val="24"/>
        </w:rPr>
        <w:t xml:space="preserve">separately to understand how each diet impacted </w:t>
      </w:r>
      <w:r>
        <w:rPr>
          <w:rFonts w:ascii="Times New Roman" w:eastAsia="Times New Roman" w:hAnsi="Times New Roman" w:cs="Times New Roman"/>
          <w:sz w:val="24"/>
          <w:szCs w:val="24"/>
        </w:rPr>
        <w:t>them</w:t>
      </w:r>
      <w:r w:rsidR="006522D0" w:rsidRPr="00482793">
        <w:rPr>
          <w:rFonts w:ascii="Times New Roman" w:eastAsia="Times New Roman" w:hAnsi="Times New Roman" w:cs="Times New Roman"/>
          <w:sz w:val="24"/>
          <w:szCs w:val="24"/>
        </w:rPr>
        <w:t xml:space="preserve">. </w:t>
      </w:r>
      <w:r w:rsidR="00E31F3F" w:rsidRPr="00482793">
        <w:rPr>
          <w:rFonts w:ascii="Times New Roman" w:eastAsia="Times New Roman" w:hAnsi="Times New Roman" w:cs="Times New Roman"/>
          <w:sz w:val="24"/>
          <w:szCs w:val="24"/>
        </w:rPr>
        <w:t xml:space="preserve">After controlling for </w:t>
      </w:r>
      <w:r w:rsidR="00F774CD" w:rsidRPr="00482793">
        <w:rPr>
          <w:rFonts w:ascii="Times New Roman" w:eastAsia="Times New Roman" w:hAnsi="Times New Roman" w:cs="Times New Roman"/>
          <w:sz w:val="24"/>
          <w:szCs w:val="24"/>
        </w:rPr>
        <w:t xml:space="preserve">estimated </w:t>
      </w:r>
      <w:r w:rsidR="00E31F3F" w:rsidRPr="00482793">
        <w:rPr>
          <w:rFonts w:ascii="Times New Roman" w:eastAsia="Times New Roman" w:hAnsi="Times New Roman" w:cs="Times New Roman"/>
          <w:sz w:val="24"/>
          <w:szCs w:val="24"/>
        </w:rPr>
        <w:t xml:space="preserve">initial dry tissue mass, wrack diet influenced </w:t>
      </w:r>
      <w:proofErr w:type="gramStart"/>
      <w:r w:rsidR="00E31F3F" w:rsidRPr="00482793">
        <w:rPr>
          <w:rFonts w:ascii="Times New Roman" w:eastAsia="Times New Roman" w:hAnsi="Times New Roman" w:cs="Times New Roman"/>
          <w:sz w:val="24"/>
          <w:szCs w:val="24"/>
        </w:rPr>
        <w:t>Red</w:t>
      </w:r>
      <w:proofErr w:type="gramEnd"/>
      <w:r w:rsidR="00E31F3F" w:rsidRPr="00482793">
        <w:rPr>
          <w:rFonts w:ascii="Times New Roman" w:eastAsia="Times New Roman" w:hAnsi="Times New Roman" w:cs="Times New Roman"/>
          <w:sz w:val="24"/>
          <w:szCs w:val="24"/>
        </w:rPr>
        <w:t xml:space="preserve"> abalone and </w:t>
      </w:r>
      <w:r w:rsidR="00312714">
        <w:rPr>
          <w:rFonts w:ascii="Times New Roman" w:eastAsia="Times New Roman" w:hAnsi="Times New Roman" w:cs="Times New Roman"/>
          <w:sz w:val="24"/>
          <w:szCs w:val="24"/>
        </w:rPr>
        <w:t>Black t</w:t>
      </w:r>
      <w:r w:rsidR="00F774CD" w:rsidRPr="00482793">
        <w:rPr>
          <w:rFonts w:ascii="Times New Roman" w:eastAsia="Times New Roman" w:hAnsi="Times New Roman" w:cs="Times New Roman"/>
          <w:sz w:val="24"/>
          <w:szCs w:val="24"/>
        </w:rPr>
        <w:t xml:space="preserve">urban </w:t>
      </w:r>
      <w:r w:rsidR="00E31F3F" w:rsidRPr="00482793">
        <w:rPr>
          <w:rFonts w:ascii="Times New Roman" w:eastAsia="Times New Roman" w:hAnsi="Times New Roman" w:cs="Times New Roman"/>
          <w:sz w:val="24"/>
          <w:szCs w:val="24"/>
        </w:rPr>
        <w:t>snail growth</w:t>
      </w:r>
      <w:r w:rsidR="00CA66E4" w:rsidRPr="00482793">
        <w:rPr>
          <w:rFonts w:ascii="Times New Roman" w:eastAsia="Times New Roman" w:hAnsi="Times New Roman" w:cs="Times New Roman"/>
          <w:sz w:val="24"/>
          <w:szCs w:val="24"/>
        </w:rPr>
        <w:t xml:space="preserve"> (Fig. 1: F</w:t>
      </w:r>
      <w:r w:rsidR="00CA66E4" w:rsidRPr="00482793">
        <w:rPr>
          <w:rFonts w:ascii="Times New Roman" w:eastAsia="Times New Roman" w:hAnsi="Times New Roman" w:cs="Times New Roman"/>
          <w:sz w:val="24"/>
          <w:szCs w:val="24"/>
          <w:vertAlign w:val="subscript"/>
        </w:rPr>
        <w:t>2,54</w:t>
      </w:r>
      <w:r w:rsidR="00CA66E4" w:rsidRPr="00482793">
        <w:rPr>
          <w:rFonts w:ascii="Times New Roman" w:eastAsia="Times New Roman" w:hAnsi="Times New Roman" w:cs="Times New Roman"/>
          <w:i/>
          <w:sz w:val="24"/>
          <w:szCs w:val="24"/>
        </w:rPr>
        <w:t xml:space="preserve"> </w:t>
      </w:r>
      <w:r w:rsidR="00CA66E4" w:rsidRPr="00482793">
        <w:rPr>
          <w:rFonts w:ascii="Times New Roman" w:eastAsia="Times New Roman" w:hAnsi="Times New Roman" w:cs="Times New Roman"/>
          <w:sz w:val="24"/>
          <w:szCs w:val="24"/>
        </w:rPr>
        <w:t>= 3.88, p&lt;0.005, F</w:t>
      </w:r>
      <w:r w:rsidR="00CA66E4" w:rsidRPr="00482793">
        <w:rPr>
          <w:rFonts w:ascii="Times New Roman" w:eastAsia="Times New Roman" w:hAnsi="Times New Roman" w:cs="Times New Roman"/>
          <w:sz w:val="24"/>
          <w:szCs w:val="24"/>
          <w:vertAlign w:val="subscript"/>
        </w:rPr>
        <w:t>2,54</w:t>
      </w:r>
      <w:r w:rsidR="00CA66E4" w:rsidRPr="00482793">
        <w:rPr>
          <w:rFonts w:ascii="Times New Roman" w:eastAsia="Times New Roman" w:hAnsi="Times New Roman" w:cs="Times New Roman"/>
          <w:sz w:val="24"/>
          <w:szCs w:val="24"/>
        </w:rPr>
        <w:t>=3.939, p=0.02; respectively)</w:t>
      </w:r>
      <w:r w:rsidR="00E31F3F" w:rsidRPr="00482793">
        <w:rPr>
          <w:rFonts w:ascii="Times New Roman" w:eastAsia="Times New Roman" w:hAnsi="Times New Roman" w:cs="Times New Roman"/>
          <w:sz w:val="24"/>
          <w:szCs w:val="24"/>
        </w:rPr>
        <w:t xml:space="preserve">, but in opposing directions. </w:t>
      </w:r>
      <w:r w:rsidR="00CA66E4" w:rsidRPr="00482793">
        <w:rPr>
          <w:rFonts w:ascii="Times New Roman" w:eastAsia="Times New Roman" w:hAnsi="Times New Roman" w:cs="Times New Roman"/>
          <w:sz w:val="24"/>
          <w:szCs w:val="24"/>
        </w:rPr>
        <w:t xml:space="preserve">Replacing </w:t>
      </w:r>
      <w:r w:rsidR="00551FE5" w:rsidRPr="00482793">
        <w:rPr>
          <w:rFonts w:ascii="Times New Roman" w:eastAsia="Times New Roman" w:hAnsi="Times New Roman" w:cs="Times New Roman"/>
          <w:sz w:val="24"/>
          <w:szCs w:val="24"/>
        </w:rPr>
        <w:t>Kelp</w:t>
      </w:r>
      <w:r w:rsidR="00CA66E4" w:rsidRPr="00482793">
        <w:rPr>
          <w:rFonts w:ascii="Times New Roman" w:eastAsia="Times New Roman" w:hAnsi="Times New Roman" w:cs="Times New Roman"/>
          <w:sz w:val="24"/>
          <w:szCs w:val="24"/>
        </w:rPr>
        <w:t xml:space="preserve"> wrack with </w:t>
      </w:r>
      <w:r w:rsidR="000D70B7" w:rsidRPr="00482793">
        <w:rPr>
          <w:rFonts w:ascii="Times New Roman" w:eastAsia="Times New Roman" w:hAnsi="Times New Roman" w:cs="Times New Roman"/>
          <w:sz w:val="24"/>
          <w:szCs w:val="24"/>
        </w:rPr>
        <w:t>Devilweed</w:t>
      </w:r>
      <w:r w:rsidR="00CA66E4" w:rsidRPr="00482793">
        <w:rPr>
          <w:rFonts w:ascii="Times New Roman" w:eastAsia="Times New Roman" w:hAnsi="Times New Roman" w:cs="Times New Roman"/>
          <w:sz w:val="24"/>
          <w:szCs w:val="24"/>
        </w:rPr>
        <w:t xml:space="preserve"> suppressed </w:t>
      </w:r>
      <w:proofErr w:type="gramStart"/>
      <w:r w:rsidR="00CA66E4" w:rsidRPr="00482793">
        <w:rPr>
          <w:rFonts w:ascii="Times New Roman" w:eastAsia="Times New Roman" w:hAnsi="Times New Roman" w:cs="Times New Roman"/>
          <w:sz w:val="24"/>
          <w:szCs w:val="24"/>
        </w:rPr>
        <w:t>Red</w:t>
      </w:r>
      <w:proofErr w:type="gramEnd"/>
      <w:r w:rsidR="00CA66E4" w:rsidRPr="00482793">
        <w:rPr>
          <w:rFonts w:ascii="Times New Roman" w:eastAsia="Times New Roman" w:hAnsi="Times New Roman" w:cs="Times New Roman"/>
          <w:sz w:val="24"/>
          <w:szCs w:val="24"/>
        </w:rPr>
        <w:t xml:space="preserve"> abalone tissue mass by 25% but increased Turban snail tissue mass by 31%.</w:t>
      </w:r>
      <w:r w:rsidR="00F41B94" w:rsidRPr="00482793">
        <w:rPr>
          <w:rFonts w:ascii="Times New Roman" w:eastAsia="Times New Roman" w:hAnsi="Times New Roman" w:cs="Times New Roman"/>
          <w:sz w:val="24"/>
          <w:szCs w:val="24"/>
        </w:rPr>
        <w:t xml:space="preserve"> The effect on Turban snails was not statistically significant. Interestingly, the effect of the mixed diet treatment (</w:t>
      </w:r>
      <w:proofErr w:type="gramStart"/>
      <w:r w:rsidR="00F41B94" w:rsidRPr="00482793">
        <w:rPr>
          <w:rFonts w:ascii="Times New Roman" w:eastAsia="Times New Roman" w:hAnsi="Times New Roman" w:cs="Times New Roman"/>
          <w:sz w:val="24"/>
          <w:szCs w:val="24"/>
        </w:rPr>
        <w:t>i.e.</w:t>
      </w:r>
      <w:proofErr w:type="gramEnd"/>
      <w:r w:rsidR="00F41B94" w:rsidRPr="00482793">
        <w:rPr>
          <w:rFonts w:ascii="Times New Roman" w:eastAsia="Times New Roman" w:hAnsi="Times New Roman" w:cs="Times New Roman"/>
          <w:sz w:val="24"/>
          <w:szCs w:val="24"/>
        </w:rPr>
        <w:t xml:space="preserve"> offering consumers </w:t>
      </w:r>
      <w:r w:rsidR="00551FE5" w:rsidRPr="00482793">
        <w:rPr>
          <w:rFonts w:ascii="Times New Roman" w:eastAsia="Times New Roman" w:hAnsi="Times New Roman" w:cs="Times New Roman"/>
          <w:sz w:val="24"/>
          <w:szCs w:val="24"/>
        </w:rPr>
        <w:t>Kelp</w:t>
      </w:r>
      <w:r w:rsidR="00F41B94" w:rsidRPr="00482793">
        <w:rPr>
          <w:rFonts w:ascii="Times New Roman" w:eastAsia="Times New Roman" w:hAnsi="Times New Roman" w:cs="Times New Roman"/>
          <w:sz w:val="24"/>
          <w:szCs w:val="24"/>
        </w:rPr>
        <w:t xml:space="preserve"> and </w:t>
      </w:r>
      <w:r w:rsidR="000D70B7" w:rsidRPr="00482793">
        <w:rPr>
          <w:rFonts w:ascii="Times New Roman" w:eastAsia="Times New Roman" w:hAnsi="Times New Roman" w:cs="Times New Roman"/>
          <w:sz w:val="24"/>
          <w:szCs w:val="24"/>
        </w:rPr>
        <w:t>Devilweed</w:t>
      </w:r>
      <w:r w:rsidR="00F41B94" w:rsidRPr="00482793">
        <w:rPr>
          <w:rFonts w:ascii="Times New Roman" w:eastAsia="Times New Roman" w:hAnsi="Times New Roman" w:cs="Times New Roman"/>
          <w:sz w:val="24"/>
          <w:szCs w:val="24"/>
        </w:rPr>
        <w:t xml:space="preserve"> in a 1:1 ratio) was also consumer-specific. For Red abalone, </w:t>
      </w:r>
      <w:r>
        <w:rPr>
          <w:rFonts w:ascii="Times New Roman" w:eastAsia="Times New Roman" w:hAnsi="Times New Roman" w:cs="Times New Roman"/>
          <w:sz w:val="24"/>
          <w:szCs w:val="24"/>
        </w:rPr>
        <w:t>a</w:t>
      </w:r>
      <w:r w:rsidRPr="00482793">
        <w:rPr>
          <w:rFonts w:ascii="Times New Roman" w:eastAsia="Times New Roman" w:hAnsi="Times New Roman" w:cs="Times New Roman"/>
          <w:sz w:val="24"/>
          <w:szCs w:val="24"/>
        </w:rPr>
        <w:t xml:space="preserve"> </w:t>
      </w:r>
      <w:r w:rsidR="00F41B94" w:rsidRPr="00482793">
        <w:rPr>
          <w:rFonts w:ascii="Times New Roman" w:eastAsia="Times New Roman" w:hAnsi="Times New Roman" w:cs="Times New Roman"/>
          <w:sz w:val="24"/>
          <w:szCs w:val="24"/>
        </w:rPr>
        <w:t xml:space="preserve">mixed diet had </w:t>
      </w:r>
      <w:r w:rsidR="00F41B94" w:rsidRPr="00482793">
        <w:rPr>
          <w:rFonts w:ascii="Times New Roman" w:eastAsia="Times New Roman" w:hAnsi="Times New Roman" w:cs="Times New Roman"/>
          <w:sz w:val="24"/>
          <w:szCs w:val="24"/>
        </w:rPr>
        <w:lastRenderedPageBreak/>
        <w:t>an intermediate effect on tissue mass compared to animals in the no-choice treatments (</w:t>
      </w:r>
      <w:proofErr w:type="gramStart"/>
      <w:r w:rsidR="00F41B94" w:rsidRPr="00482793">
        <w:rPr>
          <w:rFonts w:ascii="Times New Roman" w:eastAsia="Times New Roman" w:hAnsi="Times New Roman" w:cs="Times New Roman"/>
          <w:sz w:val="24"/>
          <w:szCs w:val="24"/>
        </w:rPr>
        <w:t>i.e.</w:t>
      </w:r>
      <w:proofErr w:type="gramEnd"/>
      <w:r w:rsidR="00F41B94" w:rsidRPr="00482793">
        <w:rPr>
          <w:rFonts w:ascii="Times New Roman" w:eastAsia="Times New Roman" w:hAnsi="Times New Roman" w:cs="Times New Roman"/>
          <w:sz w:val="24"/>
          <w:szCs w:val="24"/>
        </w:rPr>
        <w:t xml:space="preserve"> </w:t>
      </w:r>
      <w:r w:rsidR="00551FE5" w:rsidRPr="00482793">
        <w:rPr>
          <w:rFonts w:ascii="Times New Roman" w:eastAsia="Times New Roman" w:hAnsi="Times New Roman" w:cs="Times New Roman"/>
          <w:sz w:val="24"/>
          <w:szCs w:val="24"/>
        </w:rPr>
        <w:t>Kelp</w:t>
      </w:r>
      <w:r w:rsidR="00F41B94" w:rsidRPr="00482793">
        <w:rPr>
          <w:rFonts w:ascii="Times New Roman" w:eastAsia="Times New Roman" w:hAnsi="Times New Roman" w:cs="Times New Roman"/>
          <w:sz w:val="24"/>
          <w:szCs w:val="24"/>
        </w:rPr>
        <w:t xml:space="preserve"> or </w:t>
      </w:r>
      <w:r w:rsidR="000D70B7" w:rsidRPr="00482793">
        <w:rPr>
          <w:rFonts w:ascii="Times New Roman" w:eastAsia="Times New Roman" w:hAnsi="Times New Roman" w:cs="Times New Roman"/>
          <w:sz w:val="24"/>
          <w:szCs w:val="24"/>
        </w:rPr>
        <w:t>Devilweed</w:t>
      </w:r>
      <w:r w:rsidR="00F41B94" w:rsidRPr="00482793">
        <w:rPr>
          <w:rFonts w:ascii="Times New Roman" w:eastAsia="Times New Roman" w:hAnsi="Times New Roman" w:cs="Times New Roman"/>
          <w:sz w:val="24"/>
          <w:szCs w:val="24"/>
        </w:rPr>
        <w:t xml:space="preserve"> only diets). In contrast, Turban snails fed mixed diets grew similar to </w:t>
      </w:r>
      <w:r w:rsidR="000D70B7" w:rsidRPr="00482793">
        <w:rPr>
          <w:rFonts w:ascii="Times New Roman" w:eastAsia="Times New Roman" w:hAnsi="Times New Roman" w:cs="Times New Roman"/>
          <w:sz w:val="24"/>
          <w:szCs w:val="24"/>
        </w:rPr>
        <w:t>Devilweed</w:t>
      </w:r>
      <w:r w:rsidR="00F41B94" w:rsidRPr="00482793">
        <w:rPr>
          <w:rFonts w:ascii="Times New Roman" w:eastAsia="Times New Roman" w:hAnsi="Times New Roman" w:cs="Times New Roman"/>
          <w:sz w:val="24"/>
          <w:szCs w:val="24"/>
        </w:rPr>
        <w:t xml:space="preserve">-only treatments and better than </w:t>
      </w:r>
      <w:r w:rsidR="00551FE5" w:rsidRPr="00482793">
        <w:rPr>
          <w:rFonts w:ascii="Times New Roman" w:eastAsia="Times New Roman" w:hAnsi="Times New Roman" w:cs="Times New Roman"/>
          <w:sz w:val="24"/>
          <w:szCs w:val="24"/>
        </w:rPr>
        <w:t>Kelp</w:t>
      </w:r>
      <w:r w:rsidR="00F41B94" w:rsidRPr="00482793">
        <w:rPr>
          <w:rFonts w:ascii="Times New Roman" w:eastAsia="Times New Roman" w:hAnsi="Times New Roman" w:cs="Times New Roman"/>
          <w:sz w:val="24"/>
          <w:szCs w:val="24"/>
        </w:rPr>
        <w:t>-only treatments.</w:t>
      </w:r>
      <w:r w:rsidR="00AD1037" w:rsidRPr="00482793">
        <w:rPr>
          <w:rFonts w:ascii="Times New Roman" w:eastAsia="Times New Roman" w:hAnsi="Times New Roman" w:cs="Times New Roman"/>
          <w:sz w:val="24"/>
          <w:szCs w:val="24"/>
        </w:rPr>
        <w:t xml:space="preserve"> Because no choice was ever fully consumed, any mixed-diet effect could not be attributed simply to </w:t>
      </w:r>
      <w:del w:id="20" w:author="Katherine.Swiney" w:date="2024-01-17T10:11:00Z">
        <w:r w:rsidR="009942BA" w:rsidRPr="00482793" w:rsidDel="00CA79A8">
          <w:rPr>
            <w:rFonts w:ascii="Times New Roman" w:eastAsia="Times New Roman" w:hAnsi="Times New Roman" w:cs="Times New Roman"/>
            <w:sz w:val="24"/>
            <w:szCs w:val="24"/>
          </w:rPr>
          <w:delText>a</w:delText>
        </w:r>
      </w:del>
      <w:r>
        <w:rPr>
          <w:rFonts w:ascii="Times New Roman" w:eastAsia="Times New Roman" w:hAnsi="Times New Roman" w:cs="Times New Roman"/>
          <w:sz w:val="24"/>
          <w:szCs w:val="24"/>
        </w:rPr>
        <w:t xml:space="preserve"> the</w:t>
      </w:r>
      <w:r w:rsidR="009942BA" w:rsidRPr="004827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loss</w:t>
      </w:r>
      <w:r w:rsidR="00561908" w:rsidRPr="00482793">
        <w:rPr>
          <w:rFonts w:ascii="Times New Roman" w:eastAsia="Times New Roman" w:hAnsi="Times New Roman" w:cs="Times New Roman"/>
          <w:sz w:val="24"/>
          <w:szCs w:val="24"/>
        </w:rPr>
        <w:t xml:space="preserve"> of a higher quality food.</w:t>
      </w:r>
    </w:p>
    <w:p w14:paraId="452956C9" w14:textId="0504BB98" w:rsidR="007F563C" w:rsidRPr="00482793" w:rsidRDefault="006E3FD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Consistent with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suppressing Red abalone growth, </w:t>
      </w:r>
      <w:r w:rsidR="009942BA" w:rsidRPr="00482793">
        <w:rPr>
          <w:rFonts w:ascii="Times New Roman" w:eastAsia="Times New Roman" w:hAnsi="Times New Roman" w:cs="Times New Roman"/>
          <w:sz w:val="24"/>
          <w:szCs w:val="24"/>
        </w:rPr>
        <w:t xml:space="preserve">there was a trend for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to </w:t>
      </w:r>
      <w:r w:rsidRPr="00482793">
        <w:rPr>
          <w:rFonts w:ascii="Times New Roman" w:eastAsia="Times New Roman" w:hAnsi="Times New Roman" w:cs="Times New Roman"/>
          <w:sz w:val="24"/>
          <w:szCs w:val="24"/>
        </w:rPr>
        <w:t xml:space="preserve">increase the amount of time it took Red abalone to right themselves (Fig. 2). However, after controlling for differences in initial righting time, this effect was not statistically significant </w:t>
      </w:r>
      <w:r w:rsidR="006522D0" w:rsidRPr="00482793">
        <w:rPr>
          <w:rFonts w:ascii="Times New Roman" w:eastAsia="Times New Roman" w:hAnsi="Times New Roman" w:cs="Times New Roman"/>
          <w:sz w:val="24"/>
          <w:szCs w:val="24"/>
        </w:rPr>
        <w:t>(F</w:t>
      </w:r>
      <w:r w:rsidR="006522D0" w:rsidRPr="00482793">
        <w:rPr>
          <w:rFonts w:ascii="Times New Roman" w:eastAsia="Times New Roman" w:hAnsi="Times New Roman" w:cs="Times New Roman"/>
          <w:sz w:val="24"/>
          <w:szCs w:val="24"/>
          <w:vertAlign w:val="subscript"/>
        </w:rPr>
        <w:t>2,57</w:t>
      </w:r>
      <w:r w:rsidR="006522D0" w:rsidRPr="00482793">
        <w:rPr>
          <w:rFonts w:ascii="Times New Roman" w:eastAsia="Times New Roman" w:hAnsi="Times New Roman" w:cs="Times New Roman"/>
          <w:i/>
          <w:sz w:val="24"/>
          <w:szCs w:val="24"/>
        </w:rPr>
        <w:t xml:space="preserve"> </w:t>
      </w:r>
      <w:r w:rsidR="006522D0" w:rsidRPr="00482793">
        <w:rPr>
          <w:rFonts w:ascii="Times New Roman" w:eastAsia="Times New Roman" w:hAnsi="Times New Roman" w:cs="Times New Roman"/>
          <w:sz w:val="24"/>
          <w:szCs w:val="24"/>
        </w:rPr>
        <w:t>=2.091, p=0.133).</w:t>
      </w:r>
    </w:p>
    <w:p w14:paraId="3ACD0ACC" w14:textId="77777777" w:rsidR="0011538B" w:rsidRPr="00482793" w:rsidRDefault="0011538B" w:rsidP="004628A7">
      <w:pPr>
        <w:spacing w:line="480" w:lineRule="auto"/>
        <w:jc w:val="both"/>
        <w:rPr>
          <w:rFonts w:ascii="Times New Roman" w:eastAsia="Times New Roman" w:hAnsi="Times New Roman" w:cs="Times New Roman"/>
          <w:i/>
          <w:sz w:val="24"/>
          <w:szCs w:val="24"/>
        </w:rPr>
      </w:pPr>
      <w:r w:rsidRPr="00482793">
        <w:rPr>
          <w:rFonts w:ascii="Times New Roman" w:eastAsia="Times New Roman" w:hAnsi="Times New Roman" w:cs="Times New Roman"/>
          <w:i/>
          <w:sz w:val="24"/>
          <w:szCs w:val="24"/>
        </w:rPr>
        <w:t xml:space="preserve">Preference </w:t>
      </w:r>
    </w:p>
    <w:p w14:paraId="3909ABF7" w14:textId="05BC36DD" w:rsidR="00AC7E14" w:rsidRPr="00482793" w:rsidRDefault="00AD1A4E" w:rsidP="00312714">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Animals</w:t>
      </w:r>
      <w:r w:rsidR="0011538B" w:rsidRPr="00482793">
        <w:rPr>
          <w:rFonts w:ascii="Times New Roman" w:eastAsia="Times New Roman" w:hAnsi="Times New Roman" w:cs="Times New Roman"/>
          <w:sz w:val="24"/>
          <w:szCs w:val="24"/>
        </w:rPr>
        <w:t xml:space="preserve"> displayed species-specific feeding preferences for wrack</w:t>
      </w:r>
      <w:r w:rsidR="00561908" w:rsidRPr="00482793">
        <w:rPr>
          <w:rFonts w:ascii="Times New Roman" w:eastAsia="Times New Roman" w:hAnsi="Times New Roman" w:cs="Times New Roman"/>
          <w:sz w:val="24"/>
          <w:szCs w:val="24"/>
        </w:rPr>
        <w:t xml:space="preserve"> seaweeds</w:t>
      </w:r>
      <w:r w:rsidR="0011538B" w:rsidRPr="00482793">
        <w:rPr>
          <w:rFonts w:ascii="Times New Roman" w:eastAsia="Times New Roman" w:hAnsi="Times New Roman" w:cs="Times New Roman"/>
          <w:sz w:val="24"/>
          <w:szCs w:val="24"/>
        </w:rPr>
        <w:t xml:space="preserve">. </w:t>
      </w:r>
      <w:commentRangeStart w:id="21"/>
      <w:r w:rsidR="0011538B" w:rsidRPr="00482793">
        <w:rPr>
          <w:rFonts w:ascii="Times New Roman" w:eastAsia="Times New Roman" w:hAnsi="Times New Roman" w:cs="Times New Roman"/>
          <w:sz w:val="24"/>
          <w:szCs w:val="24"/>
        </w:rPr>
        <w:t xml:space="preserve">Black abalone </w:t>
      </w:r>
      <w:commentRangeEnd w:id="21"/>
      <w:r w:rsidR="00CA79A8">
        <w:rPr>
          <w:rStyle w:val="CommentReference"/>
        </w:rPr>
        <w:commentReference w:id="21"/>
      </w:r>
      <w:r w:rsidR="0011538B" w:rsidRPr="00482793">
        <w:rPr>
          <w:rFonts w:ascii="Times New Roman" w:eastAsia="Times New Roman" w:hAnsi="Times New Roman" w:cs="Times New Roman"/>
          <w:sz w:val="24"/>
          <w:szCs w:val="24"/>
        </w:rPr>
        <w:t xml:space="preserve">and </w:t>
      </w:r>
      <w:r w:rsidR="007B7655" w:rsidRPr="00482793">
        <w:rPr>
          <w:rFonts w:ascii="Times New Roman" w:eastAsia="Times New Roman" w:hAnsi="Times New Roman" w:cs="Times New Roman"/>
          <w:sz w:val="24"/>
          <w:szCs w:val="24"/>
        </w:rPr>
        <w:t>T</w:t>
      </w:r>
      <w:r w:rsidR="0011538B" w:rsidRPr="00482793">
        <w:rPr>
          <w:rFonts w:ascii="Times New Roman" w:eastAsia="Times New Roman" w:hAnsi="Times New Roman" w:cs="Times New Roman"/>
          <w:sz w:val="24"/>
          <w:szCs w:val="24"/>
        </w:rPr>
        <w:t xml:space="preserve">urban snails </w:t>
      </w:r>
      <w:r w:rsidR="002A3420" w:rsidRPr="00482793">
        <w:rPr>
          <w:rFonts w:ascii="Times New Roman" w:eastAsia="Times New Roman" w:hAnsi="Times New Roman" w:cs="Times New Roman"/>
          <w:sz w:val="24"/>
          <w:szCs w:val="24"/>
        </w:rPr>
        <w:t>consumed</w:t>
      </w:r>
      <w:r w:rsidR="0011538B" w:rsidRPr="00482793">
        <w:rPr>
          <w:rFonts w:ascii="Times New Roman" w:eastAsia="Times New Roman" w:hAnsi="Times New Roman" w:cs="Times New Roman"/>
          <w:sz w:val="24"/>
          <w:szCs w:val="24"/>
        </w:rPr>
        <w:t xml:space="preserve"> </w:t>
      </w:r>
      <w:r w:rsidR="003E4772" w:rsidRPr="00482793">
        <w:rPr>
          <w:rFonts w:ascii="Times New Roman" w:eastAsia="Times New Roman" w:hAnsi="Times New Roman" w:cs="Times New Roman"/>
          <w:sz w:val="24"/>
          <w:szCs w:val="24"/>
        </w:rPr>
        <w:t>111</w:t>
      </w:r>
      <w:r w:rsidR="0011538B" w:rsidRPr="00482793">
        <w:rPr>
          <w:rFonts w:ascii="Times New Roman" w:eastAsia="Times New Roman" w:hAnsi="Times New Roman" w:cs="Times New Roman"/>
          <w:sz w:val="24"/>
          <w:szCs w:val="24"/>
        </w:rPr>
        <w:t xml:space="preserve">% and </w:t>
      </w:r>
      <w:r w:rsidR="003E4772" w:rsidRPr="00482793">
        <w:rPr>
          <w:rFonts w:ascii="Times New Roman" w:eastAsia="Times New Roman" w:hAnsi="Times New Roman" w:cs="Times New Roman"/>
          <w:sz w:val="24"/>
          <w:szCs w:val="24"/>
        </w:rPr>
        <w:t>158</w:t>
      </w:r>
      <w:r w:rsidR="00AC7E14" w:rsidRPr="00482793">
        <w:rPr>
          <w:rFonts w:ascii="Times New Roman" w:eastAsia="Times New Roman" w:hAnsi="Times New Roman" w:cs="Times New Roman"/>
          <w:sz w:val="24"/>
          <w:szCs w:val="24"/>
        </w:rPr>
        <w:t>%</w:t>
      </w:r>
      <w:r w:rsidR="0011538B" w:rsidRPr="00482793">
        <w:rPr>
          <w:rFonts w:ascii="Times New Roman" w:eastAsia="Times New Roman" w:hAnsi="Times New Roman" w:cs="Times New Roman"/>
          <w:sz w:val="24"/>
          <w:szCs w:val="24"/>
        </w:rPr>
        <w:t xml:space="preserve"> more </w:t>
      </w:r>
      <w:r w:rsidR="00551FE5" w:rsidRPr="00482793">
        <w:rPr>
          <w:rFonts w:ascii="Times New Roman" w:eastAsia="Times New Roman" w:hAnsi="Times New Roman" w:cs="Times New Roman"/>
          <w:sz w:val="24"/>
          <w:szCs w:val="24"/>
        </w:rPr>
        <w:t>Kelp</w:t>
      </w:r>
      <w:r w:rsidR="0011538B" w:rsidRPr="00482793">
        <w:rPr>
          <w:rFonts w:ascii="Times New Roman" w:eastAsia="Times New Roman" w:hAnsi="Times New Roman" w:cs="Times New Roman"/>
          <w:sz w:val="24"/>
          <w:szCs w:val="24"/>
        </w:rPr>
        <w:t xml:space="preserve"> than </w:t>
      </w:r>
      <w:r w:rsidR="000D70B7" w:rsidRPr="00482793">
        <w:rPr>
          <w:rFonts w:ascii="Times New Roman" w:eastAsia="Times New Roman" w:hAnsi="Times New Roman" w:cs="Times New Roman"/>
          <w:sz w:val="24"/>
          <w:szCs w:val="24"/>
        </w:rPr>
        <w:t>Devilweed</w:t>
      </w:r>
      <w:r w:rsidR="0011538B" w:rsidRPr="00482793">
        <w:rPr>
          <w:rFonts w:ascii="Times New Roman" w:eastAsia="Times New Roman" w:hAnsi="Times New Roman" w:cs="Times New Roman"/>
          <w:sz w:val="24"/>
          <w:szCs w:val="24"/>
        </w:rPr>
        <w:t xml:space="preserve"> (Fig. </w:t>
      </w:r>
      <w:r w:rsidR="004D2B2F"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 xml:space="preserve">a and </w:t>
      </w:r>
      <w:r w:rsidR="004D2B2F"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b</w:t>
      </w:r>
      <w:r w:rsidR="002A3420" w:rsidRPr="00482793">
        <w:rPr>
          <w:rFonts w:ascii="Times New Roman" w:eastAsia="Times New Roman" w:hAnsi="Times New Roman" w:cs="Times New Roman"/>
          <w:sz w:val="24"/>
          <w:szCs w:val="24"/>
        </w:rPr>
        <w:t xml:space="preserve">: </w:t>
      </w:r>
      <w:r w:rsidR="0011538B" w:rsidRPr="00482793">
        <w:rPr>
          <w:rFonts w:ascii="Times New Roman" w:eastAsia="Times New Roman" w:hAnsi="Times New Roman" w:cs="Times New Roman"/>
          <w:sz w:val="24"/>
          <w:szCs w:val="24"/>
        </w:rPr>
        <w:t>t=4.5053, p&lt;0.001 and t= 5.7152, p&lt;0.001, respectively). Although the</w:t>
      </w:r>
      <w:r w:rsidR="00A7304B">
        <w:rPr>
          <w:rFonts w:ascii="Times New Roman" w:eastAsia="Times New Roman" w:hAnsi="Times New Roman" w:cs="Times New Roman"/>
          <w:sz w:val="24"/>
          <w:szCs w:val="24"/>
        </w:rPr>
        <w:t>se two detritivores</w:t>
      </w:r>
      <w:r w:rsidR="002A3420" w:rsidRPr="00482793">
        <w:rPr>
          <w:rFonts w:ascii="Times New Roman" w:eastAsia="Times New Roman" w:hAnsi="Times New Roman" w:cs="Times New Roman"/>
          <w:sz w:val="24"/>
          <w:szCs w:val="24"/>
        </w:rPr>
        <w:t xml:space="preserve"> </w:t>
      </w:r>
      <w:r w:rsidR="0011538B" w:rsidRPr="00482793">
        <w:rPr>
          <w:rFonts w:ascii="Times New Roman" w:eastAsia="Times New Roman" w:hAnsi="Times New Roman" w:cs="Times New Roman"/>
          <w:sz w:val="24"/>
          <w:szCs w:val="24"/>
        </w:rPr>
        <w:t xml:space="preserve">preferred </w:t>
      </w:r>
      <w:r w:rsidR="00551FE5" w:rsidRPr="00482793">
        <w:rPr>
          <w:rFonts w:ascii="Times New Roman" w:eastAsia="Times New Roman" w:hAnsi="Times New Roman" w:cs="Times New Roman"/>
          <w:sz w:val="24"/>
          <w:szCs w:val="24"/>
        </w:rPr>
        <w:t>Kelp</w:t>
      </w:r>
      <w:r w:rsidR="0011538B" w:rsidRPr="00482793">
        <w:rPr>
          <w:rFonts w:ascii="Times New Roman" w:eastAsia="Times New Roman" w:hAnsi="Times New Roman" w:cs="Times New Roman"/>
          <w:sz w:val="24"/>
          <w:szCs w:val="24"/>
        </w:rPr>
        <w:t xml:space="preserve">, both </w:t>
      </w:r>
      <w:r w:rsidR="002A3420" w:rsidRPr="00482793">
        <w:rPr>
          <w:rFonts w:ascii="Times New Roman" w:eastAsia="Times New Roman" w:hAnsi="Times New Roman" w:cs="Times New Roman"/>
          <w:sz w:val="24"/>
          <w:szCs w:val="24"/>
        </w:rPr>
        <w:t>species</w:t>
      </w:r>
      <w:r w:rsidR="0011538B" w:rsidRPr="00482793">
        <w:rPr>
          <w:rFonts w:ascii="Times New Roman" w:eastAsia="Times New Roman" w:hAnsi="Times New Roman" w:cs="Times New Roman"/>
          <w:sz w:val="24"/>
          <w:szCs w:val="24"/>
        </w:rPr>
        <w:t xml:space="preserve"> consume</w:t>
      </w:r>
      <w:r w:rsidR="002A3420" w:rsidRPr="00482793">
        <w:rPr>
          <w:rFonts w:ascii="Times New Roman" w:eastAsia="Times New Roman" w:hAnsi="Times New Roman" w:cs="Times New Roman"/>
          <w:sz w:val="24"/>
          <w:szCs w:val="24"/>
        </w:rPr>
        <w:t>d</w:t>
      </w:r>
      <w:r w:rsidR="0011538B" w:rsidRPr="00482793">
        <w:rPr>
          <w:rFonts w:ascii="Times New Roman" w:eastAsia="Times New Roman" w:hAnsi="Times New Roman" w:cs="Times New Roman"/>
          <w:sz w:val="24"/>
          <w:szCs w:val="24"/>
        </w:rPr>
        <w:t xml:space="preserve"> some </w:t>
      </w:r>
      <w:r w:rsidR="000D70B7" w:rsidRPr="00482793">
        <w:rPr>
          <w:rFonts w:ascii="Times New Roman" w:eastAsia="Times New Roman" w:hAnsi="Times New Roman" w:cs="Times New Roman"/>
          <w:sz w:val="24"/>
          <w:szCs w:val="24"/>
        </w:rPr>
        <w:t>Devilweed</w:t>
      </w:r>
      <w:r w:rsidR="0011538B" w:rsidRPr="00482793">
        <w:rPr>
          <w:rFonts w:ascii="Times New Roman" w:eastAsia="Times New Roman" w:hAnsi="Times New Roman" w:cs="Times New Roman"/>
          <w:sz w:val="24"/>
          <w:szCs w:val="24"/>
        </w:rPr>
        <w:t xml:space="preserve"> (One sample t-test, t=4.782, p&lt;0.001 and t=2.105, p=0.0</w:t>
      </w:r>
      <w:r w:rsidR="00E203E8" w:rsidRPr="00482793">
        <w:rPr>
          <w:rFonts w:ascii="Times New Roman" w:eastAsia="Times New Roman" w:hAnsi="Times New Roman" w:cs="Times New Roman"/>
          <w:sz w:val="24"/>
          <w:szCs w:val="24"/>
        </w:rPr>
        <w:t>55</w:t>
      </w:r>
      <w:r w:rsidR="0011538B" w:rsidRPr="00482793">
        <w:rPr>
          <w:rFonts w:ascii="Times New Roman" w:eastAsia="Times New Roman" w:hAnsi="Times New Roman" w:cs="Times New Roman"/>
          <w:sz w:val="24"/>
          <w:szCs w:val="24"/>
        </w:rPr>
        <w:t xml:space="preserve">, for Black abalone and </w:t>
      </w:r>
      <w:r w:rsidR="007B7655" w:rsidRPr="00482793">
        <w:rPr>
          <w:rFonts w:ascii="Times New Roman" w:eastAsia="Times New Roman" w:hAnsi="Times New Roman" w:cs="Times New Roman"/>
          <w:sz w:val="24"/>
          <w:szCs w:val="24"/>
        </w:rPr>
        <w:t>T</w:t>
      </w:r>
      <w:r w:rsidR="0011538B" w:rsidRPr="00482793">
        <w:rPr>
          <w:rFonts w:ascii="Times New Roman" w:eastAsia="Times New Roman" w:hAnsi="Times New Roman" w:cs="Times New Roman"/>
          <w:sz w:val="24"/>
          <w:szCs w:val="24"/>
        </w:rPr>
        <w:t xml:space="preserve">urban snails, respectively). Shore crabs fed similarly on the two wrack species (Fig. </w:t>
      </w:r>
      <w:r w:rsidR="00E203E8"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 xml:space="preserve">c, t=0.0739, p=0.9422). In contrast, </w:t>
      </w:r>
      <w:r w:rsidR="00E96090" w:rsidRPr="00482793">
        <w:rPr>
          <w:rFonts w:ascii="Times New Roman" w:eastAsia="Times New Roman" w:hAnsi="Times New Roman" w:cs="Times New Roman"/>
          <w:sz w:val="24"/>
          <w:szCs w:val="24"/>
        </w:rPr>
        <w:t>H</w:t>
      </w:r>
      <w:r w:rsidR="0011538B" w:rsidRPr="00482793">
        <w:rPr>
          <w:rFonts w:ascii="Times New Roman" w:eastAsia="Times New Roman" w:hAnsi="Times New Roman" w:cs="Times New Roman"/>
          <w:sz w:val="24"/>
          <w:szCs w:val="24"/>
        </w:rPr>
        <w:t xml:space="preserve">ermit crabs </w:t>
      </w:r>
      <w:r w:rsidR="002A3420" w:rsidRPr="00482793">
        <w:rPr>
          <w:rFonts w:ascii="Times New Roman" w:eastAsia="Times New Roman" w:hAnsi="Times New Roman" w:cs="Times New Roman"/>
          <w:sz w:val="24"/>
          <w:szCs w:val="24"/>
        </w:rPr>
        <w:t>preferred</w:t>
      </w:r>
      <w:r w:rsidR="003E4772"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11538B" w:rsidRPr="00482793">
        <w:rPr>
          <w:rFonts w:ascii="Times New Roman" w:eastAsia="Times New Roman" w:hAnsi="Times New Roman" w:cs="Times New Roman"/>
          <w:sz w:val="24"/>
          <w:szCs w:val="24"/>
        </w:rPr>
        <w:t xml:space="preserve"> (Fig. </w:t>
      </w:r>
      <w:r w:rsidR="00892A4B"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d, t=-3.7593, p=0.0023</w:t>
      </w:r>
      <w:r w:rsidR="003E4772" w:rsidRPr="00482793">
        <w:rPr>
          <w:rFonts w:ascii="Times New Roman" w:eastAsia="Times New Roman" w:hAnsi="Times New Roman" w:cs="Times New Roman"/>
          <w:sz w:val="24"/>
          <w:szCs w:val="24"/>
        </w:rPr>
        <w:t>9</w:t>
      </w:r>
      <w:r w:rsidR="0011538B" w:rsidRPr="00482793">
        <w:rPr>
          <w:rFonts w:ascii="Times New Roman" w:eastAsia="Times New Roman" w:hAnsi="Times New Roman" w:cs="Times New Roman"/>
          <w:sz w:val="24"/>
          <w:szCs w:val="24"/>
        </w:rPr>
        <w:t xml:space="preserve">). </w:t>
      </w:r>
      <w:r w:rsidR="002A3420" w:rsidRPr="00482793">
        <w:rPr>
          <w:rFonts w:ascii="Times New Roman" w:eastAsia="Times New Roman" w:hAnsi="Times New Roman" w:cs="Times New Roman"/>
          <w:sz w:val="24"/>
          <w:szCs w:val="24"/>
        </w:rPr>
        <w:t xml:space="preserve">This apparent preference was driven, at least in part, by a complete avoidance of </w:t>
      </w:r>
      <w:r w:rsidR="00551FE5" w:rsidRPr="00482793">
        <w:rPr>
          <w:rFonts w:ascii="Times New Roman" w:eastAsia="Times New Roman" w:hAnsi="Times New Roman" w:cs="Times New Roman"/>
          <w:sz w:val="24"/>
          <w:szCs w:val="24"/>
        </w:rPr>
        <w:t>Kelp</w:t>
      </w:r>
      <w:r w:rsidR="002A3420" w:rsidRPr="00482793">
        <w:rPr>
          <w:rFonts w:ascii="Times New Roman" w:eastAsia="Times New Roman" w:hAnsi="Times New Roman" w:cs="Times New Roman"/>
          <w:sz w:val="24"/>
          <w:szCs w:val="24"/>
        </w:rPr>
        <w:t xml:space="preserve"> </w:t>
      </w:r>
      <w:r w:rsidR="0011538B" w:rsidRPr="00482793">
        <w:rPr>
          <w:rFonts w:ascii="Times New Roman" w:eastAsia="Times New Roman" w:hAnsi="Times New Roman" w:cs="Times New Roman"/>
          <w:sz w:val="24"/>
          <w:szCs w:val="24"/>
        </w:rPr>
        <w:t xml:space="preserve"> (One sample t-test, t=0.147, p=0.89).</w:t>
      </w:r>
    </w:p>
    <w:p w14:paraId="31B2C006" w14:textId="4316EF15" w:rsidR="00FE7306" w:rsidRPr="00482793" w:rsidRDefault="00FE7306"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Native Benthic Seaweed Assay</w:t>
      </w:r>
      <w:r w:rsidRPr="00482793">
        <w:rPr>
          <w:rFonts w:ascii="Times New Roman" w:eastAsia="Times New Roman" w:hAnsi="Times New Roman" w:cs="Times New Roman"/>
          <w:sz w:val="24"/>
          <w:szCs w:val="24"/>
        </w:rPr>
        <w:t xml:space="preserve"> </w:t>
      </w:r>
    </w:p>
    <w:p w14:paraId="73B8011D" w14:textId="619A4E4A" w:rsidR="00CE08CA" w:rsidRDefault="00A20DFE" w:rsidP="0010064B">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presence of foods made from native benthic seaweeds, replacing wrack species (invasive Devilweed for native Kelp) reduced grazing on wrack by </w:t>
      </w:r>
      <w:r w:rsidR="00495997">
        <w:rPr>
          <w:rFonts w:ascii="Times New Roman" w:hAnsi="Times New Roman" w:cs="Times New Roman"/>
          <w:color w:val="000000"/>
          <w:sz w:val="24"/>
          <w:szCs w:val="24"/>
        </w:rPr>
        <w:t>134</w:t>
      </w:r>
      <w:r>
        <w:rPr>
          <w:rFonts w:ascii="Times New Roman" w:hAnsi="Times New Roman" w:cs="Times New Roman"/>
          <w:color w:val="000000"/>
          <w:sz w:val="24"/>
          <w:szCs w:val="24"/>
        </w:rPr>
        <w:t>% (</w:t>
      </w:r>
      <w:r w:rsidR="00495997">
        <w:rPr>
          <w:rFonts w:ascii="Times New Roman" w:hAnsi="Times New Roman" w:cs="Times New Roman"/>
          <w:color w:val="000000"/>
          <w:sz w:val="24"/>
          <w:szCs w:val="24"/>
        </w:rPr>
        <w:t xml:space="preserve">t=7.5289, </w:t>
      </w:r>
      <w:r w:rsidR="00495997" w:rsidRPr="00482793">
        <w:rPr>
          <w:rFonts w:ascii="Times New Roman" w:eastAsia="Times New Roman" w:hAnsi="Times New Roman" w:cs="Times New Roman"/>
          <w:sz w:val="24"/>
          <w:szCs w:val="24"/>
        </w:rPr>
        <w:t>p&lt;0.001</w:t>
      </w:r>
      <w:r>
        <w:rPr>
          <w:rFonts w:ascii="Times New Roman" w:hAnsi="Times New Roman" w:cs="Times New Roman"/>
          <w:color w:val="000000"/>
          <w:sz w:val="24"/>
          <w:szCs w:val="24"/>
        </w:rPr>
        <w:t>). Because this reduction was not associated with a change in overall grazing rates (</w:t>
      </w:r>
      <w:proofErr w:type="gramStart"/>
      <w:r>
        <w:rPr>
          <w:rFonts w:ascii="Times New Roman" w:hAnsi="Times New Roman" w:cs="Times New Roman"/>
          <w:color w:val="000000"/>
          <w:sz w:val="24"/>
          <w:szCs w:val="24"/>
        </w:rPr>
        <w:t>i.e.</w:t>
      </w:r>
      <w:proofErr w:type="gramEnd"/>
      <w:r>
        <w:rPr>
          <w:rFonts w:ascii="Times New Roman" w:hAnsi="Times New Roman" w:cs="Times New Roman"/>
          <w:color w:val="000000"/>
          <w:sz w:val="24"/>
          <w:szCs w:val="24"/>
        </w:rPr>
        <w:t xml:space="preserve"> the sum of grazing on </w:t>
      </w:r>
      <w:proofErr w:type="spellStart"/>
      <w:r>
        <w:rPr>
          <w:rFonts w:ascii="Times New Roman" w:hAnsi="Times New Roman" w:cs="Times New Roman"/>
          <w:color w:val="000000"/>
          <w:sz w:val="24"/>
          <w:szCs w:val="24"/>
        </w:rPr>
        <w:t>wrack</w:t>
      </w:r>
      <w:proofErr w:type="spellEnd"/>
      <w:r>
        <w:rPr>
          <w:rFonts w:ascii="Times New Roman" w:hAnsi="Times New Roman" w:cs="Times New Roman"/>
          <w:color w:val="000000"/>
          <w:sz w:val="24"/>
          <w:szCs w:val="24"/>
        </w:rPr>
        <w:t xml:space="preserve"> and native benthic seaweeds; </w:t>
      </w:r>
      <w:r w:rsidRPr="00482793">
        <w:rPr>
          <w:rFonts w:ascii="Times New Roman" w:hAnsi="Times New Roman" w:cs="Times New Roman"/>
          <w:color w:val="000000"/>
          <w:sz w:val="24"/>
          <w:szCs w:val="24"/>
        </w:rPr>
        <w:t xml:space="preserve">5.97 ± 0.22 g </w:t>
      </w:r>
      <w:r>
        <w:rPr>
          <w:rFonts w:ascii="Times New Roman" w:hAnsi="Times New Roman" w:cs="Times New Roman"/>
          <w:color w:val="000000"/>
          <w:sz w:val="24"/>
          <w:szCs w:val="24"/>
        </w:rPr>
        <w:t>and</w:t>
      </w:r>
      <w:r w:rsidRPr="00482793">
        <w:rPr>
          <w:rFonts w:ascii="Times New Roman" w:hAnsi="Times New Roman" w:cs="Times New Roman"/>
          <w:color w:val="000000"/>
          <w:sz w:val="24"/>
          <w:szCs w:val="24"/>
        </w:rPr>
        <w:t xml:space="preserve"> 5.22 ± 0.20 g</w:t>
      </w:r>
      <w:r>
        <w:rPr>
          <w:rFonts w:ascii="Times New Roman" w:hAnsi="Times New Roman" w:cs="Times New Roman"/>
          <w:color w:val="000000"/>
          <w:sz w:val="24"/>
          <w:szCs w:val="24"/>
        </w:rPr>
        <w:t xml:space="preserve"> for native and invasive wrack type, respectively</w:t>
      </w:r>
      <w:r w:rsidRPr="00482793">
        <w:rPr>
          <w:rFonts w:ascii="Times New Roman" w:hAnsi="Times New Roman" w:cs="Times New Roman"/>
          <w:color w:val="000000"/>
          <w:sz w:val="24"/>
          <w:szCs w:val="24"/>
        </w:rPr>
        <w:t>; t-test, t = -1.261 p = 0.215)</w:t>
      </w:r>
      <w:r w:rsidR="003B5987">
        <w:rPr>
          <w:rFonts w:ascii="Times New Roman" w:hAnsi="Times New Roman" w:cs="Times New Roman"/>
          <w:color w:val="000000"/>
          <w:sz w:val="24"/>
          <w:szCs w:val="24"/>
        </w:rPr>
        <w:t xml:space="preserve">, this suggested consumers shifted </w:t>
      </w:r>
      <w:r w:rsidR="003B5987">
        <w:rPr>
          <w:rFonts w:ascii="Times New Roman" w:hAnsi="Times New Roman" w:cs="Times New Roman"/>
          <w:color w:val="000000"/>
          <w:sz w:val="24"/>
          <w:szCs w:val="24"/>
        </w:rPr>
        <w:lastRenderedPageBreak/>
        <w:t>grazing onto native benthic seaweeds in the presence of Devilweed wrack. This suggestion was confirmed by the discovery that f</w:t>
      </w:r>
      <w:r w:rsidR="0058189D">
        <w:rPr>
          <w:rFonts w:ascii="Times New Roman" w:hAnsi="Times New Roman" w:cs="Times New Roman"/>
          <w:color w:val="000000"/>
          <w:sz w:val="24"/>
          <w:szCs w:val="24"/>
        </w:rPr>
        <w:t xml:space="preserve">eeding on artificial foods made from native benthic seaweeds depended on wrack type (interaction: </w:t>
      </w:r>
      <w:r w:rsidR="0058189D" w:rsidRPr="00482793">
        <w:rPr>
          <w:rFonts w:ascii="Times New Roman" w:eastAsia="Times New Roman" w:hAnsi="Times New Roman" w:cs="Times New Roman"/>
          <w:sz w:val="24"/>
          <w:szCs w:val="24"/>
        </w:rPr>
        <w:t>ANOVA, F=17.116, p&lt;0.001)</w:t>
      </w:r>
      <w:r w:rsidR="0058189D" w:rsidRPr="00482793">
        <w:rPr>
          <w:rFonts w:ascii="Times New Roman" w:hAnsi="Times New Roman" w:cs="Times New Roman"/>
          <w:color w:val="000000"/>
          <w:sz w:val="24"/>
          <w:szCs w:val="24"/>
        </w:rPr>
        <w:t>.</w:t>
      </w:r>
      <w:r w:rsidR="0058189D">
        <w:rPr>
          <w:rFonts w:ascii="Times New Roman" w:hAnsi="Times New Roman" w:cs="Times New Roman"/>
          <w:color w:val="000000"/>
          <w:sz w:val="24"/>
          <w:szCs w:val="24"/>
        </w:rPr>
        <w:t xml:space="preserve"> </w:t>
      </w:r>
    </w:p>
    <w:p w14:paraId="4F67DAB9" w14:textId="129893ED" w:rsidR="0010064B" w:rsidRDefault="0010064B" w:rsidP="0010064B">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Including Devilweed wrack increased grazing on </w:t>
      </w:r>
      <w:r>
        <w:rPr>
          <w:rFonts w:ascii="Times New Roman" w:hAnsi="Times New Roman" w:cs="Times New Roman"/>
          <w:i/>
          <w:iCs/>
          <w:color w:val="000000"/>
          <w:sz w:val="24"/>
          <w:szCs w:val="24"/>
        </w:rPr>
        <w:t xml:space="preserve">Silvetia </w:t>
      </w:r>
      <w:r w:rsidRPr="00482793">
        <w:rPr>
          <w:rFonts w:ascii="Times New Roman" w:hAnsi="Times New Roman" w:cs="Times New Roman"/>
          <w:color w:val="000000"/>
          <w:sz w:val="24"/>
          <w:szCs w:val="24"/>
        </w:rPr>
        <w:t>(M=0.75, SE=0.28, p=0.0265), but did not affect feeding on the two other benthic native seaweed (p&gt;0.05; Figure 4)</w:t>
      </w:r>
      <w:r>
        <w:rPr>
          <w:rFonts w:ascii="Times New Roman" w:hAnsi="Times New Roman" w:cs="Times New Roman"/>
          <w:color w:val="000000"/>
          <w:sz w:val="24"/>
          <w:szCs w:val="24"/>
        </w:rPr>
        <w:t>.</w:t>
      </w:r>
    </w:p>
    <w:p w14:paraId="1394EDA4" w14:textId="77777777" w:rsidR="0010064B" w:rsidRPr="00482793" w:rsidRDefault="0010064B" w:rsidP="0010064B">
      <w:pPr>
        <w:spacing w:line="480" w:lineRule="auto"/>
        <w:ind w:firstLine="720"/>
        <w:jc w:val="both"/>
        <w:rPr>
          <w:rFonts w:ascii="Times New Roman" w:hAnsi="Times New Roman" w:cs="Times New Roman"/>
          <w:color w:val="000000"/>
          <w:sz w:val="24"/>
          <w:szCs w:val="24"/>
        </w:rPr>
      </w:pPr>
    </w:p>
    <w:p w14:paraId="67E7B7F8" w14:textId="77777777" w:rsidR="008D2B40" w:rsidRPr="00482793" w:rsidRDefault="00C934C4" w:rsidP="004628A7">
      <w:pPr>
        <w:spacing w:line="480" w:lineRule="auto"/>
        <w:jc w:val="both"/>
        <w:rPr>
          <w:rFonts w:ascii="Times New Roman" w:eastAsia="Times New Roman" w:hAnsi="Times New Roman" w:cs="Times New Roman"/>
          <w:b/>
          <w:bCs/>
          <w:color w:val="000000"/>
          <w:sz w:val="24"/>
          <w:szCs w:val="24"/>
        </w:rPr>
      </w:pPr>
      <w:r w:rsidRPr="00482793">
        <w:rPr>
          <w:rFonts w:ascii="Times New Roman" w:eastAsia="Times New Roman" w:hAnsi="Times New Roman" w:cs="Times New Roman"/>
          <w:b/>
          <w:bCs/>
          <w:color w:val="000000"/>
          <w:sz w:val="24"/>
          <w:szCs w:val="24"/>
        </w:rPr>
        <w:t>Discussion</w:t>
      </w:r>
    </w:p>
    <w:p w14:paraId="03D9A49D" w14:textId="0F3E330E" w:rsidR="008D2B40" w:rsidRPr="00482793" w:rsidRDefault="009942BA" w:rsidP="004628A7">
      <w:pPr>
        <w:spacing w:line="480" w:lineRule="auto"/>
        <w:ind w:firstLine="720"/>
        <w:jc w:val="both"/>
        <w:rPr>
          <w:rFonts w:ascii="Times New Roman" w:eastAsia="Times New Roman" w:hAnsi="Times New Roman" w:cs="Times New Roman"/>
          <w:b/>
          <w:bCs/>
          <w:color w:val="000000"/>
          <w:sz w:val="24"/>
          <w:szCs w:val="24"/>
        </w:rPr>
      </w:pPr>
      <w:r w:rsidRPr="00482793">
        <w:rPr>
          <w:rFonts w:ascii="Times New Roman" w:eastAsia="Times New Roman" w:hAnsi="Times New Roman" w:cs="Times New Roman"/>
          <w:sz w:val="24"/>
          <w:szCs w:val="24"/>
        </w:rPr>
        <w:t xml:space="preserve">Replacing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detritus with invasive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had detritivore-specific performance impacts – </w:t>
      </w:r>
      <w:r w:rsidR="003E10F0">
        <w:rPr>
          <w:rFonts w:ascii="Times New Roman" w:eastAsia="Times New Roman" w:hAnsi="Times New Roman" w:cs="Times New Roman"/>
          <w:sz w:val="24"/>
          <w:szCs w:val="24"/>
        </w:rPr>
        <w:t xml:space="preserve">this </w:t>
      </w:r>
      <w:r w:rsidRPr="00482793">
        <w:rPr>
          <w:rFonts w:ascii="Times New Roman" w:eastAsia="Times New Roman" w:hAnsi="Times New Roman" w:cs="Times New Roman"/>
          <w:sz w:val="24"/>
          <w:szCs w:val="24"/>
        </w:rPr>
        <w:t>suppress</w:t>
      </w:r>
      <w:r w:rsidR="009374C0">
        <w:rPr>
          <w:rFonts w:ascii="Times New Roman" w:eastAsia="Times New Roman" w:hAnsi="Times New Roman" w:cs="Times New Roman"/>
          <w:sz w:val="24"/>
          <w:szCs w:val="24"/>
        </w:rPr>
        <w:t>ed</w:t>
      </w:r>
      <w:r w:rsidR="003E10F0">
        <w:rPr>
          <w:rFonts w:ascii="Times New Roman" w:eastAsia="Times New Roman" w:hAnsi="Times New Roman" w:cs="Times New Roman"/>
          <w:sz w:val="24"/>
          <w:szCs w:val="24"/>
        </w:rPr>
        <w:t xml:space="preserve"> </w:t>
      </w:r>
      <w:proofErr w:type="gramStart"/>
      <w:r w:rsidR="003E10F0">
        <w:rPr>
          <w:rFonts w:ascii="Times New Roman" w:eastAsia="Times New Roman" w:hAnsi="Times New Roman" w:cs="Times New Roman"/>
          <w:sz w:val="24"/>
          <w:szCs w:val="24"/>
        </w:rPr>
        <w:t>Red</w:t>
      </w:r>
      <w:proofErr w:type="gramEnd"/>
      <w:r w:rsidR="003E10F0">
        <w:rPr>
          <w:rFonts w:ascii="Times New Roman" w:eastAsia="Times New Roman" w:hAnsi="Times New Roman" w:cs="Times New Roman"/>
          <w:sz w:val="24"/>
          <w:szCs w:val="24"/>
        </w:rPr>
        <w:t xml:space="preserve"> abalone</w:t>
      </w:r>
      <w:r w:rsidRPr="00482793">
        <w:rPr>
          <w:rFonts w:ascii="Times New Roman" w:eastAsia="Times New Roman" w:hAnsi="Times New Roman" w:cs="Times New Roman"/>
          <w:sz w:val="24"/>
          <w:szCs w:val="24"/>
        </w:rPr>
        <w:t xml:space="preserve"> growth but enhanc</w:t>
      </w:r>
      <w:r w:rsidR="003E10F0">
        <w:rPr>
          <w:rFonts w:ascii="Times New Roman" w:eastAsia="Times New Roman" w:hAnsi="Times New Roman" w:cs="Times New Roman"/>
          <w:sz w:val="24"/>
          <w:szCs w:val="24"/>
        </w:rPr>
        <w:t>ed</w:t>
      </w:r>
      <w:r w:rsidRPr="00482793">
        <w:rPr>
          <w:rFonts w:ascii="Times New Roman" w:eastAsia="Times New Roman" w:hAnsi="Times New Roman" w:cs="Times New Roman"/>
          <w:sz w:val="24"/>
          <w:szCs w:val="24"/>
        </w:rPr>
        <w:t xml:space="preserve"> </w:t>
      </w:r>
      <w:r w:rsidR="00312714">
        <w:rPr>
          <w:rFonts w:ascii="Times New Roman" w:eastAsia="Times New Roman" w:hAnsi="Times New Roman" w:cs="Times New Roman"/>
          <w:sz w:val="24"/>
          <w:szCs w:val="24"/>
        </w:rPr>
        <w:t>Black t</w:t>
      </w:r>
      <w:r w:rsidR="003E10F0">
        <w:rPr>
          <w:rFonts w:ascii="Times New Roman" w:eastAsia="Times New Roman" w:hAnsi="Times New Roman" w:cs="Times New Roman"/>
          <w:sz w:val="24"/>
          <w:szCs w:val="24"/>
        </w:rPr>
        <w:t xml:space="preserve">urban snail </w:t>
      </w:r>
      <w:r w:rsidRPr="00482793">
        <w:rPr>
          <w:rFonts w:ascii="Times New Roman" w:eastAsia="Times New Roman" w:hAnsi="Times New Roman" w:cs="Times New Roman"/>
          <w:sz w:val="24"/>
          <w:szCs w:val="24"/>
        </w:rPr>
        <w:t>growth. The effect of mixed diets on consumer growth also displayed consumer-specificity (</w:t>
      </w:r>
      <w:r w:rsidR="00494C43" w:rsidRPr="00482793">
        <w:rPr>
          <w:rFonts w:ascii="Times New Roman" w:eastAsia="Times New Roman" w:hAnsi="Times New Roman" w:cs="Times New Roman"/>
          <w:sz w:val="24"/>
          <w:szCs w:val="24"/>
        </w:rPr>
        <w:t>Red a</w:t>
      </w:r>
      <w:r w:rsidRPr="00482793">
        <w:rPr>
          <w:rFonts w:ascii="Times New Roman" w:eastAsia="Times New Roman" w:hAnsi="Times New Roman" w:cs="Times New Roman"/>
          <w:sz w:val="24"/>
          <w:szCs w:val="24"/>
        </w:rPr>
        <w:t xml:space="preserve">balone displayed intermediate growth on mixed diets whereas </w:t>
      </w:r>
      <w:r w:rsidR="00494C43"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 xml:space="preserve">urban snail growth on mixed diets was high and indistinguishable from </w:t>
      </w:r>
      <w:r w:rsidR="000D70B7" w:rsidRPr="00482793">
        <w:rPr>
          <w:rFonts w:ascii="Times New Roman" w:eastAsia="Times New Roman" w:hAnsi="Times New Roman" w:cs="Times New Roman"/>
          <w:sz w:val="24"/>
          <w:szCs w:val="24"/>
        </w:rPr>
        <w:t>Devilweed</w:t>
      </w:r>
      <w:r w:rsidR="00494C43"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Replacing native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with invasive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increased grazing of native benthic seaweeds by a realistic detritivore assemblage, but only on the brown seaweed, </w:t>
      </w:r>
      <w:r w:rsidRPr="00482793">
        <w:rPr>
          <w:rFonts w:ascii="Times New Roman" w:eastAsia="Times New Roman" w:hAnsi="Times New Roman" w:cs="Times New Roman"/>
          <w:i/>
          <w:iCs/>
          <w:sz w:val="24"/>
          <w:szCs w:val="24"/>
        </w:rPr>
        <w:t>Silvetia</w:t>
      </w:r>
      <w:r w:rsidR="00494C43" w:rsidRPr="00482793">
        <w:rPr>
          <w:rFonts w:ascii="Times New Roman" w:eastAsia="Times New Roman" w:hAnsi="Times New Roman" w:cs="Times New Roman"/>
          <w:i/>
          <w:iCs/>
          <w:sz w:val="24"/>
          <w:szCs w:val="24"/>
        </w:rPr>
        <w:t xml:space="preserve"> compressa</w:t>
      </w:r>
      <w:r w:rsidRPr="00482793">
        <w:rPr>
          <w:rFonts w:ascii="Times New Roman" w:eastAsia="Times New Roman" w:hAnsi="Times New Roman" w:cs="Times New Roman"/>
          <w:sz w:val="24"/>
          <w:szCs w:val="24"/>
        </w:rPr>
        <w:t>. Thus, invasion mediated changes in wrack composition had consumer- and seaweed-specific impacts.</w:t>
      </w:r>
    </w:p>
    <w:p w14:paraId="6ADCE1D5" w14:textId="5211F874" w:rsidR="003E10F0" w:rsidRPr="00482793" w:rsidRDefault="009942BA" w:rsidP="009C2910">
      <w:pPr>
        <w:spacing w:line="480" w:lineRule="auto"/>
        <w:ind w:firstLine="720"/>
        <w:jc w:val="both"/>
        <w:rPr>
          <w:rFonts w:ascii="Times New Roman" w:eastAsia="Times New Roman" w:hAnsi="Times New Roman" w:cs="Times New Roman"/>
          <w:b/>
          <w:bCs/>
          <w:color w:val="000000"/>
          <w:sz w:val="24"/>
          <w:szCs w:val="24"/>
        </w:rPr>
      </w:pPr>
      <w:r w:rsidRPr="00482793">
        <w:rPr>
          <w:rFonts w:ascii="Times New Roman" w:eastAsia="Times New Roman" w:hAnsi="Times New Roman" w:cs="Times New Roman"/>
          <w:color w:val="000000"/>
          <w:sz w:val="24"/>
          <w:szCs w:val="24"/>
        </w:rPr>
        <w:t xml:space="preserve">Detritivore-specific performance impacts of an invasive seaweed on different intertidal snails are consistent with detritivore-specific population-level impacts of invasive plants. Such specificity has been observed </w:t>
      </w:r>
      <w:r w:rsidR="00C23A7E">
        <w:rPr>
          <w:rFonts w:ascii="Times New Roman" w:eastAsia="Times New Roman" w:hAnsi="Times New Roman" w:cs="Times New Roman"/>
          <w:color w:val="000000"/>
          <w:sz w:val="24"/>
          <w:szCs w:val="24"/>
        </w:rPr>
        <w:t xml:space="preserve">within </w:t>
      </w:r>
      <w:r w:rsidRPr="00482793">
        <w:rPr>
          <w:rFonts w:ascii="Times New Roman" w:eastAsia="Times New Roman" w:hAnsi="Times New Roman" w:cs="Times New Roman"/>
          <w:color w:val="000000"/>
          <w:sz w:val="24"/>
          <w:szCs w:val="24"/>
        </w:rPr>
        <w:t>several taxonomic levels</w:t>
      </w:r>
      <w:r w:rsidR="003E10F0">
        <w:rPr>
          <w:rFonts w:ascii="Times New Roman" w:eastAsia="Times New Roman" w:hAnsi="Times New Roman" w:cs="Times New Roman"/>
          <w:color w:val="000000"/>
          <w:sz w:val="24"/>
          <w:szCs w:val="24"/>
        </w:rPr>
        <w:t xml:space="preserve"> including </w:t>
      </w:r>
      <w:r w:rsidR="00C23A7E">
        <w:rPr>
          <w:rFonts w:ascii="Times New Roman" w:eastAsia="Times New Roman" w:hAnsi="Times New Roman" w:cs="Times New Roman"/>
          <w:color w:val="000000"/>
          <w:sz w:val="24"/>
          <w:szCs w:val="24"/>
        </w:rPr>
        <w:t>Phylum and Superorder</w:t>
      </w:r>
      <w:r w:rsidRPr="00482793">
        <w:rPr>
          <w:rFonts w:ascii="Times New Roman" w:eastAsia="Times New Roman" w:hAnsi="Times New Roman" w:cs="Times New Roman"/>
          <w:color w:val="000000"/>
          <w:sz w:val="24"/>
          <w:szCs w:val="24"/>
        </w:rPr>
        <w:t xml:space="preserve">. For example, </w:t>
      </w:r>
      <w:r w:rsidR="00C23A7E" w:rsidRPr="00482793">
        <w:rPr>
          <w:rFonts w:ascii="Times New Roman" w:eastAsia="Times New Roman" w:hAnsi="Times New Roman" w:cs="Times New Roman"/>
          <w:color w:val="000000"/>
          <w:sz w:val="24"/>
          <w:szCs w:val="24"/>
        </w:rPr>
        <w:t xml:space="preserve">leaf litter detritus from plots invaded by an annual invasive </w:t>
      </w:r>
      <w:r w:rsidR="00C23A7E" w:rsidRPr="00482793">
        <w:rPr>
          <w:rFonts w:ascii="Times New Roman" w:eastAsia="Times New Roman" w:hAnsi="Times New Roman" w:cs="Times New Roman"/>
          <w:i/>
          <w:iCs/>
          <w:color w:val="000000"/>
          <w:sz w:val="24"/>
          <w:szCs w:val="24"/>
        </w:rPr>
        <w:t>Impatiens</w:t>
      </w:r>
      <w:r w:rsidR="00C23A7E" w:rsidRPr="00482793">
        <w:rPr>
          <w:rFonts w:ascii="Times New Roman" w:eastAsia="Times New Roman" w:hAnsi="Times New Roman" w:cs="Times New Roman"/>
          <w:color w:val="000000"/>
          <w:sz w:val="24"/>
          <w:szCs w:val="24"/>
        </w:rPr>
        <w:t xml:space="preserve"> had higher densities of leaf litter dwelling Acari </w:t>
      </w:r>
      <w:r w:rsidR="00C23A7E">
        <w:rPr>
          <w:rFonts w:ascii="Times New Roman" w:eastAsia="Times New Roman" w:hAnsi="Times New Roman" w:cs="Times New Roman"/>
          <w:color w:val="000000"/>
          <w:sz w:val="24"/>
          <w:szCs w:val="24"/>
        </w:rPr>
        <w:t xml:space="preserve">(Phylum Arthropoda, Subphylum Chelicerata) </w:t>
      </w:r>
      <w:r w:rsidR="00C23A7E" w:rsidRPr="00482793">
        <w:rPr>
          <w:rFonts w:ascii="Times New Roman" w:eastAsia="Times New Roman" w:hAnsi="Times New Roman" w:cs="Times New Roman"/>
          <w:color w:val="000000"/>
          <w:sz w:val="24"/>
          <w:szCs w:val="24"/>
        </w:rPr>
        <w:t xml:space="preserve">but did not show differences in springtail densities </w:t>
      </w:r>
      <w:r w:rsidR="00C23A7E">
        <w:rPr>
          <w:rFonts w:ascii="Times New Roman" w:eastAsia="Times New Roman" w:hAnsi="Times New Roman" w:cs="Times New Roman"/>
          <w:color w:val="000000"/>
          <w:sz w:val="24"/>
          <w:szCs w:val="24"/>
        </w:rPr>
        <w:t xml:space="preserve">(Phylum Arthropoda, Subphylum </w:t>
      </w:r>
      <w:proofErr w:type="spellStart"/>
      <w:r w:rsidR="00C23A7E">
        <w:rPr>
          <w:rFonts w:ascii="Times New Roman" w:eastAsia="Times New Roman" w:hAnsi="Times New Roman" w:cs="Times New Roman"/>
          <w:color w:val="000000"/>
          <w:sz w:val="24"/>
          <w:szCs w:val="24"/>
        </w:rPr>
        <w:t>Hexapoda</w:t>
      </w:r>
      <w:proofErr w:type="spellEnd"/>
      <w:r w:rsidR="00C23A7E">
        <w:rPr>
          <w:rFonts w:ascii="Times New Roman" w:eastAsia="Times New Roman" w:hAnsi="Times New Roman" w:cs="Times New Roman"/>
          <w:color w:val="000000"/>
          <w:sz w:val="24"/>
          <w:szCs w:val="24"/>
        </w:rPr>
        <w:t xml:space="preserve">) </w:t>
      </w:r>
      <w:r w:rsidR="00C23A7E" w:rsidRPr="00482793">
        <w:rPr>
          <w:rFonts w:ascii="Times New Roman" w:eastAsia="Times New Roman" w:hAnsi="Times New Roman" w:cs="Times New Roman"/>
          <w:color w:val="000000"/>
          <w:sz w:val="24"/>
          <w:szCs w:val="24"/>
        </w:rPr>
        <w:t>relative to leaf litter from uninvaded plots (</w:t>
      </w:r>
      <w:r w:rsidR="00C23A7E" w:rsidRPr="00482793">
        <w:rPr>
          <w:rFonts w:ascii="Times New Roman" w:eastAsia="Times New Roman" w:hAnsi="Times New Roman" w:cs="Times New Roman"/>
          <w:color w:val="000000"/>
          <w:sz w:val="24"/>
          <w:szCs w:val="24"/>
        </w:rPr>
        <w:fldChar w:fldCharType="begin"/>
      </w:r>
      <w:r w:rsidR="00C23A7E" w:rsidRPr="00482793">
        <w:rPr>
          <w:rFonts w:ascii="Times New Roman" w:eastAsia="Times New Roman" w:hAnsi="Times New Roman" w:cs="Times New Roman"/>
          <w:color w:val="000000"/>
          <w:sz w:val="24"/>
          <w:szCs w:val="24"/>
        </w:rPr>
        <w:instrText xml:space="preserve"> ADDIN ZOTERO_ITEM CSL_CITATION {"citationID":"q4LnpiLg","properties":{"formattedCitation":"(Rusterholz et al. 2014)","plainCitation":"(Rusterholz et al. 2014)","noteIndex":0},"citationItems":[{"id":1275,"uris":["http://zotero.org/users/6486635/items/G6CYP3J6"],"itemData":{"id":1275,"type":"article-journal","container-title":"Pedobiologia","DOI":"10.1016/j.pedobi.2014.07.001","ISSN":"00314056","issue":"4-6","journalAbbreviation":"Pedobiologia","language":"en","page":"285-291","source":"DOI.org (Crossref)","title":"Effects of the annual invasive plant Impatiens glandulifera on the Collembola and Acari communities in a deciduous forest","volume":"57","author":[{"family":"Rusterholz","given":"Hans-Peter"},{"family":"Salamon","given":"Jörg-Alfred"},{"family":"Ruckli","given":"Regina"},{"family":"Baur","given":"Bruno"}],"issued":{"date-parts":[["2014",11]]}}}],"schema":"https://github.com/citation-style-language/schema/raw/master/csl-citation.json"} </w:instrText>
      </w:r>
      <w:r w:rsidR="00C23A7E" w:rsidRPr="00482793">
        <w:rPr>
          <w:rFonts w:ascii="Times New Roman" w:eastAsia="Times New Roman" w:hAnsi="Times New Roman" w:cs="Times New Roman"/>
          <w:color w:val="000000"/>
          <w:sz w:val="24"/>
          <w:szCs w:val="24"/>
        </w:rPr>
        <w:fldChar w:fldCharType="separate"/>
      </w:r>
      <w:r w:rsidR="00C23A7E" w:rsidRPr="00482793">
        <w:rPr>
          <w:rFonts w:ascii="Times New Roman" w:eastAsia="Times New Roman" w:hAnsi="Times New Roman" w:cs="Times New Roman"/>
          <w:noProof/>
          <w:color w:val="000000"/>
          <w:sz w:val="24"/>
          <w:szCs w:val="24"/>
        </w:rPr>
        <w:t>Rusterholz et al. 2014)</w:t>
      </w:r>
      <w:r w:rsidR="00C23A7E" w:rsidRPr="00482793">
        <w:rPr>
          <w:rFonts w:ascii="Times New Roman" w:eastAsia="Times New Roman" w:hAnsi="Times New Roman" w:cs="Times New Roman"/>
          <w:color w:val="000000"/>
          <w:sz w:val="24"/>
          <w:szCs w:val="24"/>
        </w:rPr>
        <w:fldChar w:fldCharType="end"/>
      </w:r>
      <w:r w:rsidR="00C23A7E" w:rsidRPr="00482793">
        <w:rPr>
          <w:rFonts w:ascii="Times New Roman" w:eastAsia="Times New Roman" w:hAnsi="Times New Roman" w:cs="Times New Roman"/>
          <w:color w:val="000000"/>
          <w:sz w:val="24"/>
          <w:szCs w:val="24"/>
        </w:rPr>
        <w:t>.</w:t>
      </w:r>
      <w:r w:rsidR="00C23A7E">
        <w:rPr>
          <w:rFonts w:ascii="Times New Roman" w:eastAsia="Times New Roman" w:hAnsi="Times New Roman" w:cs="Times New Roman"/>
          <w:color w:val="000000"/>
          <w:sz w:val="24"/>
          <w:szCs w:val="24"/>
        </w:rPr>
        <w:t xml:space="preserve"> Similarly, </w:t>
      </w:r>
      <w:r w:rsidR="003E10F0">
        <w:rPr>
          <w:rFonts w:ascii="Times New Roman" w:eastAsia="Times New Roman" w:hAnsi="Times New Roman" w:cs="Times New Roman"/>
          <w:color w:val="000000"/>
          <w:sz w:val="24"/>
          <w:szCs w:val="24"/>
        </w:rPr>
        <w:t xml:space="preserve">vegetated plots containing </w:t>
      </w:r>
      <w:r w:rsidRPr="00482793">
        <w:rPr>
          <w:rFonts w:ascii="Times New Roman" w:eastAsia="Times New Roman" w:hAnsi="Times New Roman" w:cs="Times New Roman"/>
          <w:color w:val="000000"/>
          <w:sz w:val="24"/>
          <w:szCs w:val="24"/>
        </w:rPr>
        <w:t xml:space="preserve">invasive giant knotweed had reduced densities of </w:t>
      </w:r>
      <w:proofErr w:type="spellStart"/>
      <w:r w:rsidRPr="00482793">
        <w:rPr>
          <w:rFonts w:ascii="Times New Roman" w:eastAsia="Times New Roman" w:hAnsi="Times New Roman" w:cs="Times New Roman"/>
          <w:color w:val="000000"/>
          <w:sz w:val="24"/>
          <w:szCs w:val="24"/>
        </w:rPr>
        <w:t>detritivorous</w:t>
      </w:r>
      <w:proofErr w:type="spellEnd"/>
      <w:r w:rsidRPr="00482793">
        <w:rPr>
          <w:rFonts w:ascii="Times New Roman" w:eastAsia="Times New Roman" w:hAnsi="Times New Roman" w:cs="Times New Roman"/>
          <w:color w:val="000000"/>
          <w:sz w:val="24"/>
          <w:szCs w:val="24"/>
        </w:rPr>
        <w:t xml:space="preserve"> isopods </w:t>
      </w:r>
      <w:r w:rsidR="00C23A7E">
        <w:rPr>
          <w:rFonts w:ascii="Times New Roman" w:eastAsia="Times New Roman" w:hAnsi="Times New Roman" w:cs="Times New Roman"/>
          <w:color w:val="000000"/>
          <w:sz w:val="24"/>
          <w:szCs w:val="24"/>
        </w:rPr>
        <w:t xml:space="preserve">(Superorder </w:t>
      </w:r>
      <w:proofErr w:type="spellStart"/>
      <w:r w:rsidR="00C23A7E">
        <w:rPr>
          <w:rFonts w:ascii="Times New Roman" w:eastAsia="Times New Roman" w:hAnsi="Times New Roman" w:cs="Times New Roman"/>
          <w:color w:val="000000"/>
          <w:sz w:val="24"/>
          <w:szCs w:val="24"/>
        </w:rPr>
        <w:t>Peracarida</w:t>
      </w:r>
      <w:proofErr w:type="spellEnd"/>
      <w:r w:rsidR="00C23A7E">
        <w:rPr>
          <w:rFonts w:ascii="Times New Roman" w:eastAsia="Times New Roman" w:hAnsi="Times New Roman" w:cs="Times New Roman"/>
          <w:color w:val="000000"/>
          <w:sz w:val="24"/>
          <w:szCs w:val="24"/>
        </w:rPr>
        <w:t xml:space="preserve">, </w:t>
      </w:r>
      <w:r w:rsidR="00C23A7E">
        <w:rPr>
          <w:rFonts w:ascii="Times New Roman" w:eastAsia="Times New Roman" w:hAnsi="Times New Roman" w:cs="Times New Roman"/>
          <w:color w:val="000000"/>
          <w:sz w:val="24"/>
          <w:szCs w:val="24"/>
        </w:rPr>
        <w:lastRenderedPageBreak/>
        <w:t xml:space="preserve">Order Isopoda) </w:t>
      </w:r>
      <w:r w:rsidRPr="00482793">
        <w:rPr>
          <w:rFonts w:ascii="Times New Roman" w:eastAsia="Times New Roman" w:hAnsi="Times New Roman" w:cs="Times New Roman"/>
          <w:color w:val="000000"/>
          <w:sz w:val="24"/>
          <w:szCs w:val="24"/>
        </w:rPr>
        <w:t xml:space="preserve">but similar densities of </w:t>
      </w:r>
      <w:proofErr w:type="spellStart"/>
      <w:r w:rsidRPr="00482793">
        <w:rPr>
          <w:rFonts w:ascii="Times New Roman" w:eastAsia="Times New Roman" w:hAnsi="Times New Roman" w:cs="Times New Roman"/>
          <w:color w:val="000000"/>
          <w:sz w:val="24"/>
          <w:szCs w:val="24"/>
        </w:rPr>
        <w:t>detritivorous</w:t>
      </w:r>
      <w:proofErr w:type="spellEnd"/>
      <w:r w:rsidRPr="00482793">
        <w:rPr>
          <w:rFonts w:ascii="Times New Roman" w:eastAsia="Times New Roman" w:hAnsi="Times New Roman" w:cs="Times New Roman"/>
          <w:color w:val="000000"/>
          <w:sz w:val="24"/>
          <w:szCs w:val="24"/>
        </w:rPr>
        <w:t xml:space="preserve"> amphipods </w:t>
      </w:r>
      <w:r w:rsidR="00C23A7E">
        <w:rPr>
          <w:rFonts w:ascii="Times New Roman" w:eastAsia="Times New Roman" w:hAnsi="Times New Roman" w:cs="Times New Roman"/>
          <w:color w:val="000000"/>
          <w:sz w:val="24"/>
          <w:szCs w:val="24"/>
        </w:rPr>
        <w:t xml:space="preserve">(Superorder </w:t>
      </w:r>
      <w:proofErr w:type="spellStart"/>
      <w:r w:rsidR="00C23A7E">
        <w:rPr>
          <w:rFonts w:ascii="Times New Roman" w:eastAsia="Times New Roman" w:hAnsi="Times New Roman" w:cs="Times New Roman"/>
          <w:color w:val="000000"/>
          <w:sz w:val="24"/>
          <w:szCs w:val="24"/>
        </w:rPr>
        <w:t>Peracarida</w:t>
      </w:r>
      <w:proofErr w:type="spellEnd"/>
      <w:r w:rsidR="00C23A7E">
        <w:rPr>
          <w:rFonts w:ascii="Times New Roman" w:eastAsia="Times New Roman" w:hAnsi="Times New Roman" w:cs="Times New Roman"/>
          <w:color w:val="000000"/>
          <w:sz w:val="24"/>
          <w:szCs w:val="24"/>
        </w:rPr>
        <w:t xml:space="preserve">, Order Amphipoda) </w:t>
      </w:r>
      <w:r w:rsidRPr="00482793">
        <w:rPr>
          <w:rFonts w:ascii="Times New Roman" w:eastAsia="Times New Roman" w:hAnsi="Times New Roman" w:cs="Times New Roman"/>
          <w:color w:val="000000"/>
          <w:sz w:val="24"/>
          <w:szCs w:val="24"/>
        </w:rPr>
        <w:t>relative to uninvaded plots (</w:t>
      </w:r>
      <w:r w:rsidR="00EC3FF2" w:rsidRPr="00482793">
        <w:rPr>
          <w:rFonts w:ascii="Times New Roman" w:eastAsia="Times New Roman" w:hAnsi="Times New Roman" w:cs="Times New Roman"/>
          <w:color w:val="000000"/>
          <w:sz w:val="24"/>
          <w:szCs w:val="24"/>
        </w:rPr>
        <w:fldChar w:fldCharType="begin"/>
      </w:r>
      <w:r w:rsidR="00777A4F">
        <w:rPr>
          <w:rFonts w:ascii="Times New Roman" w:eastAsia="Times New Roman" w:hAnsi="Times New Roman" w:cs="Times New Roman"/>
          <w:color w:val="000000"/>
          <w:sz w:val="24"/>
          <w:szCs w:val="24"/>
        </w:rPr>
        <w:instrText xml:space="preserve"> ADDIN ZOTERO_ITEM CSL_CITATION {"citationID":"ENFL8bgC","properties":{"formattedCitation":"(Kappes et al. 2007)","plainCitation":"(Kappes et al. 2007)","dontUpdate":true,"noteIndex":0},"citationItems":[{"id":1274,"uris":["http://zotero.org/users/6486635/items/YQMKNKV6"],"itemData":{"id":1274,"type":"article-journal","container-title":"Ecosystems","DOI":"10.1007/s10021-007-9052-9","ISSN":"1432-9840, 1435-0629","issue":"5","journalAbbreviation":"Ecosystems","language":"en","page":"734-744","source":"DOI.org (Crossref)","title":"Changes in Different Trophic Levels of Litter-dwelling Macrofauna Associated with Giant Knotweed Invasion","volume":"10","author":[{"family":"Kappes","given":"Heike"},{"family":"Lay","given":"Rebecca"},{"family":"Topp","given":"Werner"}],"issued":{"date-parts":[["2007",10,4]]}}}],"schema":"https://github.com/citation-style-language/schema/raw/master/csl-citation.json"} </w:instrText>
      </w:r>
      <w:r w:rsidR="00EC3FF2" w:rsidRPr="00482793">
        <w:rPr>
          <w:rFonts w:ascii="Times New Roman" w:eastAsia="Times New Roman" w:hAnsi="Times New Roman" w:cs="Times New Roman"/>
          <w:color w:val="000000"/>
          <w:sz w:val="24"/>
          <w:szCs w:val="24"/>
        </w:rPr>
        <w:fldChar w:fldCharType="separate"/>
      </w:r>
      <w:r w:rsidR="005F477C" w:rsidRPr="00482793">
        <w:rPr>
          <w:rFonts w:ascii="Times New Roman" w:eastAsia="Times New Roman" w:hAnsi="Times New Roman" w:cs="Times New Roman"/>
          <w:noProof/>
          <w:color w:val="000000"/>
          <w:sz w:val="24"/>
          <w:szCs w:val="24"/>
        </w:rPr>
        <w:t>Kappes et al. 2007)</w:t>
      </w:r>
      <w:r w:rsidR="00EC3FF2"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 xml:space="preserve">. </w:t>
      </w:r>
      <w:r w:rsidR="009C2910">
        <w:rPr>
          <w:rFonts w:ascii="Times New Roman" w:eastAsia="Times New Roman" w:hAnsi="Times New Roman" w:cs="Times New Roman"/>
          <w:color w:val="000000"/>
          <w:sz w:val="24"/>
          <w:szCs w:val="24"/>
        </w:rPr>
        <w:t xml:space="preserve">The detritivore-specific impacts on growth we observed indicates that we observed variation within the Subclass </w:t>
      </w:r>
      <w:proofErr w:type="spellStart"/>
      <w:r w:rsidR="009C2910">
        <w:rPr>
          <w:rFonts w:ascii="Times New Roman" w:eastAsia="Times New Roman" w:hAnsi="Times New Roman" w:cs="Times New Roman"/>
          <w:color w:val="000000"/>
          <w:sz w:val="24"/>
          <w:szCs w:val="24"/>
        </w:rPr>
        <w:t>Vetigrastropoda</w:t>
      </w:r>
      <w:proofErr w:type="spellEnd"/>
      <w:r w:rsidR="009C2910">
        <w:rPr>
          <w:rFonts w:ascii="Times New Roman" w:eastAsia="Times New Roman" w:hAnsi="Times New Roman" w:cs="Times New Roman"/>
          <w:color w:val="000000"/>
          <w:sz w:val="24"/>
          <w:szCs w:val="24"/>
        </w:rPr>
        <w:t>.</w:t>
      </w:r>
      <w:r w:rsidRPr="00482793">
        <w:rPr>
          <w:rFonts w:ascii="Times New Roman" w:eastAsia="Times New Roman" w:hAnsi="Times New Roman" w:cs="Times New Roman"/>
          <w:color w:val="000000"/>
          <w:sz w:val="24"/>
          <w:szCs w:val="24"/>
        </w:rPr>
        <w:t xml:space="preserve"> </w:t>
      </w:r>
    </w:p>
    <w:p w14:paraId="498EC6FE" w14:textId="73462771" w:rsidR="000D2614" w:rsidRPr="00482793" w:rsidRDefault="006E6FD3" w:rsidP="004628A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Detritus from i</w:t>
      </w:r>
      <w:r w:rsidR="009942BA" w:rsidRPr="00482793">
        <w:rPr>
          <w:rFonts w:ascii="Times New Roman" w:hAnsi="Times New Roman" w:cs="Times New Roman"/>
          <w:sz w:val="24"/>
          <w:szCs w:val="24"/>
        </w:rPr>
        <w:t xml:space="preserve">nvasive plants could have </w:t>
      </w:r>
      <w:r w:rsidR="009C2910">
        <w:rPr>
          <w:rFonts w:ascii="Times New Roman" w:hAnsi="Times New Roman" w:cs="Times New Roman"/>
          <w:sz w:val="24"/>
          <w:szCs w:val="24"/>
        </w:rPr>
        <w:t xml:space="preserve">within-Subclass, </w:t>
      </w:r>
      <w:r w:rsidR="009942BA" w:rsidRPr="00482793">
        <w:rPr>
          <w:rFonts w:ascii="Times New Roman" w:hAnsi="Times New Roman" w:cs="Times New Roman"/>
          <w:sz w:val="24"/>
          <w:szCs w:val="24"/>
        </w:rPr>
        <w:t xml:space="preserve">detritivore-specific impacts </w:t>
      </w:r>
      <w:r>
        <w:rPr>
          <w:rFonts w:ascii="Times New Roman" w:hAnsi="Times New Roman" w:cs="Times New Roman"/>
          <w:sz w:val="24"/>
          <w:szCs w:val="24"/>
        </w:rPr>
        <w:t xml:space="preserve">in the presence of native detritus </w:t>
      </w:r>
      <w:r w:rsidR="009942BA" w:rsidRPr="00482793">
        <w:rPr>
          <w:rFonts w:ascii="Times New Roman" w:hAnsi="Times New Roman" w:cs="Times New Roman"/>
          <w:sz w:val="24"/>
          <w:szCs w:val="24"/>
        </w:rPr>
        <w:t xml:space="preserve">via several pathways. First, detritivores may differ in their attraction to or preference for detritus from </w:t>
      </w:r>
      <w:r>
        <w:rPr>
          <w:rFonts w:ascii="Times New Roman" w:hAnsi="Times New Roman" w:cs="Times New Roman"/>
          <w:sz w:val="24"/>
          <w:szCs w:val="24"/>
        </w:rPr>
        <w:t>invasive</w:t>
      </w:r>
      <w:r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plants</w:t>
      </w:r>
      <w:r w:rsidR="00CC7C75" w:rsidRPr="00482793">
        <w:rPr>
          <w:rFonts w:ascii="Times New Roman" w:hAnsi="Times New Roman" w:cs="Times New Roman"/>
          <w:sz w:val="24"/>
          <w:szCs w:val="24"/>
        </w:rPr>
        <w:t xml:space="preserve"> </w:t>
      </w:r>
      <w:r w:rsidR="00CC7C75" w:rsidRPr="00482793">
        <w:rPr>
          <w:rFonts w:ascii="Times New Roman" w:hAnsi="Times New Roman" w:cs="Times New Roman"/>
          <w:sz w:val="24"/>
          <w:szCs w:val="24"/>
        </w:rPr>
        <w:fldChar w:fldCharType="begin"/>
      </w:r>
      <w:r w:rsidR="00CC7C75" w:rsidRPr="00482793">
        <w:rPr>
          <w:rFonts w:ascii="Times New Roman" w:hAnsi="Times New Roman" w:cs="Times New Roman"/>
          <w:sz w:val="24"/>
          <w:szCs w:val="24"/>
        </w:rPr>
        <w:instrText xml:space="preserve"> ADDIN ZOTERO_ITEM CSL_CITATION {"citationID":"KrlYUXGe","properties":{"formattedCitation":"(Mews et al. 2006)","plainCitation":"(Mews et al. 2006)","noteIndex":0},"citationItems":[{"id":289,"uris":["http://zotero.org/users/6486635/items/ISN5N8K3"],"itemData":{"id":289,"type":"article-journal","abstract":"The fate of subtidally drifting macrophytal detritus after its deposition ashore was studied based on short-term mass loss effects and species composition of beach-cast detritus. Different species of macroalgae and seagrass varied in both physical and microbial decay, as well as faunal decomposition rates. Their preferred status as food for detritivorous amphipods also varied. Thus, beach-cast detritus changed in species composition during detritus aging. Estimated turnover rates, based on daily input rates and mass loss rates, ranged from &lt;1 d for Nereocystis luetkeana, Macrocystis integrifolia and Ulva spp. to roughly 30 d for Fucus spp. and Phyllospadix spp. Thus, the dynamics of nutrient fluxes within the marine–terrestrial ecotone depends not only on the spatial distribution and amount of beach-cast detritus, but also on its species composition.","container-title":"Marine Ecology Progress Series","DOI":"10.3354/meps328155","ISSN":"0171-8630, 1616-1599","journalAbbreviation":"Mar. Ecol. Prog. Ser.","language":"en","page":"155-160","source":"DOI.org (Crossref)","title":"Species-specific decomposition rates of beach-cast wrack in Barkley Sound, British Columbia, Canada","volume":"328","author":[{"family":"Mews","given":"M"},{"family":"Zimmer","given":"M"},{"family":"Jelinski","given":"De"}],"issued":{"date-parts":[["2006",12,20]]}}}],"schema":"https://github.com/citation-style-language/schema/raw/master/csl-citation.json"} </w:instrText>
      </w:r>
      <w:r w:rsidR="00CC7C75"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(Mews et al. 2006)</w:t>
      </w:r>
      <w:r w:rsidR="00CC7C75" w:rsidRPr="00482793">
        <w:rPr>
          <w:rFonts w:ascii="Times New Roman" w:hAnsi="Times New Roman" w:cs="Times New Roman"/>
          <w:sz w:val="24"/>
          <w:szCs w:val="24"/>
        </w:rPr>
        <w:fldChar w:fldCharType="end"/>
      </w:r>
      <w:r w:rsidR="009942BA" w:rsidRPr="00482793">
        <w:rPr>
          <w:rFonts w:ascii="Times New Roman" w:hAnsi="Times New Roman" w:cs="Times New Roman"/>
          <w:sz w:val="24"/>
          <w:szCs w:val="24"/>
        </w:rPr>
        <w:t xml:space="preserve">. However, because both </w:t>
      </w:r>
      <w:commentRangeStart w:id="22"/>
      <w:proofErr w:type="gramStart"/>
      <w:r w:rsidR="0002021F" w:rsidRPr="00482793">
        <w:rPr>
          <w:rFonts w:ascii="Times New Roman" w:hAnsi="Times New Roman" w:cs="Times New Roman"/>
          <w:sz w:val="24"/>
          <w:szCs w:val="24"/>
        </w:rPr>
        <w:t>Red</w:t>
      </w:r>
      <w:proofErr w:type="gramEnd"/>
      <w:r w:rsidR="0002021F"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 xml:space="preserve">abalone </w:t>
      </w:r>
      <w:commentRangeEnd w:id="22"/>
      <w:r w:rsidR="004B4953">
        <w:rPr>
          <w:rStyle w:val="CommentReference"/>
        </w:rPr>
        <w:commentReference w:id="22"/>
      </w:r>
      <w:r w:rsidR="009942BA" w:rsidRPr="00482793">
        <w:rPr>
          <w:rFonts w:ascii="Times New Roman" w:hAnsi="Times New Roman" w:cs="Times New Roman"/>
          <w:sz w:val="24"/>
          <w:szCs w:val="24"/>
        </w:rPr>
        <w:t xml:space="preserve">and </w:t>
      </w:r>
      <w:r w:rsidR="0002021F" w:rsidRPr="00482793">
        <w:rPr>
          <w:rFonts w:ascii="Times New Roman" w:hAnsi="Times New Roman" w:cs="Times New Roman"/>
          <w:sz w:val="24"/>
          <w:szCs w:val="24"/>
        </w:rPr>
        <w:t>T</w:t>
      </w:r>
      <w:r w:rsidR="009942BA" w:rsidRPr="00482793">
        <w:rPr>
          <w:rFonts w:ascii="Times New Roman" w:hAnsi="Times New Roman" w:cs="Times New Roman"/>
          <w:sz w:val="24"/>
          <w:szCs w:val="24"/>
        </w:rPr>
        <w:t xml:space="preserve">urban snails strongly preferred </w:t>
      </w:r>
      <w:r w:rsidR="00551FE5" w:rsidRPr="00482793">
        <w:rPr>
          <w:rFonts w:ascii="Times New Roman" w:hAnsi="Times New Roman" w:cs="Times New Roman"/>
          <w:sz w:val="24"/>
          <w:szCs w:val="24"/>
        </w:rPr>
        <w:t>Kelp</w:t>
      </w:r>
      <w:r w:rsidR="009942BA" w:rsidRPr="00482793">
        <w:rPr>
          <w:rFonts w:ascii="Times New Roman" w:hAnsi="Times New Roman" w:cs="Times New Roman"/>
          <w:sz w:val="24"/>
          <w:szCs w:val="24"/>
        </w:rPr>
        <w:t xml:space="preserve"> in choice assays, the differing impact of a mixed diet of detrital </w:t>
      </w:r>
      <w:r w:rsidR="00551FE5" w:rsidRPr="00482793">
        <w:rPr>
          <w:rFonts w:ascii="Times New Roman" w:hAnsi="Times New Roman" w:cs="Times New Roman"/>
          <w:sz w:val="24"/>
          <w:szCs w:val="24"/>
        </w:rPr>
        <w:t>Kelp</w:t>
      </w:r>
      <w:r w:rsidR="009942BA" w:rsidRPr="00482793">
        <w:rPr>
          <w:rFonts w:ascii="Times New Roman" w:hAnsi="Times New Roman" w:cs="Times New Roman"/>
          <w:sz w:val="24"/>
          <w:szCs w:val="24"/>
        </w:rPr>
        <w:t xml:space="preserve"> and </w:t>
      </w:r>
      <w:r w:rsidR="000D70B7" w:rsidRPr="00482793">
        <w:rPr>
          <w:rFonts w:ascii="Times New Roman" w:hAnsi="Times New Roman" w:cs="Times New Roman"/>
          <w:sz w:val="24"/>
          <w:szCs w:val="24"/>
        </w:rPr>
        <w:t>Devilweed</w:t>
      </w:r>
      <w:r w:rsidR="009942BA" w:rsidRPr="00482793">
        <w:rPr>
          <w:rFonts w:ascii="Times New Roman" w:hAnsi="Times New Roman" w:cs="Times New Roman"/>
          <w:sz w:val="24"/>
          <w:szCs w:val="24"/>
        </w:rPr>
        <w:t xml:space="preserve"> on their performance was likely unrelated to behavioral differences that resulted in consumption of proportionally different amounts of invasive detritus. Second, detritivores may be differentially impacted by how detritus from invasive plants modifies abiotic conditions</w:t>
      </w:r>
      <w:r w:rsidR="001F6BC2" w:rsidRPr="00482793">
        <w:rPr>
          <w:rFonts w:ascii="Times New Roman" w:hAnsi="Times New Roman" w:cs="Times New Roman"/>
          <w:sz w:val="24"/>
          <w:szCs w:val="24"/>
        </w:rPr>
        <w:t xml:space="preserve"> </w:t>
      </w:r>
      <w:r w:rsidR="001F6BC2" w:rsidRPr="00482793">
        <w:rPr>
          <w:rFonts w:ascii="Times New Roman" w:hAnsi="Times New Roman" w:cs="Times New Roman"/>
          <w:sz w:val="24"/>
          <w:szCs w:val="24"/>
        </w:rPr>
        <w:fldChar w:fldCharType="begin"/>
      </w:r>
      <w:r w:rsidR="00630A76" w:rsidRPr="00482793">
        <w:rPr>
          <w:rFonts w:ascii="Times New Roman" w:hAnsi="Times New Roman" w:cs="Times New Roman"/>
          <w:sz w:val="24"/>
          <w:szCs w:val="24"/>
        </w:rPr>
        <w:instrText xml:space="preserve"> ADDIN ZOTERO_ITEM CSL_CITATION {"citationID":"2phuqXm6","properties":{"formattedCitation":"(Rodil et al. 2008)","plainCitation":"(Rodil et al. 2008)","noteIndex":0},"citationItems":[{"id":31,"uris":["http://zotero.org/users/6486635/items/6MFIF2H4"],"itemData":{"id":31,"type":"article-journal","abstract":"Many sandy beaches worldwide receive large amounts of drift seaweed, known as wrack, from offshore algal beds and closer rocky intertidal shores. Despite the important influence of algal wrack on macrofaunal assemblages from different coastal systems, relatively little attention has been paid to the macrofaunal responses in sandy beaches to macrophyte wrack supplies. Algal wrack is a key resource, i.e. for food and/or refuge, for beach invertebrates while its availability can affect diversity and abundance of intertidal animals including shorebirds, but the role of certain types of wrack and its location on the shore has not been examined experimentally to date. In this paper, we use experimental manipulation of two species of brown seaweeds, i.e. artificial wrack patches made up of the native macroalgae Saccorhiza polyschides and the invasive species Sargassum muticum, to test hypotheses about influences on macrofaunal assemblages inhabiting the drift line and supratidal levels of exposed beaches. Results pointed out that different types of wrack deposits were not used uniformly by invertebrates. Nutritional value differed between the two species of wrack. In most cases, the carbohydrates, lipids and organic carbon content were greater in patches of S. muticum than in patches of S. polyschides. Data also provided evidences that nutritional content and microclimatic conditions of wrack deposits, i.e. temperature and humidity, might affect macrofaunal assemblages.","container-title":"Journal of Experimental Marine Biology and Ecology","language":"en","page":"1-13","source":"Zotero","title":"Differential effects of native and invasive algal wrack on macrofaunal assemblages inhabiting exposed sandy beaches","volume":"358","author":[{"family":"Rodil","given":"Iván F"},{"family":"Olabarria","given":"Celia"},{"family":"Lastra","given":"Mariano"},{"family":"López","given":"Jesús"}],"issued":{"date-parts":[["2008"]]}}}],"schema":"https://github.com/citation-style-language/schema/raw/master/csl-citation.json"} </w:instrText>
      </w:r>
      <w:r w:rsidR="001F6BC2" w:rsidRPr="00482793">
        <w:rPr>
          <w:rFonts w:ascii="Times New Roman" w:hAnsi="Times New Roman" w:cs="Times New Roman"/>
          <w:sz w:val="24"/>
          <w:szCs w:val="24"/>
        </w:rPr>
        <w:fldChar w:fldCharType="separate"/>
      </w:r>
      <w:r w:rsidR="00630A76" w:rsidRPr="00482793">
        <w:rPr>
          <w:rFonts w:ascii="Times New Roman" w:hAnsi="Times New Roman" w:cs="Times New Roman"/>
          <w:noProof/>
          <w:sz w:val="24"/>
          <w:szCs w:val="24"/>
        </w:rPr>
        <w:t>(Rodil et al. 2008)</w:t>
      </w:r>
      <w:r w:rsidR="001F6BC2" w:rsidRPr="00482793">
        <w:rPr>
          <w:rFonts w:ascii="Times New Roman" w:hAnsi="Times New Roman" w:cs="Times New Roman"/>
          <w:sz w:val="24"/>
          <w:szCs w:val="24"/>
        </w:rPr>
        <w:fldChar w:fldCharType="end"/>
      </w:r>
      <w:r w:rsidR="009942BA" w:rsidRPr="00482793">
        <w:rPr>
          <w:rFonts w:ascii="Times New Roman" w:hAnsi="Times New Roman" w:cs="Times New Roman"/>
          <w:sz w:val="24"/>
          <w:szCs w:val="24"/>
        </w:rPr>
        <w:t>. For example, invasive seaweeds may release allelopathic chemicals into seawater or may modify abiotic factors like pH or oxygen</w:t>
      </w:r>
      <w:r w:rsidR="003A33AA" w:rsidRPr="00482793">
        <w:rPr>
          <w:rFonts w:ascii="Times New Roman" w:hAnsi="Times New Roman" w:cs="Times New Roman"/>
          <w:sz w:val="24"/>
          <w:szCs w:val="24"/>
        </w:rPr>
        <w:t xml:space="preserve"> </w:t>
      </w:r>
      <w:r w:rsidR="009A2835" w:rsidRPr="00482793">
        <w:rPr>
          <w:rFonts w:ascii="Times New Roman" w:hAnsi="Times New Roman" w:cs="Times New Roman"/>
          <w:sz w:val="24"/>
          <w:szCs w:val="24"/>
        </w:rPr>
        <w:fldChar w:fldCharType="begin"/>
      </w:r>
      <w:r w:rsidR="00777A4F">
        <w:rPr>
          <w:rFonts w:ascii="Times New Roman" w:hAnsi="Times New Roman" w:cs="Times New Roman"/>
          <w:sz w:val="24"/>
          <w:szCs w:val="24"/>
        </w:rPr>
        <w:instrText xml:space="preserve"> ADDIN ZOTERO_ITEM CSL_CITATION {"citationID":"0GKtzO5R","properties":{"formattedCitation":"(Lapointe et al. 2018)","plainCitation":"(Lapointe et al. 2018)","noteIndex":0},"citationItems":[{"id":1312,"uris":["http://zotero.org/users/6486635/items/5W4HXAAA"],"itemData":{"id":1312,"type":"chapter","container-title":"Harmful Algal Blooms","edition":"1","ISBN":"978-1-118-99467-2","language":"en","note":"DOI: 10.1002/9781118994672.ch15","page":"515-560","publisher":"Wiley","source":"DOI.org (Crossref)","title":"Harmful macroalgal blooms in a changing world: Causes, impacts, and management","title-short":"Harmful Macroalgal Blooms in a Changing World","URL":"https://onlinelibrary.wiley.com/doi/10.1002/9781118994672.ch15","editor":[{"family":"Shumway","given":"Sandra E."},{"family":"Burkholder","given":"JoAnn M."},{"family":"Morton","given":"Steve L."}],"author":[{"family":"Lapointe","given":"Brian E."},{"family":"Burkholder","given":"JoAnn M."},{"family":"Van Alstyne","given":"Kathryn L."}],"accessed":{"date-parts":[["2023",10,29]]},"issued":{"date-parts":[["2018",7,2]]}}}],"schema":"https://github.com/citation-style-language/schema/raw/master/csl-citation.json"} </w:instrText>
      </w:r>
      <w:r w:rsidR="009A2835"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(Lapointe et al. 2018)</w:t>
      </w:r>
      <w:r w:rsidR="009A2835" w:rsidRPr="00482793">
        <w:rPr>
          <w:rFonts w:ascii="Times New Roman" w:hAnsi="Times New Roman" w:cs="Times New Roman"/>
          <w:sz w:val="24"/>
          <w:szCs w:val="24"/>
        </w:rPr>
        <w:fldChar w:fldCharType="end"/>
      </w:r>
      <w:r w:rsidR="009942BA" w:rsidRPr="00482793">
        <w:rPr>
          <w:rFonts w:ascii="Times New Roman" w:hAnsi="Times New Roman" w:cs="Times New Roman"/>
          <w:sz w:val="24"/>
          <w:szCs w:val="24"/>
        </w:rPr>
        <w:t xml:space="preserve">. However, </w:t>
      </w:r>
      <w:r w:rsidR="00D10493" w:rsidRPr="00482793">
        <w:rPr>
          <w:rFonts w:ascii="Times New Roman" w:hAnsi="Times New Roman" w:cs="Times New Roman"/>
          <w:sz w:val="24"/>
          <w:szCs w:val="24"/>
        </w:rPr>
        <w:t xml:space="preserve">this shouldn’t lead to detritivore specificity </w:t>
      </w:r>
      <w:r w:rsidR="009942BA" w:rsidRPr="00482793">
        <w:rPr>
          <w:rFonts w:ascii="Times New Roman" w:hAnsi="Times New Roman" w:cs="Times New Roman"/>
          <w:sz w:val="24"/>
          <w:szCs w:val="24"/>
        </w:rPr>
        <w:t xml:space="preserve">as they would likely have a general impact on </w:t>
      </w:r>
      <w:r>
        <w:rPr>
          <w:rFonts w:ascii="Times New Roman" w:hAnsi="Times New Roman" w:cs="Times New Roman"/>
          <w:sz w:val="24"/>
          <w:szCs w:val="24"/>
        </w:rPr>
        <w:t>both</w:t>
      </w:r>
      <w:r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snails</w:t>
      </w:r>
      <w:r w:rsidR="00D10493"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Finally, detritivores may differ in post-</w:t>
      </w:r>
      <w:proofErr w:type="spellStart"/>
      <w:r w:rsidR="009942BA" w:rsidRPr="00482793">
        <w:rPr>
          <w:rFonts w:ascii="Times New Roman" w:hAnsi="Times New Roman" w:cs="Times New Roman"/>
          <w:sz w:val="24"/>
          <w:szCs w:val="24"/>
        </w:rPr>
        <w:t>ingestive</w:t>
      </w:r>
      <w:proofErr w:type="spellEnd"/>
      <w:r w:rsidR="009942BA" w:rsidRPr="00482793">
        <w:rPr>
          <w:rFonts w:ascii="Times New Roman" w:hAnsi="Times New Roman" w:cs="Times New Roman"/>
          <w:sz w:val="24"/>
          <w:szCs w:val="24"/>
        </w:rPr>
        <w:t xml:space="preserve"> processes that influence their ability to assimilate or detoxify detritus from invasive plants</w:t>
      </w:r>
      <w:r w:rsidR="001449EF" w:rsidRPr="00482793">
        <w:rPr>
          <w:rFonts w:ascii="Times New Roman" w:hAnsi="Times New Roman" w:cs="Times New Roman"/>
          <w:sz w:val="24"/>
          <w:szCs w:val="24"/>
        </w:rPr>
        <w:t xml:space="preserve"> </w:t>
      </w:r>
      <w:r w:rsidR="001449EF" w:rsidRPr="00482793">
        <w:rPr>
          <w:rFonts w:ascii="Times New Roman" w:hAnsi="Times New Roman" w:cs="Times New Roman"/>
          <w:sz w:val="24"/>
          <w:szCs w:val="24"/>
        </w:rPr>
        <w:fldChar w:fldCharType="begin"/>
      </w:r>
      <w:r w:rsidR="00786F19" w:rsidRPr="00482793">
        <w:rPr>
          <w:rFonts w:ascii="Times New Roman" w:hAnsi="Times New Roman" w:cs="Times New Roman"/>
          <w:sz w:val="24"/>
          <w:szCs w:val="24"/>
        </w:rPr>
        <w:instrText xml:space="preserve"> ADDIN ZOTERO_ITEM CSL_CITATION {"citationID":"Af1bHIqS","properties":{"formattedCitation":"(Frost et al. 2005)","plainCitation":"(Frost et al. 2005)","noteIndex":0},"citationItems":[{"id":1281,"uris":["http://zotero.org/users/6486635/items/2LJ6FXFR"],"itemData":{"id":1281,"type":"article-journal","abstract":"The relative supply of energy and elements available to organisms in the environment has strong effects on their physiology, which, in turn, can alter important ecological processes. Here we consider how resource imbalances affect three basic physiological processes common to all organisms: elemental uptake, incorporation, and release. We review recent research that addresses these core issues (uptake, incorporation, and release) as they relate to elemental homeostasis in autotrophs and heterotrophs. Our review shows the importance that organism elemental homeostasis plays in determining the types of physiological processes used to acquire, assemble, store, and release biogenic elements, which are found in widely varying ratios in the environment. Future research should examine the degree to which organisms assess their internal nutritional composition and that of their food sources within a multiple elemental and biochemical context. Also, scientists should explore if and how the stoichiometry of cellular and molecular responses underlying nutrient (elemental and biochemical) acquisition, incorporation, and release depends on the nutritional composition of food resources. These types of queries will further improve our understanding of the physiological processing of primary elements involved in growth, reproduction, and maintenance of organisms.","container-title":"Oikos","DOI":"10.1111/j.0030-1299.2005.14049.x","ISSN":"0030-1299, 1600-0706","issue":"1","journalAbbreviation":"Oikos","language":"en","page":"18-28","source":"DOI.org (Crossref)","title":"Are you what you eat? Physiological constraints on organismal stoichiometry in an elementally imbalanced world","title-short":"Are you what you eat?","volume":"109","author":[{"family":"Frost","given":"Paul C."},{"family":"Evans‐White","given":"Michelle A."},{"family":"Finkel","given":"Zoe V."},{"family":"Jensen","given":"Thomas C."},{"family":"Matzek","given":"Virginia"}],"issued":{"date-parts":[["2005",4]]}}}],"schema":"https://github.com/citation-style-language/schema/raw/master/csl-citation.json"} </w:instrText>
      </w:r>
      <w:r w:rsidR="001449EF"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(Frost et al. 2005)</w:t>
      </w:r>
      <w:r w:rsidR="001449EF" w:rsidRPr="00482793">
        <w:rPr>
          <w:rFonts w:ascii="Times New Roman" w:hAnsi="Times New Roman" w:cs="Times New Roman"/>
          <w:sz w:val="24"/>
          <w:szCs w:val="24"/>
        </w:rPr>
        <w:fldChar w:fldCharType="end"/>
      </w:r>
      <w:r w:rsidR="009942BA" w:rsidRPr="00482793">
        <w:rPr>
          <w:rFonts w:ascii="Times New Roman" w:hAnsi="Times New Roman" w:cs="Times New Roman"/>
          <w:sz w:val="24"/>
          <w:szCs w:val="24"/>
        </w:rPr>
        <w:t xml:space="preserve">. This appears likely in our system because </w:t>
      </w:r>
      <w:r w:rsidR="000D70B7" w:rsidRPr="00482793">
        <w:rPr>
          <w:rFonts w:ascii="Times New Roman" w:hAnsi="Times New Roman" w:cs="Times New Roman"/>
          <w:sz w:val="24"/>
          <w:szCs w:val="24"/>
        </w:rPr>
        <w:t>Devilweed</w:t>
      </w:r>
      <w:r w:rsidR="009942BA" w:rsidRPr="00482793">
        <w:rPr>
          <w:rFonts w:ascii="Times New Roman" w:hAnsi="Times New Roman" w:cs="Times New Roman"/>
          <w:sz w:val="24"/>
          <w:szCs w:val="24"/>
        </w:rPr>
        <w:t>-only diets suppressed</w:t>
      </w:r>
      <w:r w:rsidR="0002021F" w:rsidRPr="00482793">
        <w:rPr>
          <w:rFonts w:ascii="Times New Roman" w:hAnsi="Times New Roman" w:cs="Times New Roman"/>
          <w:sz w:val="24"/>
          <w:szCs w:val="24"/>
        </w:rPr>
        <w:t xml:space="preserve"> </w:t>
      </w:r>
      <w:proofErr w:type="gramStart"/>
      <w:r w:rsidR="0002021F" w:rsidRPr="00482793">
        <w:rPr>
          <w:rFonts w:ascii="Times New Roman" w:hAnsi="Times New Roman" w:cs="Times New Roman"/>
          <w:sz w:val="24"/>
          <w:szCs w:val="24"/>
        </w:rPr>
        <w:t>Red</w:t>
      </w:r>
      <w:proofErr w:type="gramEnd"/>
      <w:r w:rsidR="009942BA" w:rsidRPr="00482793">
        <w:rPr>
          <w:rFonts w:ascii="Times New Roman" w:hAnsi="Times New Roman" w:cs="Times New Roman"/>
          <w:sz w:val="24"/>
          <w:szCs w:val="24"/>
        </w:rPr>
        <w:t xml:space="preserve"> abalone but enhanced </w:t>
      </w:r>
      <w:r w:rsidR="007B7655" w:rsidRPr="00482793">
        <w:rPr>
          <w:rFonts w:ascii="Times New Roman" w:hAnsi="Times New Roman" w:cs="Times New Roman"/>
          <w:sz w:val="24"/>
          <w:szCs w:val="24"/>
        </w:rPr>
        <w:t>T</w:t>
      </w:r>
      <w:r w:rsidR="009942BA" w:rsidRPr="00482793">
        <w:rPr>
          <w:rFonts w:ascii="Times New Roman" w:hAnsi="Times New Roman" w:cs="Times New Roman"/>
          <w:sz w:val="24"/>
          <w:szCs w:val="24"/>
        </w:rPr>
        <w:t xml:space="preserve">urban snail growth. Interestingly, because </w:t>
      </w:r>
      <w:commentRangeStart w:id="23"/>
      <w:r w:rsidR="009942BA" w:rsidRPr="00482793">
        <w:rPr>
          <w:rFonts w:ascii="Times New Roman" w:hAnsi="Times New Roman" w:cs="Times New Roman"/>
          <w:sz w:val="24"/>
          <w:szCs w:val="24"/>
        </w:rPr>
        <w:t xml:space="preserve">both snails preferred </w:t>
      </w:r>
      <w:r w:rsidR="00551FE5" w:rsidRPr="00482793">
        <w:rPr>
          <w:rFonts w:ascii="Times New Roman" w:hAnsi="Times New Roman" w:cs="Times New Roman"/>
          <w:sz w:val="24"/>
          <w:szCs w:val="24"/>
        </w:rPr>
        <w:t>Kelp</w:t>
      </w:r>
      <w:commentRangeEnd w:id="23"/>
      <w:r w:rsidR="009D66A0">
        <w:rPr>
          <w:rStyle w:val="CommentReference"/>
        </w:rPr>
        <w:commentReference w:id="23"/>
      </w:r>
      <w:r w:rsidR="009942BA" w:rsidRPr="00482793">
        <w:rPr>
          <w:rFonts w:ascii="Times New Roman" w:hAnsi="Times New Roman" w:cs="Times New Roman"/>
          <w:sz w:val="24"/>
          <w:szCs w:val="24"/>
        </w:rPr>
        <w:t xml:space="preserve">, this apparent post-ingestion impact </w:t>
      </w:r>
      <w:r>
        <w:rPr>
          <w:rFonts w:ascii="Times New Roman" w:hAnsi="Times New Roman" w:cs="Times New Roman"/>
          <w:sz w:val="24"/>
          <w:szCs w:val="24"/>
        </w:rPr>
        <w:t xml:space="preserve">in mixed diet treatments </w:t>
      </w:r>
      <w:r w:rsidR="009942BA" w:rsidRPr="00482793">
        <w:rPr>
          <w:rFonts w:ascii="Times New Roman" w:hAnsi="Times New Roman" w:cs="Times New Roman"/>
          <w:sz w:val="24"/>
          <w:szCs w:val="24"/>
        </w:rPr>
        <w:t xml:space="preserve">was associated with a relatively small amount of </w:t>
      </w:r>
      <w:r w:rsidR="000D70B7" w:rsidRPr="00482793">
        <w:rPr>
          <w:rFonts w:ascii="Times New Roman" w:hAnsi="Times New Roman" w:cs="Times New Roman"/>
          <w:sz w:val="24"/>
          <w:szCs w:val="24"/>
        </w:rPr>
        <w:t>Devilweed</w:t>
      </w:r>
      <w:r w:rsidR="009942BA" w:rsidRPr="00482793">
        <w:rPr>
          <w:rFonts w:ascii="Times New Roman" w:hAnsi="Times New Roman" w:cs="Times New Roman"/>
          <w:sz w:val="24"/>
          <w:szCs w:val="24"/>
        </w:rPr>
        <w:t xml:space="preserve">. </w:t>
      </w:r>
      <w:r w:rsidRPr="00482793">
        <w:rPr>
          <w:rFonts w:ascii="Times New Roman" w:hAnsi="Times New Roman" w:cs="Times New Roman"/>
          <w:sz w:val="24"/>
          <w:szCs w:val="24"/>
        </w:rPr>
        <w:t>Th</w:t>
      </w:r>
      <w:r>
        <w:rPr>
          <w:rFonts w:ascii="Times New Roman" w:hAnsi="Times New Roman" w:cs="Times New Roman"/>
          <w:sz w:val="24"/>
          <w:szCs w:val="24"/>
        </w:rPr>
        <w:t>is</w:t>
      </w:r>
      <w:r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 xml:space="preserve">suggests that a) </w:t>
      </w:r>
      <w:r w:rsidR="000D70B7" w:rsidRPr="00482793">
        <w:rPr>
          <w:rFonts w:ascii="Times New Roman" w:hAnsi="Times New Roman" w:cs="Times New Roman"/>
          <w:sz w:val="24"/>
          <w:szCs w:val="24"/>
        </w:rPr>
        <w:t>Devilweed</w:t>
      </w:r>
      <w:r w:rsidR="009942BA" w:rsidRPr="00482793">
        <w:rPr>
          <w:rFonts w:ascii="Times New Roman" w:hAnsi="Times New Roman" w:cs="Times New Roman"/>
          <w:sz w:val="24"/>
          <w:szCs w:val="24"/>
        </w:rPr>
        <w:t xml:space="preserve"> </w:t>
      </w:r>
      <w:r>
        <w:rPr>
          <w:rFonts w:ascii="Times New Roman" w:hAnsi="Times New Roman" w:cs="Times New Roman"/>
          <w:sz w:val="24"/>
          <w:szCs w:val="24"/>
        </w:rPr>
        <w:t xml:space="preserve">positively impacted </w:t>
      </w:r>
      <w:r w:rsidR="007B7655" w:rsidRPr="00482793">
        <w:rPr>
          <w:rFonts w:ascii="Times New Roman" w:hAnsi="Times New Roman" w:cs="Times New Roman"/>
          <w:sz w:val="24"/>
          <w:szCs w:val="24"/>
        </w:rPr>
        <w:t>T</w:t>
      </w:r>
      <w:r w:rsidR="009942BA" w:rsidRPr="00482793">
        <w:rPr>
          <w:rFonts w:ascii="Times New Roman" w:hAnsi="Times New Roman" w:cs="Times New Roman"/>
          <w:sz w:val="24"/>
          <w:szCs w:val="24"/>
        </w:rPr>
        <w:t>urban snails</w:t>
      </w:r>
      <w:r w:rsidRPr="006E6FD3">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it </w:t>
      </w:r>
      <w:r w:rsidRPr="00482793">
        <w:rPr>
          <w:rFonts w:ascii="Times New Roman" w:hAnsi="Times New Roman" w:cs="Times New Roman"/>
          <w:sz w:val="24"/>
          <w:szCs w:val="24"/>
        </w:rPr>
        <w:t>provided a key limiting nutrient</w:t>
      </w:r>
      <w:r>
        <w:rPr>
          <w:rFonts w:ascii="Times New Roman" w:hAnsi="Times New Roman" w:cs="Times New Roman"/>
          <w:sz w:val="24"/>
          <w:szCs w:val="24"/>
        </w:rPr>
        <w:t xml:space="preserve"> for Turban snails)</w:t>
      </w:r>
      <w:r w:rsidR="009942BA" w:rsidRPr="00482793">
        <w:rPr>
          <w:rFonts w:ascii="Times New Roman" w:hAnsi="Times New Roman" w:cs="Times New Roman"/>
          <w:sz w:val="24"/>
          <w:szCs w:val="24"/>
        </w:rPr>
        <w:t xml:space="preserve">, b) </w:t>
      </w:r>
      <w:r w:rsidR="000D70B7" w:rsidRPr="00482793">
        <w:rPr>
          <w:rFonts w:ascii="Times New Roman" w:hAnsi="Times New Roman" w:cs="Times New Roman"/>
          <w:sz w:val="24"/>
          <w:szCs w:val="24"/>
        </w:rPr>
        <w:t>Devilweed</w:t>
      </w:r>
      <w:r w:rsidR="009942BA" w:rsidRPr="00482793">
        <w:rPr>
          <w:rFonts w:ascii="Times New Roman" w:hAnsi="Times New Roman" w:cs="Times New Roman"/>
          <w:sz w:val="24"/>
          <w:szCs w:val="24"/>
        </w:rPr>
        <w:t xml:space="preserve"> </w:t>
      </w:r>
      <w:r>
        <w:rPr>
          <w:rFonts w:ascii="Times New Roman" w:hAnsi="Times New Roman" w:cs="Times New Roman"/>
          <w:sz w:val="24"/>
          <w:szCs w:val="24"/>
        </w:rPr>
        <w:t xml:space="preserve">negatively impacted </w:t>
      </w:r>
      <w:r w:rsidR="0002021F" w:rsidRPr="00482793">
        <w:rPr>
          <w:rFonts w:ascii="Times New Roman" w:hAnsi="Times New Roman" w:cs="Times New Roman"/>
          <w:sz w:val="24"/>
          <w:szCs w:val="24"/>
        </w:rPr>
        <w:t xml:space="preserve">Red </w:t>
      </w:r>
      <w:r w:rsidR="009942BA" w:rsidRPr="00482793">
        <w:rPr>
          <w:rFonts w:ascii="Times New Roman" w:hAnsi="Times New Roman" w:cs="Times New Roman"/>
          <w:sz w:val="24"/>
          <w:szCs w:val="24"/>
        </w:rPr>
        <w:t>abalone</w:t>
      </w:r>
      <w:r>
        <w:rPr>
          <w:rFonts w:ascii="Times New Roman" w:hAnsi="Times New Roman" w:cs="Times New Roman"/>
          <w:sz w:val="24"/>
          <w:szCs w:val="24"/>
        </w:rPr>
        <w:t xml:space="preserve"> (e.g. it was toxic to Red abalone)</w:t>
      </w:r>
      <w:r w:rsidR="009942BA" w:rsidRPr="00482793">
        <w:rPr>
          <w:rFonts w:ascii="Times New Roman" w:hAnsi="Times New Roman" w:cs="Times New Roman"/>
          <w:sz w:val="24"/>
          <w:szCs w:val="24"/>
        </w:rPr>
        <w:t>, or both.</w:t>
      </w:r>
      <w:r w:rsidR="000D2614" w:rsidRPr="00482793">
        <w:rPr>
          <w:rFonts w:ascii="Times New Roman" w:hAnsi="Times New Roman" w:cs="Times New Roman"/>
          <w:sz w:val="24"/>
          <w:szCs w:val="24"/>
        </w:rPr>
        <w:t xml:space="preserve"> </w:t>
      </w:r>
    </w:p>
    <w:p w14:paraId="576CEADF" w14:textId="4B3D7C56" w:rsidR="00B520D9" w:rsidRPr="00482793" w:rsidRDefault="009942BA" w:rsidP="004628A7">
      <w:pPr>
        <w:spacing w:line="480" w:lineRule="auto"/>
        <w:ind w:firstLine="720"/>
        <w:jc w:val="both"/>
        <w:rPr>
          <w:rFonts w:ascii="Times New Roman" w:hAnsi="Times New Roman" w:cs="Times New Roman"/>
          <w:sz w:val="24"/>
          <w:szCs w:val="24"/>
        </w:rPr>
      </w:pPr>
      <w:r w:rsidRPr="00482793">
        <w:rPr>
          <w:rFonts w:ascii="Times New Roman" w:hAnsi="Times New Roman" w:cs="Times New Roman"/>
          <w:sz w:val="24"/>
          <w:szCs w:val="24"/>
        </w:rPr>
        <w:t>In addition to direct effects on detritivore performance, shifts in detrital subsidies may shape recipient primary producer communities indirectly</w:t>
      </w:r>
      <w:r w:rsidR="00773786" w:rsidRPr="00482793">
        <w:rPr>
          <w:rFonts w:ascii="Times New Roman" w:hAnsi="Times New Roman" w:cs="Times New Roman"/>
          <w:sz w:val="24"/>
          <w:szCs w:val="24"/>
        </w:rPr>
        <w:t xml:space="preserve"> </w:t>
      </w:r>
      <w:r w:rsidR="00773786" w:rsidRPr="00482793">
        <w:rPr>
          <w:rFonts w:ascii="Times New Roman" w:hAnsi="Times New Roman" w:cs="Times New Roman"/>
          <w:sz w:val="24"/>
          <w:szCs w:val="24"/>
        </w:rPr>
        <w:fldChar w:fldCharType="begin"/>
      </w:r>
      <w:r w:rsidR="00773786" w:rsidRPr="00482793">
        <w:rPr>
          <w:rFonts w:ascii="Times New Roman" w:hAnsi="Times New Roman" w:cs="Times New Roman"/>
          <w:sz w:val="24"/>
          <w:szCs w:val="24"/>
        </w:rPr>
        <w:instrText xml:space="preserve"> ADDIN ZOTERO_ITEM CSL_CITATION {"citationID":"Z9V3kCzO","properties":{"formattedCitation":"(David et al. 2017)","plainCitation":"(David et al. 2017)","noteIndex":0},"citationItems":[{"id":1288,"uris":["http://zotero.org/users/6486635/items/TWLI55AT"],"itemData":{"id":1288,"type":"chapter","abstract":"We review empirical studies on how bioinvasions alter food webs and how a food-web perspective may change their prediction and management. Predation is found to underlie the most spectacular damage in invaded systems, sometimes cascading down to primary producers. Indirect trophic effects (exploitative and apparent competition) also affect native species, but rarely provoke extinctions, while invaders often have positive bottom-up effects on higher trophic levels. As a result of these trophic interactions, and of nontrophic ones such as mutualisms or ecosystem engineering, invasions can profoundly modify the structure of the entire food web. While few studies have been undertaken at this scale, those that have highlight how network properties such as species richness, phenotypic diversity, and functional diversity, limit the likelihood and impacts of invasions by saturating niche space. Vulnerable communities have unsaturated niche space mainly because of evolutionary history in isolation (islands), dispersal limitation, or anthropogenic disturbance. Evolution also modulates the insertion of invaders into a food web. Exotics and natives are evolutionarily new to one another, and invasion tends to retain alien species that happen to have advantage over residents in trophic interactions. Resident species, therefore, often rapidly evolve traits to better tolerate or exploit invaders—a process that may eventually restore more balanced food webs and prevent extinctions. We discuss how network-based principles might guide management policies to better live with invaders, rather than to undertake the daunting (and often illusory) task of eradicating them one by one.","container-title":"Advances in Ecological Research","ISBN":"978-0-12-804338-7","language":"en","note":"DOI: 10.1016/bs.aecr.2016.10.001","page":"1-60","publisher":"Elsevier","source":"DOI.org (Crossref)","title":"Impacts of Invasive Species on Food Webs","URL":"https://linkinghub.elsevier.com/retrieve/pii/S0065250416300502","volume":"56","author":[{"family":"David","given":"P."},{"family":"Thébault","given":"E."},{"family":"Anneville","given":"O."},{"family":"Duyck","given":"P.-F."},{"family":"Chapuis","given":"E."},{"family":"Loeuille","given":"N."}],"accessed":{"date-parts":[["2023",10,27]]},"issued":{"date-parts":[["2017"]]}}}],"schema":"https://github.com/citation-style-language/schema/raw/master/csl-citation.json"} </w:instrText>
      </w:r>
      <w:r w:rsidR="00773786"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(David et al. 2017)</w:t>
      </w:r>
      <w:r w:rsidR="00773786"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For example, </w:t>
      </w:r>
      <w:r w:rsidRPr="00482793">
        <w:rPr>
          <w:rFonts w:ascii="Times New Roman" w:hAnsi="Times New Roman" w:cs="Times New Roman"/>
          <w:sz w:val="24"/>
          <w:szCs w:val="24"/>
        </w:rPr>
        <w:lastRenderedPageBreak/>
        <w:t xml:space="preserve">replacing detritus from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to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increased feeding on foods made from native seaweeds in intertidal habitats, but only on the most preferred seaweed (</w:t>
      </w:r>
      <w:proofErr w:type="gramStart"/>
      <w:r w:rsidRPr="00482793">
        <w:rPr>
          <w:rFonts w:ascii="Times New Roman" w:hAnsi="Times New Roman" w:cs="Times New Roman"/>
          <w:sz w:val="24"/>
          <w:szCs w:val="24"/>
        </w:rPr>
        <w:t>i.e</w:t>
      </w:r>
      <w:r w:rsidR="00010B1C" w:rsidRPr="00482793">
        <w:rPr>
          <w:rFonts w:ascii="Times New Roman" w:hAnsi="Times New Roman" w:cs="Times New Roman"/>
          <w:sz w:val="24"/>
          <w:szCs w:val="24"/>
        </w:rPr>
        <w:t>.</w:t>
      </w:r>
      <w:proofErr w:type="gramEnd"/>
      <w:r w:rsidRPr="00482793">
        <w:rPr>
          <w:rFonts w:ascii="Times New Roman" w:hAnsi="Times New Roman" w:cs="Times New Roman"/>
          <w:sz w:val="24"/>
          <w:szCs w:val="24"/>
        </w:rPr>
        <w:t xml:space="preserve"> </w:t>
      </w:r>
      <w:r w:rsidRPr="00482793">
        <w:rPr>
          <w:rFonts w:ascii="Times New Roman" w:hAnsi="Times New Roman" w:cs="Times New Roman"/>
          <w:i/>
          <w:iCs/>
          <w:sz w:val="24"/>
          <w:szCs w:val="24"/>
        </w:rPr>
        <w:t>S</w:t>
      </w:r>
      <w:r w:rsidR="009C2910">
        <w:rPr>
          <w:rFonts w:ascii="Times New Roman" w:hAnsi="Times New Roman" w:cs="Times New Roman"/>
          <w:i/>
          <w:iCs/>
          <w:sz w:val="24"/>
          <w:szCs w:val="24"/>
        </w:rPr>
        <w:t>ilvetia</w:t>
      </w:r>
      <w:r w:rsidR="009C2910" w:rsidRPr="00482793">
        <w:rPr>
          <w:rFonts w:ascii="Times New Roman" w:hAnsi="Times New Roman" w:cs="Times New Roman"/>
          <w:i/>
          <w:iCs/>
          <w:sz w:val="24"/>
          <w:szCs w:val="24"/>
        </w:rPr>
        <w:t xml:space="preserve"> </w:t>
      </w:r>
      <w:r w:rsidR="00773786" w:rsidRPr="00482793">
        <w:rPr>
          <w:rFonts w:ascii="Times New Roman" w:hAnsi="Times New Roman" w:cs="Times New Roman"/>
          <w:i/>
          <w:iCs/>
          <w:sz w:val="24"/>
          <w:szCs w:val="24"/>
        </w:rPr>
        <w:t>compressa</w:t>
      </w:r>
      <w:r w:rsidRPr="00482793">
        <w:rPr>
          <w:rFonts w:ascii="Times New Roman" w:hAnsi="Times New Roman" w:cs="Times New Roman"/>
          <w:sz w:val="24"/>
          <w:szCs w:val="24"/>
        </w:rPr>
        <w:t>). We hypothesize that when detrital shifts involve a reduction in detritus palatability like this, consumers in recipient habitats will increase consumption of more palatable living, native plants/seaweeds. Because the relative palatability of non-native and native seaweeds is variable (</w:t>
      </w:r>
      <w:r w:rsidR="00773786" w:rsidRPr="00482793">
        <w:rPr>
          <w:rFonts w:ascii="Times New Roman" w:hAnsi="Times New Roman" w:cs="Times New Roman"/>
          <w:sz w:val="24"/>
          <w:szCs w:val="24"/>
        </w:rPr>
        <w:t>e.g.,</w:t>
      </w:r>
      <w:r w:rsidRPr="00482793">
        <w:rPr>
          <w:rFonts w:ascii="Times New Roman" w:hAnsi="Times New Roman" w:cs="Times New Roman"/>
          <w:sz w:val="24"/>
          <w:szCs w:val="24"/>
        </w:rPr>
        <w:t xml:space="preserve"> arthropods feeding on red seaweeds display a preference for native </w:t>
      </w:r>
      <w:r w:rsidR="00773786" w:rsidRPr="00482793">
        <w:rPr>
          <w:rFonts w:ascii="Times New Roman" w:hAnsi="Times New Roman" w:cs="Times New Roman"/>
          <w:sz w:val="24"/>
          <w:szCs w:val="24"/>
        </w:rPr>
        <w:t>species,</w:t>
      </w:r>
      <w:r w:rsidRPr="00482793">
        <w:rPr>
          <w:rFonts w:ascii="Times New Roman" w:hAnsi="Times New Roman" w:cs="Times New Roman"/>
          <w:sz w:val="24"/>
          <w:szCs w:val="24"/>
        </w:rPr>
        <w:t xml:space="preserve"> but </w:t>
      </w:r>
      <w:r w:rsidR="00773786" w:rsidRPr="00482793">
        <w:rPr>
          <w:rFonts w:ascii="Times New Roman" w:hAnsi="Times New Roman" w:cs="Times New Roman"/>
          <w:sz w:val="24"/>
          <w:szCs w:val="24"/>
        </w:rPr>
        <w:t>mollusks</w:t>
      </w:r>
      <w:r w:rsidRPr="00482793">
        <w:rPr>
          <w:rFonts w:ascii="Times New Roman" w:hAnsi="Times New Roman" w:cs="Times New Roman"/>
          <w:sz w:val="24"/>
          <w:szCs w:val="24"/>
        </w:rPr>
        <w:t xml:space="preserve"> do not</w:t>
      </w:r>
      <w:r w:rsidR="00773786" w:rsidRPr="00482793">
        <w:rPr>
          <w:rFonts w:ascii="Times New Roman" w:hAnsi="Times New Roman" w:cs="Times New Roman"/>
          <w:sz w:val="24"/>
          <w:szCs w:val="24"/>
        </w:rPr>
        <w:t xml:space="preserve"> </w:t>
      </w:r>
      <w:r w:rsidR="00773786" w:rsidRPr="00482793">
        <w:rPr>
          <w:rFonts w:ascii="Times New Roman" w:hAnsi="Times New Roman" w:cs="Times New Roman"/>
          <w:sz w:val="24"/>
          <w:szCs w:val="24"/>
        </w:rPr>
        <w:fldChar w:fldCharType="begin"/>
      </w:r>
      <w:r w:rsidR="00777A4F">
        <w:rPr>
          <w:rFonts w:ascii="Times New Roman" w:hAnsi="Times New Roman" w:cs="Times New Roman"/>
          <w:sz w:val="24"/>
          <w:szCs w:val="24"/>
        </w:rPr>
        <w:instrText xml:space="preserve"> ADDIN ZOTERO_ITEM CSL_CITATION {"citationID":"j0mSMJuE","properties":{"formattedCitation":"(Swantje et al. 2017)","plainCitation":"(Swantje et al. 2017)","dontUpdate":true,"noteIndex":0},"citationItems":[{"id":1035,"uris":["http://zotero.org/users/6486635/items/N53VFJEN"],"itemData":{"id":1035,"type":"chapter","container-title":"Oceanography and Marine Biology","edition":"1","ISBN":"978-1-315-27227-6","language":"en","note":"DOI: 10.1201/b21944-7","page":"421-440","publisher":"CRC Press","source":"DOI.org (Crossref)","title":"A Review of Herbivore Effects on Seaweed Invasions","URL":"https://www.taylorfrancis.com/books/9781351987592/chapters/10.1201/b21944-7","editor":[{"family":"Hawkins","given":"S. J."},{"family":"Evans","given":"A. J."},{"family":"Dale","given":"A. C."},{"family":"Firth","given":"L. B."},{"family":"Hughes","given":"D. J."},{"family":"Smith","given":"I. P."}],"author":[{"family":"Swantje","given":"Enge"},{"family":"Josefin","given":"Sagerman"},{"family":"WikströM","given":"Sofia A."},{"family":"Henrik","given":"Pavia"}],"accessed":{"date-parts":[["2023",6,9]]},"issued":{"date-parts":[["2017",11,20]]}}}],"schema":"https://github.com/citation-style-language/schema/raw/master/csl-citation.json"} </w:instrText>
      </w:r>
      <w:r w:rsidR="00773786" w:rsidRPr="00482793">
        <w:rPr>
          <w:rFonts w:ascii="Times New Roman" w:hAnsi="Times New Roman" w:cs="Times New Roman"/>
          <w:sz w:val="24"/>
          <w:szCs w:val="24"/>
        </w:rPr>
        <w:fldChar w:fldCharType="separate"/>
      </w:r>
      <w:r w:rsidR="00630A76" w:rsidRPr="00482793">
        <w:rPr>
          <w:rFonts w:ascii="Times New Roman" w:hAnsi="Times New Roman" w:cs="Times New Roman"/>
          <w:noProof/>
          <w:sz w:val="24"/>
          <w:szCs w:val="24"/>
        </w:rPr>
        <w:t>Swantje et al. 2017)</w:t>
      </w:r>
      <w:r w:rsidR="00773786" w:rsidRPr="00482793">
        <w:rPr>
          <w:rFonts w:ascii="Times New Roman" w:hAnsi="Times New Roman" w:cs="Times New Roman"/>
          <w:sz w:val="24"/>
          <w:szCs w:val="24"/>
        </w:rPr>
        <w:fldChar w:fldCharType="end"/>
      </w:r>
      <w:r w:rsidR="00773786" w:rsidRPr="00482793">
        <w:rPr>
          <w:rFonts w:ascii="Times New Roman" w:hAnsi="Times New Roman" w:cs="Times New Roman"/>
          <w:sz w:val="24"/>
          <w:szCs w:val="24"/>
        </w:rPr>
        <w:t xml:space="preserve">, </w:t>
      </w:r>
      <w:r w:rsidRPr="00482793">
        <w:rPr>
          <w:rFonts w:ascii="Times New Roman" w:hAnsi="Times New Roman" w:cs="Times New Roman"/>
          <w:sz w:val="24"/>
          <w:szCs w:val="24"/>
        </w:rPr>
        <w:t>it may continue to be challenging to predict the impacts of detrital shifts on recipient communities. Further, because these plants or seaweeds also differ in their palatability, detrital shifts may have plant or seaweed-specific impacts.</w:t>
      </w:r>
    </w:p>
    <w:p w14:paraId="3AED98CE" w14:textId="2F3A5B48" w:rsidR="00B520D9" w:rsidRDefault="009942BA" w:rsidP="004628A7">
      <w:pPr>
        <w:spacing w:line="480" w:lineRule="auto"/>
        <w:ind w:firstLine="720"/>
        <w:jc w:val="both"/>
        <w:rPr>
          <w:rFonts w:ascii="Times New Roman" w:eastAsia="Times New Roman" w:hAnsi="Times New Roman" w:cs="Times New Roman"/>
          <w:color w:val="000000"/>
          <w:sz w:val="24"/>
          <w:szCs w:val="24"/>
        </w:rPr>
      </w:pPr>
      <w:r w:rsidRPr="00482793">
        <w:rPr>
          <w:rFonts w:ascii="Times New Roman" w:hAnsi="Times New Roman" w:cs="Times New Roman"/>
          <w:sz w:val="24"/>
          <w:szCs w:val="24"/>
        </w:rPr>
        <w:t xml:space="preserve">Such impacts may be particularly common for </w:t>
      </w:r>
      <w:r w:rsidRPr="00482793">
        <w:rPr>
          <w:rFonts w:ascii="Times New Roman" w:eastAsia="Times New Roman" w:hAnsi="Times New Roman" w:cs="Times New Roman"/>
          <w:color w:val="000000"/>
          <w:sz w:val="24"/>
          <w:szCs w:val="24"/>
        </w:rPr>
        <w:t xml:space="preserve">rocky shore consumers that directly and indirectly affect community dynamics and structure by influencing seaweed abundance, diversity, and productivity </w:t>
      </w:r>
      <w:r w:rsidRPr="00482793">
        <w:rPr>
          <w:rFonts w:ascii="Times New Roman" w:eastAsia="Times New Roman" w:hAnsi="Times New Roman" w:cs="Times New Roman"/>
          <w:color w:val="000000"/>
          <w:sz w:val="24"/>
          <w:szCs w:val="24"/>
        </w:rPr>
        <w:fldChar w:fldCharType="begin"/>
      </w:r>
      <w:r w:rsidR="00630A76" w:rsidRPr="00482793">
        <w:rPr>
          <w:rFonts w:ascii="Times New Roman" w:eastAsia="Times New Roman" w:hAnsi="Times New Roman" w:cs="Times New Roman"/>
          <w:color w:val="000000"/>
          <w:sz w:val="24"/>
          <w:szCs w:val="24"/>
        </w:rPr>
        <w:instrText xml:space="preserve"> ADDIN ZOTERO_ITEM CSL_CITATION {"citationID":"4MDp3eEL","properties":{"formattedCitation":"(Sousa 1984, Aquilino and Stachowicz 2012, Rhoades et al. 2018)","plainCitation":"(Sousa 1984, Aquilino and Stachowicz 2012, Rhoades et al. 2018)","noteIndex":0},"citationItems":[{"id":102,"uris":["http://zotero.org/users/6486635/items/LZAD2MIC"],"itemData":{"id":102,"type":"article-journal","abstract":"Localized disturbances transform most assemblages of sessile organisms into mosaics of patches differing in characteristics such as size and age (time since last disturbed). This mosaic nature of natural communities is especially evident on exposed intertidal shores along the northwest coast of North America, where the competitively dominant mussel, Myti/us californianus, occupies much ofthe space at mid-tidallevels. Nearly continuous beds ofthis species are interrupted by patches of open space generated mainly by the shearing forces of winter storm waves. These patches serve as foci for the recruitment, growth, and reproduction of many competitively inferior, \"fugitive\" species, including both algae and sessile invertebrates. These species are doomed to local extinction as the lateral encroachment of adult mussels closes the patch and excludes them from the area.","container-title":"Ecology","DOI":"10.2307/1937789","ISSN":"00129658","issue":"6","language":"en","page":"1918-1935","source":"DOI.org (Crossref)","title":"Intertidal mosaics: Patch size, propagule availability, and spatially variable patterns of succession","title-short":"Intertidal Mosaics","volume":"65","author":[{"family":"Sousa","given":"Wayne P."}],"issued":{"date-parts":[["1984",12]]}}},{"id":47,"uris":["http://zotero.org/users/6486635/items/FXYPAUE2"],"itemData":{"id":47,"type":"article-journal","abstract":"The importance of herbivores and of plant diversity for community succession and recovery from disturbance is well documented. However, few studies have assessed the relative magnitude of, or potential interactions between, these factors. To determine the combined effect of herbivory and surrounding algal species richness on the recovery of a rocky intertidal community, we conducted a 27-month ﬁeld experiment assessing algal recruitment and succession in cleared patches that mimic naturally forming gaps in the ambient community. We crossed two herbivore treatments, ambient and reduced abundance, with monocultures and polycultures of the four most common algal species in a mid–high rocky intertidal zone of northern California. We found that both the presence of herbivores and high surrounding algal richness increased recovery rates, and the effect of algal richness was twice the magnitude of that of herbivores. The increased recovery rate of patches containing herbivores was due to the consumption of fast-growing, early colonist species that preempt space from perennial, late-successional species. Mechanisms linking algal richness and recovery are more numerous. In polycultures, herbivore abundance and species composition is altered, desiccation rates are lower, and propagule recruitment, survival, and growth are higher compared to monocultures, all of which could contribute the observed effect of surrounding species richness. Herbivory and species richness should jointly accelerate recovery wherever palatable species inhibit late-successional, herbivore-resistant species and recruitment and survival of new colonists is promoted by local species richness. These appear to be common features of rocky-shore seaweed, and perhaps other, communities.","container-title":"Ecology","DOI":"10.1890/11-0457.1","ISSN":"0012-9658","issue":"4","journalAbbreviation":"Ecology","language":"en","page":"879-890","source":"DOI.org (Crossref)","title":"Seaweed richness and herbivory increase rate of community recovery from disturbance","volume":"93","author":[{"family":"Aquilino","given":"Kristin M."},{"family":"Stachowicz","given":"John J."}],"issued":{"date-parts":[["2012",4]]}}},{"id":158,"uris":["http://zotero.org/users/6486635/items/FKF223RQ"],"itemData":{"id":158,"type":"article-journal","abstract":"Interspeciﬁc variation in resource use is critical to understanding species diversity, coexistence, and ecosystem functioning. A growing body of research describes analogous intraspeciﬁc variation and its potential importance for population dynamics and community outcomes. However, the magnitude of intraspeciﬁc variation relative to interspeciﬁc variation in key dimensions of consumer-resource interactions remains unknown, hampering our understanding of the importance of this variation for population and community processes. In this study, we examine feeding preference through repeated laboratory choice feeding assays of 444 wild-caught individuals of eight invertebrate grazer species on rocky reefs in northern California. Between-species variation accounted for 25%–33% of the total variation in preference for the preferred resource, while between-individual variation accounted for 4%–5% of total variation. For two of the eight species, between-individual variation was signiﬁcantly different from zero and on average contributed 14% and 17% of the total diet variation, even after accounting for differences due to size and sex. Therefore, even with clearly distinguishable betweenspecies differences in mean preference, diet variation between and within individuals can contribute to the dietary niche width of species and guilds, which may be overlooked by focusing solely on species’ mean resource use patterns.","container-title":"The American Naturalist","DOI":"10.1086/698325","ISSN":"0003-0147, 1537-5323","issue":"3","journalAbbreviation":"The American Naturalist","language":"en","page":"287-300","source":"DOI.org (Crossref)","title":"Assessing feeding preferences of a consumer guild: Partitioning variation among versus within species","title-short":"Assessing Feeding Preferences of a Consumer Guild","volume":"192","author":[{"family":"Rhoades","given":"O. Kennedy"},{"family":"Best","given":"Rebecca J."},{"family":"Stachowicz","given":"John J."}],"issued":{"date-parts":[["2018",9]]}}}],"schema":"https://github.com/citation-style-language/schema/raw/master/csl-citation.json"} </w:instrText>
      </w:r>
      <w:r w:rsidRPr="00482793">
        <w:rPr>
          <w:rFonts w:ascii="Times New Roman" w:eastAsia="Times New Roman" w:hAnsi="Times New Roman" w:cs="Times New Roman"/>
          <w:color w:val="000000"/>
          <w:sz w:val="24"/>
          <w:szCs w:val="24"/>
        </w:rPr>
        <w:fldChar w:fldCharType="separate"/>
      </w:r>
      <w:r w:rsidR="00630A76" w:rsidRPr="00482793">
        <w:rPr>
          <w:rFonts w:ascii="Times New Roman" w:eastAsia="Times New Roman" w:hAnsi="Times New Roman" w:cs="Times New Roman"/>
          <w:noProof/>
          <w:color w:val="000000"/>
          <w:sz w:val="24"/>
          <w:szCs w:val="24"/>
        </w:rPr>
        <w:t>(Sousa 1984, Aquilino and Stachowicz 2012, Rhoades et al. 2018)</w:t>
      </w:r>
      <w:r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 xml:space="preserve">. Therefore, changing wrack that shifts consumption onto habitat-forming species like </w:t>
      </w:r>
      <w:r w:rsidRPr="00482793">
        <w:rPr>
          <w:rFonts w:ascii="Times New Roman" w:eastAsia="Times New Roman" w:hAnsi="Times New Roman" w:cs="Times New Roman"/>
          <w:i/>
          <w:iCs/>
          <w:color w:val="000000"/>
          <w:sz w:val="24"/>
          <w:szCs w:val="24"/>
        </w:rPr>
        <w:t xml:space="preserve">S. compressa </w:t>
      </w:r>
      <w:r w:rsidRPr="00482793">
        <w:rPr>
          <w:rFonts w:ascii="Times New Roman" w:eastAsia="Times New Roman" w:hAnsi="Times New Roman" w:cs="Times New Roman"/>
          <w:color w:val="000000"/>
          <w:sz w:val="24"/>
          <w:szCs w:val="24"/>
        </w:rPr>
        <w:fldChar w:fldCharType="begin"/>
      </w:r>
      <w:r w:rsidR="00630A76" w:rsidRPr="00482793">
        <w:rPr>
          <w:rFonts w:ascii="Times New Roman" w:eastAsia="Times New Roman" w:hAnsi="Times New Roman" w:cs="Times New Roman"/>
          <w:color w:val="000000"/>
          <w:sz w:val="24"/>
          <w:szCs w:val="24"/>
        </w:rPr>
        <w:instrText xml:space="preserve"> ADDIN ZOTERO_ITEM CSL_CITATION {"citationID":"OrieoVL2","properties":{"formattedCitation":"(Sapper and Murray 2003, Whitaker et al. 2010, Graham et al. 2018)","plainCitation":"(Sapper and Murray 2003, Whitaker et al. 2010, Graham et al. 2018)","noteIndex":0},"citationItems":[{"id":159,"uris":["http://zotero.org/users/6486635/items/3CJHU95J"],"itemData":{"id":159,"type":"article-journal","container-title":"Pacific Science","DOI":"10.1353/psc.2003.0035","ISSN":"1534-6188","issue":"4","journalAbbreviation":"Pacific Science","language":"en","page":"433-462","source":"DOI.org (Crossref)","title":"Variation in structure of the subcanopy assemblage associated with southern california populations of the intertidal rockweed Silvetia compressa (Fucales)","volume":"57","author":[{"family":"Sapper","given":"Stephanie A."},{"family":"Murray","given":"Steven N."}],"issued":{"date-parts":[["2003"]]}}},{"id":80,"uris":["http://zotero.org/users/6486635/items/ZJ5SK86J"],"itemData":{"id":80,"type":"article-journal","abstract":"Previous research has indicated that many rocky intertidal macrophyte communities in southern California, and other locations around the world, have shifted from larger, highly productive, ﬂeshy seaweeds toward a smaller, less productive, disturbance-tolerant ﬂora. In widespread decline are ecologically important, canopy-forming, brown seaweeds, such as the southern California rockweed species Silvetia compressa. Restoration efforts are common for depleted biogenic species in other habitats, but restoration within rocky intertidal zones, particularly on wave-exposed coasts, has been largely unexplored. In two phases, we attempted to restore Silvetia populations on a southern California shore by transplanting live plants and experimentally investigating factors that affect their survival. In Phase I, we implemented a three-way factorial design where juvenile Silvetia thalli were transplanted at four sites with a combination of simulated canopy and herbivore exclusion treatments. Transplant survival was low, although enhanced by the presence of a canopy; site and herbivore presence did not affect survival. In Phase II, we used a two-way factorial design, transplanting two size classes of rockweeds (juveniles and reproductive adults) on horizontal and partially shaded, north-facing vertical surfaces at a target location where this rockweed has been missing since at least the 1970s. Transplant survival was moderate but lower than natural survival rates. Larger thalli exhibited signiﬁcantly higher survival rates than smaller thalli in both the transplanted and naturally occurring populations, particularly on vertical surfaces. Higher mortality on horizontal surfaces may have been due to differences in desiccation stress and human trampling. Transplanting reproductive adults resulted in the subsequent recruitment of new individuals.","container-title":"Restoration Ecology","DOI":"10.1111/j.1526-100X.2010.00717.x","ISSN":"10612971","language":"en","page":"18-26","source":"DOI.org (Crossref)","title":"Reestablishment of the southern California rocky intertidal brown alga, Silvetia compressa: An experimental investigation of techniques and abiotic and biotic factors that affect restoration success","title-short":"Reestablishment of the Southern California Rocky Intertidal Brown Alga, Silvetia compressa","volume":"18","author":[{"family":"Whitaker","given":"Stephen G."},{"family":"Smith","given":"Jayson R."},{"family":"Murray","given":"Steven N."}],"issued":{"date-parts":[["2010",9]]}}},{"id":117,"uris":["http://zotero.org/users/6486635/items/ACBHBT8F"],"itemData":{"id":117,"type":"article-journal","abstract":"Silvetia compressa is a common rocky intertidal fucoid that plays an important role in the community and has experienced widespread declines throughout California. The causes of these declines are unknown, but sea surface temperature (SST) is considered one of the dominant factors affecting intertidal algae. The 2015–2016 El Niño introduced anomalously high SSTs to southern California, which may have impacted rocky intertidal species. This study investigates temporal changes in abundance of S. compressa with respect to SST at 4 sites on San Clemente Island (SCI), California, from 2012 to 2016. Point-intercept data were used to quantify percent cover during biannual intertidal surveys. To correlate SST with changes in S. compressa percent cover, we utilized SST data collected approximately 50 km southeast of SCI from the National Data Buoy Center. Our results indicated significant declines in S. compressa in spring 2015 across all 4 sites following SST anomalies that began in 2014. Linear regression between S. compressa percent cover and the previous year’s maximum SSTs showed a significant negative relationship, indicating that reduced abundance of S. compressa was moderately associated with elevated SSTs.","container-title":"Western North American Naturalist","DOI":"10.3398/064.078.0405","ISSN":"1527-0904","issue":"4","journalAbbreviation":"Western North American Naturalist","language":"en","page":"605","source":"DOI.org (Crossref)","title":"Changes in Abundance of Silvetia compressa at San Clemente Island before and during the 2015–2016 El Niño","volume":"78","author":[{"family":"Graham","given":"Suzanne"},{"family":"Hong","given":"Brian"},{"family":"Mutschler","given":"Samantha"},{"family":"Saunders","given":"Brendan"},{"family":"Bredvik","given":"Jessica"}],"issued":{"date-parts":[["2018",3,9]]}}}],"schema":"https://github.com/citation-style-language/schema/raw/master/csl-citation.json"} </w:instrText>
      </w:r>
      <w:r w:rsidRPr="00482793">
        <w:rPr>
          <w:rFonts w:ascii="Times New Roman" w:eastAsia="Times New Roman" w:hAnsi="Times New Roman" w:cs="Times New Roman"/>
          <w:color w:val="000000"/>
          <w:sz w:val="24"/>
          <w:szCs w:val="24"/>
        </w:rPr>
        <w:fldChar w:fldCharType="separate"/>
      </w:r>
      <w:r w:rsidR="00630A76" w:rsidRPr="00482793">
        <w:rPr>
          <w:rFonts w:ascii="Times New Roman" w:eastAsia="Times New Roman" w:hAnsi="Times New Roman" w:cs="Times New Roman"/>
          <w:noProof/>
          <w:color w:val="000000"/>
          <w:sz w:val="24"/>
          <w:szCs w:val="24"/>
        </w:rPr>
        <w:t>(Sapper and Murray 2003, Whitaker et al. 2010, Graham et al. 2018)</w:t>
      </w:r>
      <w:r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 xml:space="preserve">, may have additional community level impacts. For example, </w:t>
      </w:r>
      <w:r w:rsidRPr="00482793">
        <w:rPr>
          <w:rFonts w:ascii="Times New Roman" w:eastAsia="Times New Roman" w:hAnsi="Times New Roman" w:cs="Times New Roman"/>
          <w:i/>
          <w:iCs/>
          <w:color w:val="000000"/>
          <w:sz w:val="24"/>
          <w:szCs w:val="24"/>
        </w:rPr>
        <w:t xml:space="preserve">S. compressa </w:t>
      </w:r>
      <w:r w:rsidRPr="00482793">
        <w:rPr>
          <w:rFonts w:ascii="Times New Roman" w:eastAsia="Times New Roman" w:hAnsi="Times New Roman" w:cs="Times New Roman"/>
          <w:color w:val="000000"/>
          <w:sz w:val="24"/>
          <w:szCs w:val="24"/>
        </w:rPr>
        <w:t xml:space="preserve">understories inhabited by diverse algae, sessile and mobile invertebrate communities that are protected from desiccation during tidal emersion will suffer from </w:t>
      </w:r>
      <w:r w:rsidRPr="00482793">
        <w:rPr>
          <w:rFonts w:ascii="Times New Roman" w:eastAsia="Times New Roman" w:hAnsi="Times New Roman" w:cs="Times New Roman"/>
          <w:i/>
          <w:iCs/>
          <w:color w:val="000000"/>
          <w:sz w:val="24"/>
          <w:szCs w:val="24"/>
        </w:rPr>
        <w:t>Silvetia</w:t>
      </w:r>
      <w:r w:rsidRPr="00482793">
        <w:rPr>
          <w:rFonts w:ascii="Times New Roman" w:eastAsia="Times New Roman" w:hAnsi="Times New Roman" w:cs="Times New Roman"/>
          <w:color w:val="000000"/>
          <w:sz w:val="24"/>
          <w:szCs w:val="24"/>
        </w:rPr>
        <w:t xml:space="preserve"> reductions </w:t>
      </w:r>
      <w:r w:rsidRPr="00482793">
        <w:rPr>
          <w:rFonts w:ascii="Times New Roman" w:eastAsia="Times New Roman" w:hAnsi="Times New Roman" w:cs="Times New Roman"/>
          <w:color w:val="000000"/>
          <w:sz w:val="24"/>
          <w:szCs w:val="24"/>
        </w:rPr>
        <w:fldChar w:fldCharType="begin"/>
      </w:r>
      <w:r w:rsidR="00630A76" w:rsidRPr="00482793">
        <w:rPr>
          <w:rFonts w:ascii="Times New Roman" w:eastAsia="Times New Roman" w:hAnsi="Times New Roman" w:cs="Times New Roman"/>
          <w:color w:val="000000"/>
          <w:sz w:val="24"/>
          <w:szCs w:val="24"/>
        </w:rPr>
        <w:instrText xml:space="preserve"> ADDIN ZOTERO_ITEM CSL_CITATION {"citationID":"zNW8ayRb","properties":{"formattedCitation":"(Sapper and Murray 2003)","plainCitation":"(Sapper and Murray 2003)","dontUpdate":true,"noteIndex":0},"citationItems":[{"id":159,"uris":["http://zotero.org/users/6486635/items/3CJHU95J"],"itemData":{"id":159,"type":"article-journal","container-title":"Pacific Science","DOI":"10.1353/psc.2003.0035","ISSN":"1534-6188","issue":"4","journalAbbreviation":"Pacific Science","language":"en","page":"433-462","source":"DOI.org (Crossref)","title":"Variation in structure of the subcanopy assemblage associated with southern california populations of the intertidal rockweed Silvetia compressa (Fucales)","volume":"57","author":[{"family":"Sapper","given":"Stephanie A."},{"family":"Murray","given":"Steven N."}],"issued":{"date-parts":[["2003"]]}}}],"schema":"https://github.com/citation-style-language/schema/raw/master/csl-citation.json"} </w:instrText>
      </w:r>
      <w:r w:rsidRPr="00482793">
        <w:rPr>
          <w:rFonts w:ascii="Times New Roman" w:eastAsia="Times New Roman" w:hAnsi="Times New Roman" w:cs="Times New Roman"/>
          <w:color w:val="000000"/>
          <w:sz w:val="24"/>
          <w:szCs w:val="24"/>
        </w:rPr>
        <w:fldChar w:fldCharType="separate"/>
      </w:r>
      <w:r w:rsidRPr="00482793">
        <w:rPr>
          <w:rFonts w:ascii="Times New Roman" w:eastAsia="Times New Roman" w:hAnsi="Times New Roman" w:cs="Times New Roman"/>
          <w:noProof/>
          <w:color w:val="000000"/>
          <w:sz w:val="24"/>
          <w:szCs w:val="24"/>
        </w:rPr>
        <w:t>(Sapper and Murray 2003, Truong et al. in review)</w:t>
      </w:r>
      <w:r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w:t>
      </w:r>
    </w:p>
    <w:p w14:paraId="02B170E2" w14:textId="4E89CD54" w:rsidR="00A62B95" w:rsidRDefault="003B5987" w:rsidP="004628A7">
      <w:pP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Although our native benthic seaweed assay including consumers with a preference for Kelp (Turban snails), a preference for Devilweed (Hermit crabs), or a lack of a preference for these two wrack species (</w:t>
      </w:r>
      <w:r w:rsidR="009374C0">
        <w:rPr>
          <w:rFonts w:ascii="Times New Roman" w:eastAsia="Times New Roman" w:hAnsi="Times New Roman" w:cs="Times New Roman"/>
          <w:color w:val="000000"/>
          <w:sz w:val="24"/>
          <w:szCs w:val="24"/>
        </w:rPr>
        <w:t>Striped</w:t>
      </w:r>
      <w:r>
        <w:rPr>
          <w:rFonts w:ascii="Times New Roman" w:eastAsia="Times New Roman" w:hAnsi="Times New Roman" w:cs="Times New Roman"/>
          <w:color w:val="000000"/>
          <w:sz w:val="24"/>
          <w:szCs w:val="24"/>
        </w:rPr>
        <w:t xml:space="preserve"> shore crabs), replacing Kelp with Devilweed reduced grazing on </w:t>
      </w:r>
      <w:proofErr w:type="spellStart"/>
      <w:r>
        <w:rPr>
          <w:rFonts w:ascii="Times New Roman" w:eastAsia="Times New Roman" w:hAnsi="Times New Roman" w:cs="Times New Roman"/>
          <w:color w:val="000000"/>
          <w:sz w:val="24"/>
          <w:szCs w:val="24"/>
        </w:rPr>
        <w:t>wrack</w:t>
      </w:r>
      <w:proofErr w:type="spellEnd"/>
      <w:r>
        <w:rPr>
          <w:rFonts w:ascii="Times New Roman" w:eastAsia="Times New Roman" w:hAnsi="Times New Roman" w:cs="Times New Roman"/>
          <w:color w:val="000000"/>
          <w:sz w:val="24"/>
          <w:szCs w:val="24"/>
        </w:rPr>
        <w:t xml:space="preserve"> and shifted grazing onto </w:t>
      </w:r>
      <w:r w:rsidR="00A62B95" w:rsidRPr="00A62B95">
        <w:rPr>
          <w:rFonts w:ascii="Times New Roman" w:eastAsia="Times New Roman" w:hAnsi="Times New Roman" w:cs="Times New Roman"/>
          <w:i/>
          <w:iCs/>
          <w:color w:val="000000"/>
          <w:sz w:val="24"/>
          <w:szCs w:val="24"/>
          <w:rPrChange w:id="24" w:author="Jeremy Long" w:date="2023-11-11T09:22:00Z">
            <w:rPr>
              <w:rFonts w:ascii="Times New Roman" w:eastAsia="Times New Roman" w:hAnsi="Times New Roman" w:cs="Times New Roman"/>
              <w:color w:val="000000"/>
              <w:sz w:val="24"/>
              <w:szCs w:val="24"/>
            </w:rPr>
          </w:rPrChange>
        </w:rPr>
        <w:t>Silvetia</w:t>
      </w:r>
      <w:r w:rsidR="00A62B95">
        <w:rPr>
          <w:rFonts w:ascii="Times New Roman" w:eastAsia="Times New Roman" w:hAnsi="Times New Roman" w:cs="Times New Roman"/>
          <w:color w:val="000000"/>
          <w:sz w:val="24"/>
          <w:szCs w:val="24"/>
        </w:rPr>
        <w:t xml:space="preserve"> for this consumer assemblage. This shift could be explained simply by Turban snails shifting onto native benthic seaweeds when they were offered a less preferred </w:t>
      </w:r>
      <w:r w:rsidR="00A62B95">
        <w:rPr>
          <w:rFonts w:ascii="Times New Roman" w:eastAsia="Times New Roman" w:hAnsi="Times New Roman" w:cs="Times New Roman"/>
          <w:color w:val="000000"/>
          <w:sz w:val="24"/>
          <w:szCs w:val="24"/>
        </w:rPr>
        <w:lastRenderedPageBreak/>
        <w:t>wrack species. Additionally, interactions with heterospecific consumers may have modified consumption in this assay.</w:t>
      </w:r>
    </w:p>
    <w:p w14:paraId="79BCDFBC" w14:textId="23F99738" w:rsidR="008D2B40" w:rsidRPr="00482793" w:rsidRDefault="008D2B40" w:rsidP="004628A7">
      <w:pPr>
        <w:spacing w:line="480" w:lineRule="auto"/>
        <w:ind w:firstLine="720"/>
        <w:jc w:val="both"/>
        <w:rPr>
          <w:rFonts w:ascii="Times New Roman" w:hAnsi="Times New Roman" w:cs="Times New Roman"/>
          <w:sz w:val="24"/>
          <w:szCs w:val="24"/>
        </w:rPr>
      </w:pPr>
      <w:r w:rsidRPr="00482793">
        <w:rPr>
          <w:rFonts w:ascii="Times New Roman" w:hAnsi="Times New Roman" w:cs="Times New Roman"/>
          <w:sz w:val="24"/>
          <w:szCs w:val="24"/>
        </w:rPr>
        <w:t xml:space="preserve">Although a complete replacement of giant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is unlikely,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is expected to continue to invade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forests, and subsequently, change wrack composition. In addition to encountering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as detritus, intertidal consumers are increasingly co-occurring with living, benthic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For </w:t>
      </w:r>
      <w:r w:rsidR="00915E74" w:rsidRPr="00482793">
        <w:rPr>
          <w:rFonts w:ascii="Times New Roman" w:hAnsi="Times New Roman" w:cs="Times New Roman"/>
          <w:sz w:val="24"/>
          <w:szCs w:val="24"/>
        </w:rPr>
        <w:t>instance</w:t>
      </w:r>
      <w:r w:rsidRPr="00482793">
        <w:rPr>
          <w:rFonts w:ascii="Times New Roman" w:hAnsi="Times New Roman" w:cs="Times New Roman"/>
          <w:sz w:val="24"/>
          <w:szCs w:val="24"/>
        </w:rPr>
        <w:t xml:space="preserve">,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has been found in lower intertidal zones in </w:t>
      </w:r>
      <w:proofErr w:type="spellStart"/>
      <w:r w:rsidRPr="00482793">
        <w:rPr>
          <w:rFonts w:ascii="Times New Roman" w:hAnsi="Times New Roman" w:cs="Times New Roman"/>
          <w:sz w:val="24"/>
          <w:szCs w:val="24"/>
        </w:rPr>
        <w:t>Todos</w:t>
      </w:r>
      <w:proofErr w:type="spellEnd"/>
      <w:r w:rsidRPr="00482793">
        <w:rPr>
          <w:rFonts w:ascii="Times New Roman" w:hAnsi="Times New Roman" w:cs="Times New Roman"/>
          <w:sz w:val="24"/>
          <w:szCs w:val="24"/>
        </w:rPr>
        <w:t xml:space="preserve"> Santos Bay, Baja California, Mexico </w:t>
      </w:r>
      <w:r w:rsidRPr="00482793">
        <w:rPr>
          <w:rFonts w:ascii="Times New Roman" w:hAnsi="Times New Roman" w:cs="Times New Roman"/>
          <w:sz w:val="24"/>
          <w:szCs w:val="24"/>
        </w:rPr>
        <w:fldChar w:fldCharType="begin"/>
      </w:r>
      <w:r w:rsidR="00777A4F">
        <w:rPr>
          <w:rFonts w:ascii="Times New Roman" w:hAnsi="Times New Roman" w:cs="Times New Roman"/>
          <w:sz w:val="24"/>
          <w:szCs w:val="24"/>
        </w:rPr>
        <w:instrText xml:space="preserve"> ADDIN ZOTERO_ITEM CSL_CITATION {"citationID":"NF0irr4Z","properties":{"formattedCitation":"(Cruz-Trejo et al. 2015)","plainCitation":"(Cruz-Trejo et al. 2015)","noteIndex":0},"citationItems":[{"id":34,"uris":["http://zotero.org/users/6486635/items/9LNPALBJ"],"itemData":{"id":34,"type":"article-journal","abstract":"To describe the annual cycle of Sargassum horneri in Mexican waters, we selected two sites differing in their degree of wave exposure and sediment type: Rincón de Ballenas (RB), and Rancho Packard (RP). From June 2009 to April 2010 we followed the seasonal changes in S. horneri density and biomass along two intertidal transects per site. The effects of this non-indigenous species on the local macroalgae community were assessed by comparing their species composition, density, biomass, species richness, and diversity index in quadrats with and without S. horneri. There were significant differences in S. horneri density and biomass between sites (P &lt; 0.001). At RB the invasive alga density average was 2 ± 0.94 individual m−2, with a mean biomass of 4 ± 0.95 g DW m−2. At RP, S. horneri density average was 10 ± 0.96 individual m−2, and mean biomass of 102 ± 0.97 g DW m−2. At RB, the invasive alga promoted a significant reduction in the four selected structural variables, and the corticated macrophytes and the foliose functional forms were severely reduced. At RP, there were only marginally significant effects (P = 0.06) of S. horneri presence on the local macroalgae community, and higher density, biomass, and diversity values were found when S. horneri was present. Most of the functional forms were found, even if the invasive alga was present. At both locations, the highest biomass corresponded to the articulated calcareous functional form. These contrasting results could be due to the fact that the native macroalgae community has already been altered by the early invasion of S. muticum, with the most resilient species and functional forms remaining in place. One of the most important changes we noticed is the severe reduction of the canopy forming species at both sites.","container-title":"American Journal of Plant Sciences","DOI":"10.4236/ajps.2015.617271","ISSN":"2158-2742, 2158-2750","issue":"17","journalAbbreviation":"AJPS","language":"en","page":"2693-2707","source":"DOI.org (Crossref)","title":"Presence of Sargassum horneri at Todos Santos Bay, Baja California, Mexico: Its effects on the local macroalgae community","title-short":"Presence of Sargassum horneri at Todos Santos Bay, Baja California, Mexico","volume":"06","author":[{"family":"Cruz-Trejo","given":"Giuliana I."},{"family":"Ibarra-Obando","given":"Silvia E."},{"family":"Aguilar-Rosas","given":"Luis E."},{"family":"Poumian-Tapia","given":"Miriam"},{"family":"Solana-Arellano","given":"Elena"}],"issued":{"date-parts":[["2015"]]}}}],"schema":"https://github.com/citation-style-language/schema/raw/master/csl-citation.json"} </w:instrText>
      </w:r>
      <w:r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(Cruz-Trejo et al. 2015)</w:t>
      </w:r>
      <w:r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and more recently in high to low intertidal pools in San Clemente and San Nicolas Islands (Pollard et al., in prep). This is of special concern in areas inhabited by recovering Black abalone populations such as San Nicolas Island.</w:t>
      </w:r>
    </w:p>
    <w:p w14:paraId="273A9867" w14:textId="16B1CAC9" w:rsidR="009942BA" w:rsidRPr="00482793" w:rsidRDefault="001E74C1" w:rsidP="004628A7">
      <w:pPr>
        <w:spacing w:line="480" w:lineRule="auto"/>
        <w:ind w:firstLine="720"/>
        <w:jc w:val="both"/>
        <w:rPr>
          <w:rFonts w:ascii="Times New Roman" w:hAnsi="Times New Roman" w:cs="Times New Roman"/>
          <w:sz w:val="24"/>
          <w:szCs w:val="24"/>
        </w:rPr>
      </w:pPr>
      <w:r w:rsidRPr="00482793">
        <w:rPr>
          <w:rFonts w:ascii="Times New Roman" w:hAnsi="Times New Roman" w:cs="Times New Roman"/>
          <w:sz w:val="24"/>
          <w:szCs w:val="24"/>
        </w:rPr>
        <w:t>Considerable</w:t>
      </w:r>
      <w:r w:rsidR="00AB59CB" w:rsidRPr="00482793">
        <w:rPr>
          <w:rFonts w:ascii="Times New Roman" w:hAnsi="Times New Roman" w:cs="Times New Roman"/>
          <w:sz w:val="24"/>
          <w:szCs w:val="24"/>
        </w:rPr>
        <w:t xml:space="preserve"> progress has been made </w:t>
      </w:r>
      <w:r w:rsidRPr="00482793">
        <w:rPr>
          <w:rFonts w:ascii="Times New Roman" w:hAnsi="Times New Roman" w:cs="Times New Roman"/>
          <w:sz w:val="24"/>
          <w:szCs w:val="24"/>
        </w:rPr>
        <w:t xml:space="preserve">in the study of resource subsidies and consumer interactions, however, the diversity and extraordinary nature of these events continue to pose a challenge to identifying and understanding general patterns </w:t>
      </w:r>
      <w:r w:rsidRPr="00482793">
        <w:rPr>
          <w:rFonts w:ascii="Times New Roman" w:hAnsi="Times New Roman" w:cs="Times New Roman"/>
          <w:sz w:val="24"/>
          <w:szCs w:val="24"/>
        </w:rPr>
        <w:fldChar w:fldCharType="begin"/>
      </w:r>
      <w:r w:rsidRPr="00482793">
        <w:rPr>
          <w:rFonts w:ascii="Times New Roman" w:hAnsi="Times New Roman" w:cs="Times New Roman"/>
          <w:sz w:val="24"/>
          <w:szCs w:val="24"/>
        </w:rPr>
        <w:instrText xml:space="preserve"> ADDIN ZOTERO_ITEM CSL_CITATION {"citationID":"9QEnYBT1","properties":{"formattedCitation":"(Yang et al. 2010)","plainCitation":"(Yang et al. 2010)","noteIndex":0},"citationItems":[{"id":276,"uris":["http://zotero.org/users/6486635/items/VE9ME3VV"],"itemData":{"id":276,"type":"article-journal","abstract":"Resource pulses are infrequent, large-magnitude, and short-duration events of increased resource availability. They include a diverse set of extreme events in a wide range of ecosystems, but identifying general patterns among the diversity of pulsed resource phenomena in nature remains an important challenge. Here we present a meta-analysis of resource pulse-consumer interactions that addresses four key questions: (1) Which characteristics of pulsed resources best predict their effects on consumers? (2) Which characteristics of consumers best predict their responses to resource pulses? (3) How do the effects of resource pulses differ in different ecosystems? (4) What are the indirect effects of resource pulses in communities? To investigate these questions, we built a data set of diverse pulsed resource-consumer interactions from around the world, developed metrics to compare the effects of resource pulses across disparate systems, and conducted multilevel regression analyses to examine the manner in which variation in the characteristics of resource pulse consumer interactions affects important aspects of consumer responses. Resource pulse magnitude, resource trophic level, resource pulse duration, ecosystem type and subtype, consumer response mechanisms, and consumer body mass were found to be key explanatory factors predicting the magnitude, duration, and timing of consumer responses.","container-title":"Ecological Monographs","DOI":"10.1890/08-1996.1","ISSN":"0012-9615","issue":"1","journalAbbreviation":"Ecological Monographs","language":"en","page":"125-151","source":"DOI.org (Crossref)","title":"A meta-analysis of resource pulse–consumer interactions","volume":"80","author":[{"family":"Yang","given":"Louie H."},{"family":"Edwards","given":"Kyle F."},{"family":"Byrnes","given":"Jarrett E."},{"family":"Bastow","given":"Justin L."},{"family":"Wright","given":"Amber N."},{"family":"Spence","given":"Kenneth O."}],"issued":{"date-parts":[["2010",2]]}}}],"schema":"https://github.com/citation-style-language/schema/raw/master/csl-citation.json"} </w:instrText>
      </w:r>
      <w:r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(Yang et al. 2010)</w:t>
      </w:r>
      <w:r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 xml:space="preserve">Consumer-specific impacts may prevent the identification of a single, unifying theory about how plant invasions influence detritivores and may suggest limited usefulness of HFA and </w:t>
      </w:r>
      <w:r w:rsidR="00010B1C" w:rsidRPr="00482793">
        <w:rPr>
          <w:rFonts w:ascii="Times New Roman" w:hAnsi="Times New Roman" w:cs="Times New Roman"/>
          <w:sz w:val="24"/>
          <w:szCs w:val="24"/>
        </w:rPr>
        <w:t>P</w:t>
      </w:r>
      <w:r w:rsidR="009942BA" w:rsidRPr="00482793">
        <w:rPr>
          <w:rFonts w:ascii="Times New Roman" w:hAnsi="Times New Roman" w:cs="Times New Roman"/>
          <w:sz w:val="24"/>
          <w:szCs w:val="24"/>
        </w:rPr>
        <w:t xml:space="preserve">rey </w:t>
      </w:r>
      <w:r w:rsidR="00010B1C" w:rsidRPr="00482793">
        <w:rPr>
          <w:rFonts w:ascii="Times New Roman" w:eastAsia="Times New Roman" w:hAnsi="Times New Roman" w:cs="Times New Roman"/>
          <w:sz w:val="24"/>
          <w:szCs w:val="24"/>
        </w:rPr>
        <w:t>Naiveté</w:t>
      </w:r>
      <w:r w:rsidR="009942BA" w:rsidRPr="00482793">
        <w:rPr>
          <w:rFonts w:ascii="Times New Roman" w:hAnsi="Times New Roman" w:cs="Times New Roman"/>
          <w:sz w:val="24"/>
          <w:szCs w:val="24"/>
        </w:rPr>
        <w:t>. Such specificity could lead to contrasting results within and between studies. For example, two meta-analyses were unable to agree about the impact of invasive plants on detritivores, with one study finding positive and one study finding negative effects</w:t>
      </w:r>
      <w:r w:rsidR="00EB75EE" w:rsidRPr="00482793">
        <w:rPr>
          <w:rFonts w:ascii="Times New Roman" w:hAnsi="Times New Roman" w:cs="Times New Roman"/>
          <w:sz w:val="24"/>
          <w:szCs w:val="24"/>
        </w:rPr>
        <w:t>.</w:t>
      </w:r>
      <w:r w:rsidR="00025AE0" w:rsidRPr="00482793">
        <w:rPr>
          <w:rFonts w:ascii="Times New Roman" w:hAnsi="Times New Roman" w:cs="Times New Roman"/>
          <w:sz w:val="24"/>
          <w:szCs w:val="24"/>
        </w:rPr>
        <w:t xml:space="preserve"> Our results did not find strong evidence to support either side, rather, we highlight the importance of species-specific responses to novel subsidies and potential indirect effects on recipient communities.</w:t>
      </w:r>
      <w:r w:rsidR="00AB59CB" w:rsidRPr="00482793">
        <w:rPr>
          <w:rFonts w:ascii="Times New Roman" w:hAnsi="Times New Roman" w:cs="Times New Roman"/>
          <w:sz w:val="24"/>
          <w:szCs w:val="24"/>
        </w:rPr>
        <w:t xml:space="preserve"> </w:t>
      </w:r>
    </w:p>
    <w:p w14:paraId="1F5027BC" w14:textId="3108AFBB" w:rsidR="0080007F" w:rsidRPr="00482793" w:rsidRDefault="0080007F" w:rsidP="004628A7">
      <w:pPr>
        <w:spacing w:line="480" w:lineRule="auto"/>
        <w:jc w:val="both"/>
        <w:rPr>
          <w:rFonts w:ascii="Times New Roman" w:eastAsia="Times New Roman" w:hAnsi="Times New Roman" w:cs="Times New Roman"/>
          <w:sz w:val="24"/>
          <w:szCs w:val="24"/>
        </w:rPr>
      </w:pPr>
    </w:p>
    <w:p w14:paraId="7376DC85" w14:textId="77777777" w:rsidR="00D90924" w:rsidRDefault="008F6DA9"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t xml:space="preserve">Acknowledgements </w:t>
      </w:r>
    </w:p>
    <w:p w14:paraId="2F41E5F0" w14:textId="6C659C8F" w:rsidR="008F6DA9" w:rsidRPr="00D90924" w:rsidRDefault="00D90924" w:rsidP="004628A7">
      <w:pPr>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We thank </w:t>
      </w:r>
      <w:r w:rsidR="00764013" w:rsidRPr="00482793">
        <w:rPr>
          <w:rFonts w:ascii="Times New Roman" w:eastAsia="Times New Roman" w:hAnsi="Times New Roman" w:cs="Times New Roman"/>
          <w:sz w:val="24"/>
          <w:szCs w:val="24"/>
        </w:rPr>
        <w:t xml:space="preserve">the Navy Marine Ecology Consortium for </w:t>
      </w:r>
      <w:r w:rsidR="00AD58CE">
        <w:rPr>
          <w:rFonts w:ascii="Times New Roman" w:eastAsia="Times New Roman" w:hAnsi="Times New Roman" w:cs="Times New Roman"/>
          <w:sz w:val="24"/>
          <w:szCs w:val="24"/>
        </w:rPr>
        <w:t xml:space="preserve">facilitating </w:t>
      </w:r>
      <w:r w:rsidR="00764013" w:rsidRPr="00482793">
        <w:rPr>
          <w:rFonts w:ascii="Times New Roman" w:eastAsia="Times New Roman" w:hAnsi="Times New Roman" w:cs="Times New Roman"/>
          <w:sz w:val="24"/>
          <w:szCs w:val="24"/>
        </w:rPr>
        <w:t>access to San Nicolas Island</w:t>
      </w:r>
      <w:r w:rsidR="00AD58CE">
        <w:rPr>
          <w:rFonts w:ascii="Times New Roman" w:eastAsia="Times New Roman" w:hAnsi="Times New Roman" w:cs="Times New Roman"/>
          <w:sz w:val="24"/>
          <w:szCs w:val="24"/>
        </w:rPr>
        <w:t xml:space="preserve"> field sites. </w:t>
      </w:r>
      <w:r w:rsidR="00764013" w:rsidRPr="00482793">
        <w:rPr>
          <w:rFonts w:ascii="Times New Roman" w:eastAsia="Times New Roman" w:hAnsi="Times New Roman" w:cs="Times New Roman"/>
          <w:sz w:val="24"/>
          <w:szCs w:val="24"/>
        </w:rPr>
        <w:t>Matthew</w:t>
      </w:r>
      <w:r w:rsidR="00AD58CE">
        <w:rPr>
          <w:rFonts w:ascii="Times New Roman" w:eastAsia="Times New Roman" w:hAnsi="Times New Roman" w:cs="Times New Roman"/>
          <w:sz w:val="24"/>
          <w:szCs w:val="24"/>
        </w:rPr>
        <w:t xml:space="preserve"> </w:t>
      </w:r>
      <w:r w:rsidR="00764013" w:rsidRPr="00482793">
        <w:rPr>
          <w:rFonts w:ascii="Times New Roman" w:eastAsia="Times New Roman" w:hAnsi="Times New Roman" w:cs="Times New Roman"/>
          <w:sz w:val="24"/>
          <w:szCs w:val="24"/>
        </w:rPr>
        <w:t xml:space="preserve">Sato, Mackenna Denton, Samantha Folger, </w:t>
      </w:r>
      <w:r>
        <w:rPr>
          <w:rFonts w:ascii="Times New Roman" w:eastAsia="Times New Roman" w:hAnsi="Times New Roman" w:cs="Times New Roman"/>
          <w:sz w:val="24"/>
          <w:szCs w:val="24"/>
        </w:rPr>
        <w:t xml:space="preserve">Austin Wayne, </w:t>
      </w:r>
      <w:r w:rsidR="00764013" w:rsidRPr="00482793">
        <w:rPr>
          <w:rFonts w:ascii="Times New Roman" w:eastAsia="Times New Roman" w:hAnsi="Times New Roman" w:cs="Times New Roman"/>
          <w:sz w:val="24"/>
          <w:szCs w:val="24"/>
        </w:rPr>
        <w:t xml:space="preserve">Summer Wheeler, Bria </w:t>
      </w:r>
      <w:r w:rsidR="00764013" w:rsidRPr="00482793">
        <w:rPr>
          <w:rFonts w:ascii="Times New Roman" w:eastAsia="Times New Roman" w:hAnsi="Times New Roman" w:cs="Times New Roman"/>
          <w:sz w:val="24"/>
          <w:szCs w:val="24"/>
        </w:rPr>
        <w:lastRenderedPageBreak/>
        <w:t xml:space="preserve">Gorman, Sydney Height, </w:t>
      </w:r>
      <w:r>
        <w:rPr>
          <w:rFonts w:ascii="Times New Roman" w:eastAsia="Times New Roman" w:hAnsi="Times New Roman" w:cs="Times New Roman"/>
          <w:sz w:val="24"/>
          <w:szCs w:val="24"/>
        </w:rPr>
        <w:t xml:space="preserve">Victoria </w:t>
      </w:r>
      <w:proofErr w:type="spellStart"/>
      <w:r>
        <w:rPr>
          <w:rFonts w:ascii="Times New Roman" w:eastAsia="Times New Roman" w:hAnsi="Times New Roman" w:cs="Times New Roman"/>
          <w:sz w:val="24"/>
          <w:szCs w:val="24"/>
        </w:rPr>
        <w:t>Hoglund</w:t>
      </w:r>
      <w:proofErr w:type="spellEnd"/>
      <w:r>
        <w:rPr>
          <w:rFonts w:ascii="Times New Roman" w:eastAsia="Times New Roman" w:hAnsi="Times New Roman" w:cs="Times New Roman"/>
          <w:sz w:val="24"/>
          <w:szCs w:val="24"/>
        </w:rPr>
        <w:t xml:space="preserve">, </w:t>
      </w:r>
      <w:r w:rsidR="00764013" w:rsidRPr="00482793">
        <w:rPr>
          <w:rFonts w:ascii="Times New Roman" w:eastAsia="Times New Roman" w:hAnsi="Times New Roman" w:cs="Times New Roman"/>
          <w:sz w:val="24"/>
          <w:szCs w:val="24"/>
        </w:rPr>
        <w:t xml:space="preserve">Jacob </w:t>
      </w:r>
      <w:proofErr w:type="spellStart"/>
      <w:r w:rsidR="00764013" w:rsidRPr="00482793">
        <w:rPr>
          <w:rFonts w:ascii="Times New Roman" w:eastAsia="Times New Roman" w:hAnsi="Times New Roman" w:cs="Times New Roman"/>
          <w:sz w:val="24"/>
          <w:szCs w:val="24"/>
        </w:rPr>
        <w:t>Dioli</w:t>
      </w:r>
      <w:proofErr w:type="spellEnd"/>
      <w:r w:rsidR="00764013" w:rsidRPr="00482793">
        <w:rPr>
          <w:rFonts w:ascii="Times New Roman" w:eastAsia="Times New Roman" w:hAnsi="Times New Roman" w:cs="Times New Roman"/>
          <w:sz w:val="24"/>
          <w:szCs w:val="24"/>
        </w:rPr>
        <w:t xml:space="preserve">, and Rania </w:t>
      </w:r>
      <w:proofErr w:type="spellStart"/>
      <w:r w:rsidR="00764013" w:rsidRPr="00482793">
        <w:rPr>
          <w:rFonts w:ascii="Times New Roman" w:eastAsia="Times New Roman" w:hAnsi="Times New Roman" w:cs="Times New Roman"/>
          <w:sz w:val="24"/>
          <w:szCs w:val="24"/>
        </w:rPr>
        <w:t>Abualjis</w:t>
      </w:r>
      <w:proofErr w:type="spellEnd"/>
      <w:r w:rsidR="00764013" w:rsidRPr="004827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their efforts and assistance in the lab and</w:t>
      </w:r>
      <w:r w:rsidR="00764013" w:rsidRPr="00482793">
        <w:rPr>
          <w:rFonts w:ascii="Times New Roman" w:eastAsia="Times New Roman" w:hAnsi="Times New Roman" w:cs="Times New Roman"/>
          <w:sz w:val="24"/>
          <w:szCs w:val="24"/>
        </w:rPr>
        <w:t xml:space="preserve"> field</w:t>
      </w:r>
      <w:r>
        <w:rPr>
          <w:rFonts w:ascii="Times New Roman" w:eastAsia="Times New Roman" w:hAnsi="Times New Roman" w:cs="Times New Roman"/>
          <w:sz w:val="24"/>
          <w:szCs w:val="24"/>
        </w:rPr>
        <w:t xml:space="preserve">. </w:t>
      </w:r>
      <w:r w:rsidR="00764013" w:rsidRPr="00482793">
        <w:rPr>
          <w:rFonts w:ascii="Times New Roman" w:eastAsia="Times New Roman" w:hAnsi="Times New Roman" w:cs="Times New Roman"/>
          <w:sz w:val="24"/>
          <w:szCs w:val="24"/>
        </w:rPr>
        <w:t>This project was supported by funding</w:t>
      </w:r>
      <w:r w:rsidR="00A963DC" w:rsidRPr="00482793">
        <w:rPr>
          <w:rFonts w:ascii="Times New Roman" w:eastAsia="Times New Roman" w:hAnsi="Times New Roman" w:cs="Times New Roman"/>
          <w:sz w:val="24"/>
          <w:szCs w:val="24"/>
        </w:rPr>
        <w:t xml:space="preserve"> from the U.S. Navy (Cooperative agreement </w:t>
      </w:r>
      <w:r w:rsidR="00A963DC" w:rsidRPr="00482793">
        <w:rPr>
          <w:rFonts w:ascii="Times New Roman" w:hAnsi="Times New Roman" w:cs="Times New Roman"/>
          <w:sz w:val="24"/>
          <w:szCs w:val="24"/>
        </w:rPr>
        <w:t>N62473-19-2-0007).</w:t>
      </w:r>
      <w:r w:rsidR="00A963DC" w:rsidRPr="00482793">
        <w:rPr>
          <w:rFonts w:ascii="Times New Roman" w:eastAsia="Times New Roman" w:hAnsi="Times New Roman" w:cs="Times New Roman"/>
          <w:sz w:val="24"/>
          <w:szCs w:val="24"/>
        </w:rPr>
        <w:t xml:space="preserve"> </w:t>
      </w:r>
      <w:r w:rsidR="00764013" w:rsidRPr="00482793">
        <w:rPr>
          <w:rFonts w:ascii="Times New Roman" w:eastAsia="Times New Roman" w:hAnsi="Times New Roman" w:cs="Times New Roman"/>
          <w:sz w:val="24"/>
          <w:szCs w:val="24"/>
        </w:rPr>
        <w:t xml:space="preserve">R. </w:t>
      </w:r>
      <w:proofErr w:type="spellStart"/>
      <w:r w:rsidR="00764013" w:rsidRPr="00482793">
        <w:rPr>
          <w:rFonts w:ascii="Times New Roman" w:eastAsia="Times New Roman" w:hAnsi="Times New Roman" w:cs="Times New Roman"/>
          <w:sz w:val="24"/>
          <w:szCs w:val="24"/>
        </w:rPr>
        <w:t>DeSantiago</w:t>
      </w:r>
      <w:proofErr w:type="spellEnd"/>
      <w:r w:rsidR="00764013" w:rsidRPr="00482793">
        <w:rPr>
          <w:rFonts w:ascii="Times New Roman" w:eastAsia="Times New Roman" w:hAnsi="Times New Roman" w:cs="Times New Roman"/>
          <w:sz w:val="24"/>
          <w:szCs w:val="24"/>
        </w:rPr>
        <w:t xml:space="preserve"> was supported by </w:t>
      </w:r>
      <w:r w:rsidR="00AD58CE">
        <w:rPr>
          <w:rFonts w:ascii="Times New Roman" w:eastAsia="Times New Roman" w:hAnsi="Times New Roman" w:cs="Times New Roman"/>
          <w:sz w:val="24"/>
          <w:szCs w:val="24"/>
        </w:rPr>
        <w:t>the</w:t>
      </w:r>
      <w:r w:rsidR="00764013" w:rsidRPr="00482793">
        <w:rPr>
          <w:rFonts w:ascii="Times New Roman" w:eastAsia="Times New Roman" w:hAnsi="Times New Roman" w:cs="Times New Roman"/>
          <w:sz w:val="24"/>
          <w:szCs w:val="24"/>
        </w:rPr>
        <w:t xml:space="preserve"> </w:t>
      </w:r>
      <w:r w:rsidR="00AD58CE">
        <w:rPr>
          <w:rFonts w:ascii="Times New Roman" w:eastAsia="Times New Roman" w:hAnsi="Times New Roman" w:cs="Times New Roman"/>
          <w:sz w:val="24"/>
          <w:szCs w:val="24"/>
        </w:rPr>
        <w:t>National Science Foundation</w:t>
      </w:r>
      <w:r w:rsidR="00764013" w:rsidRPr="00482793">
        <w:rPr>
          <w:rFonts w:ascii="Times New Roman" w:eastAsia="Times New Roman" w:hAnsi="Times New Roman" w:cs="Times New Roman"/>
          <w:sz w:val="24"/>
          <w:szCs w:val="24"/>
        </w:rPr>
        <w:t xml:space="preserve"> Graduate Research Fellowship</w:t>
      </w:r>
      <w:r w:rsidR="00AD58CE">
        <w:rPr>
          <w:rFonts w:ascii="Times New Roman" w:eastAsia="Times New Roman" w:hAnsi="Times New Roman" w:cs="Times New Roman"/>
          <w:sz w:val="24"/>
          <w:szCs w:val="24"/>
        </w:rPr>
        <w:t xml:space="preserve"> Program</w:t>
      </w:r>
      <w:r w:rsidR="00010B1C" w:rsidRPr="00482793">
        <w:rPr>
          <w:rFonts w:ascii="Times New Roman" w:eastAsia="Times New Roman" w:hAnsi="Times New Roman" w:cs="Times New Roman"/>
          <w:sz w:val="24"/>
          <w:szCs w:val="24"/>
        </w:rPr>
        <w:t>.</w:t>
      </w:r>
    </w:p>
    <w:p w14:paraId="5981F23B" w14:textId="77777777" w:rsidR="00DD6797" w:rsidRPr="00482793" w:rsidRDefault="00DD6797" w:rsidP="004628A7">
      <w:pPr>
        <w:spacing w:line="480" w:lineRule="auto"/>
        <w:jc w:val="both"/>
        <w:rPr>
          <w:rFonts w:ascii="Times New Roman" w:eastAsia="Times New Roman" w:hAnsi="Times New Roman" w:cs="Times New Roman"/>
          <w:sz w:val="24"/>
          <w:szCs w:val="24"/>
        </w:rPr>
      </w:pPr>
    </w:p>
    <w:p w14:paraId="691BA578" w14:textId="0D230096" w:rsidR="0080007F" w:rsidRPr="00482793" w:rsidRDefault="00FD3481"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t xml:space="preserve">References </w:t>
      </w:r>
    </w:p>
    <w:p w14:paraId="4F234DA6" w14:textId="77777777" w:rsidR="00777A4F" w:rsidRPr="00777A4F" w:rsidRDefault="005F477C" w:rsidP="00777A4F">
      <w:pPr>
        <w:pStyle w:val="Bibliography"/>
      </w:pPr>
      <w:r w:rsidRPr="00482793">
        <w:rPr>
          <w:rFonts w:eastAsia="Times New Roman"/>
          <w:sz w:val="24"/>
          <w:szCs w:val="24"/>
        </w:rPr>
        <w:fldChar w:fldCharType="begin"/>
      </w:r>
      <w:r w:rsidR="00592A8B" w:rsidRPr="00482793">
        <w:rPr>
          <w:rFonts w:eastAsia="Times New Roman"/>
          <w:sz w:val="24"/>
          <w:szCs w:val="24"/>
        </w:rPr>
        <w:instrText xml:space="preserve"> ADDIN ZOTERO_BIBL {"uncited":[],"omitted":[],"custom":[]} CSL_BIBLIOGRAPHY </w:instrText>
      </w:r>
      <w:r w:rsidRPr="00482793">
        <w:rPr>
          <w:rFonts w:eastAsia="Times New Roman"/>
          <w:sz w:val="24"/>
          <w:szCs w:val="24"/>
        </w:rPr>
        <w:fldChar w:fldCharType="separate"/>
      </w:r>
      <w:r w:rsidR="00777A4F" w:rsidRPr="00777A4F">
        <w:t>Altstatt, J., R. Ambrose, J. Engle, P. Haaker, K. Lafferty, and P. Raimondi. 1996. Recent declines of black abalone Haliotis cracherodii on the mainland coast of central California. Marine Ecology Progress Series 142:185–192.</w:t>
      </w:r>
    </w:p>
    <w:p w14:paraId="1866B82B" w14:textId="77777777" w:rsidR="00777A4F" w:rsidRPr="00777A4F" w:rsidRDefault="00777A4F" w:rsidP="00777A4F">
      <w:pPr>
        <w:pStyle w:val="Bibliography"/>
      </w:pPr>
      <w:r w:rsidRPr="00777A4F">
        <w:t>Aquilino, K., M. Coulbourne, and J. Stachowicz. 2012. Mixed species diets enhance the growth of two rocky intertidal herbivores. Marine Ecology Progress Series 468:179–189.</w:t>
      </w:r>
    </w:p>
    <w:p w14:paraId="37B3FB73" w14:textId="77777777" w:rsidR="00777A4F" w:rsidRPr="00777A4F" w:rsidRDefault="00777A4F" w:rsidP="00777A4F">
      <w:pPr>
        <w:pStyle w:val="Bibliography"/>
      </w:pPr>
      <w:r w:rsidRPr="00777A4F">
        <w:t>Aquilino, K. M., and J. J. Stachowicz. 2012. Seaweed richness and herbivory increase rate of community recovery from disturbance. Ecology 93:879–890.</w:t>
      </w:r>
    </w:p>
    <w:p w14:paraId="0EC23C9A" w14:textId="77777777" w:rsidR="00777A4F" w:rsidRPr="00777A4F" w:rsidRDefault="00777A4F" w:rsidP="00777A4F">
      <w:pPr>
        <w:pStyle w:val="Bibliography"/>
      </w:pPr>
      <w:r w:rsidRPr="00777A4F">
        <w:t>Ault, J. S. 2009. Some quantitative aspects of reproduction and growth of red abalone, Haliotis rufescens, Swainson. Journal of the World Mariculture Society 16:398–425.</w:t>
      </w:r>
    </w:p>
    <w:p w14:paraId="4C9BA0E8" w14:textId="77777777" w:rsidR="00777A4F" w:rsidRPr="00777A4F" w:rsidRDefault="00777A4F" w:rsidP="00777A4F">
      <w:pPr>
        <w:pStyle w:val="Bibliography"/>
      </w:pPr>
      <w:r w:rsidRPr="00777A4F">
        <w:t>Baldwin, J., J. P. Elias, R. M. G. Wells, and D. A. Donovan. 2007. Energy metabolism in the tropical abalone, Haliotis asinina Linné: Comparisons with temperate abalone species. Journal of Experimental Marine Biology and Ecology 342:213–225.</w:t>
      </w:r>
    </w:p>
    <w:p w14:paraId="0978D0A2" w14:textId="77777777" w:rsidR="00777A4F" w:rsidRPr="00777A4F" w:rsidRDefault="00777A4F" w:rsidP="00777A4F">
      <w:pPr>
        <w:pStyle w:val="Bibliography"/>
      </w:pPr>
      <w:r w:rsidRPr="00777A4F">
        <w:t>Barry, J. P., and M. J. Ehret. 1993. Diet, food preference, and algal availability for fishes and crabs on intertidal reef communities in southern California. Environmental Biology of Fishes 37:75–95.</w:t>
      </w:r>
    </w:p>
    <w:p w14:paraId="7AE87CFD" w14:textId="77777777" w:rsidR="00777A4F" w:rsidRPr="00777A4F" w:rsidRDefault="00777A4F" w:rsidP="00777A4F">
      <w:pPr>
        <w:pStyle w:val="Bibliography"/>
      </w:pPr>
      <w:r w:rsidRPr="00777A4F">
        <w:t>Bolser, R. C., and M. E. Hay. 1996. Are tropical plants better defended? Palatability and defenses of temperate vs. tropical Seaweeds. Ecology 77:2269–2286.</w:t>
      </w:r>
    </w:p>
    <w:p w14:paraId="440FE135" w14:textId="77777777" w:rsidR="00777A4F" w:rsidRPr="00777A4F" w:rsidRDefault="00777A4F" w:rsidP="00777A4F">
      <w:pPr>
        <w:pStyle w:val="Bibliography"/>
      </w:pPr>
      <w:r w:rsidRPr="00777A4F">
        <w:t xml:space="preserve">Bustamante, R. H., G. M. Branch, S. Eekhout, B. Robertson, P. Zoutendyk, M. Schleyer, A. Dye, N. Hanekom, D. Keats, M. Jurd, and C. McQuaid. 1995. Gradients of intertidal </w:t>
      </w:r>
      <w:r w:rsidRPr="00777A4F">
        <w:lastRenderedPageBreak/>
        <w:t>primary productivity around the coast of South Africa and their relationships with consumer biomass. Oecologia 102:189–201.</w:t>
      </w:r>
    </w:p>
    <w:p w14:paraId="303F8C4A" w14:textId="77777777" w:rsidR="00777A4F" w:rsidRPr="00777A4F" w:rsidRDefault="00777A4F" w:rsidP="00777A4F">
      <w:pPr>
        <w:pStyle w:val="Bibliography"/>
      </w:pPr>
      <w:r w:rsidRPr="00777A4F">
        <w:t>Collins, S. F., and C. V. Baxter. 2014. Heterogeneity of riparian habitats mediates responses of terrestrial arthropods to a subsidy of Pacific salmon carcasses. Ecosphere 5:1–14.</w:t>
      </w:r>
    </w:p>
    <w:p w14:paraId="10F5CB27" w14:textId="77777777" w:rsidR="00777A4F" w:rsidRPr="00777A4F" w:rsidRDefault="00777A4F" w:rsidP="00777A4F">
      <w:pPr>
        <w:pStyle w:val="Bibliography"/>
      </w:pPr>
      <w:r w:rsidRPr="00777A4F">
        <w:t>Cruz-Trejo, G. I., S. E. Ibarra-Obando, L. E. Aguilar-Rosas, M. Poumian-Tapia, and E. Solana-Arellano. 2015. Presence of Sargassum horneri at Todos Santos Bay, Baja California, Mexico: Its effects on the local macroalgae community. American Journal of Plant Sciences 06:2693–2707.</w:t>
      </w:r>
    </w:p>
    <w:p w14:paraId="407F4998" w14:textId="77777777" w:rsidR="00777A4F" w:rsidRPr="00777A4F" w:rsidRDefault="00777A4F" w:rsidP="00777A4F">
      <w:pPr>
        <w:pStyle w:val="Bibliography"/>
      </w:pPr>
      <w:r w:rsidRPr="00777A4F">
        <w:t>David, P., E. Thébault, O. Anneville, P.-F. Duyck, E. Chapuis, and N. Loeuille. 2017. Impacts of Invasive Species on Food Webs. Pages 1–60 Advances in Ecological Research. Elsevier.</w:t>
      </w:r>
    </w:p>
    <w:p w14:paraId="6E372F6C" w14:textId="77777777" w:rsidR="00777A4F" w:rsidRPr="00777A4F" w:rsidRDefault="00777A4F" w:rsidP="00777A4F">
      <w:pPr>
        <w:pStyle w:val="Bibliography"/>
      </w:pPr>
      <w:r w:rsidRPr="00777A4F">
        <w:t>Dolecal, R. E., and J. D. Long. 2013. Ephemeral macroalgae display spatial variation in relative palatability. Journal of Experimental Marine Biology and Ecology 440:233–237.</w:t>
      </w:r>
    </w:p>
    <w:p w14:paraId="56232EF4" w14:textId="77777777" w:rsidR="00777A4F" w:rsidRPr="00777A4F" w:rsidRDefault="00777A4F" w:rsidP="00777A4F">
      <w:pPr>
        <w:pStyle w:val="Bibliography"/>
      </w:pPr>
      <w:r w:rsidRPr="00777A4F">
        <w:t>Dugan, J. E., D. M. Hubbard, M. D. McCrary, and M. O. Pierson. 2003. The response of macrofauna communities and shorebirds to macrophyte wrack subsidies on exposed sandy beaches of southern California. Estuarine, Coastal and Shelf Science 58:25–40.</w:t>
      </w:r>
    </w:p>
    <w:p w14:paraId="1ECD3610" w14:textId="77777777" w:rsidR="00777A4F" w:rsidRPr="00777A4F" w:rsidRDefault="00777A4F" w:rsidP="00777A4F">
      <w:pPr>
        <w:pStyle w:val="Bibliography"/>
      </w:pPr>
      <w:r w:rsidRPr="00777A4F">
        <w:t>Duggins, D. O., C. A. Simenstad, and J. A. Estes. 1989. Magnification of secondary production by kelp detritus in coastal marine ecosystems. Science 245:170–173.</w:t>
      </w:r>
    </w:p>
    <w:p w14:paraId="419FBB1C" w14:textId="77777777" w:rsidR="00777A4F" w:rsidRPr="00777A4F" w:rsidRDefault="00777A4F" w:rsidP="00777A4F">
      <w:pPr>
        <w:pStyle w:val="Bibliography"/>
      </w:pPr>
      <w:r w:rsidRPr="00777A4F">
        <w:t>Frost, P. C., M. A. Evans</w:t>
      </w:r>
      <w:r w:rsidRPr="00777A4F">
        <w:rPr>
          <w:rFonts w:ascii="Cambria Math" w:hAnsi="Cambria Math" w:cs="Cambria Math"/>
        </w:rPr>
        <w:t>‐</w:t>
      </w:r>
      <w:r w:rsidRPr="00777A4F">
        <w:t>White, Z. V. Finkel, T. C. Jensen, and V. Matzek. 2005. Are you what you eat? Physiological constraints on organismal stoichiometry in an elementally imbalanced world. Oikos 109:18–28.</w:t>
      </w:r>
    </w:p>
    <w:p w14:paraId="27D9FCF6" w14:textId="77777777" w:rsidR="00777A4F" w:rsidRPr="00777A4F" w:rsidRDefault="00777A4F" w:rsidP="00777A4F">
      <w:pPr>
        <w:pStyle w:val="Bibliography"/>
      </w:pPr>
      <w:r w:rsidRPr="00777A4F">
        <w:t>Graham, S., B. Hong, S. Mutschler, B. Saunders, and J. Bredvik. 2018. Changes in Abundance of Silvetia compressa at San Clemente Island before and during the 2015–2016 El Niño. Western North American Naturalist 78:605.</w:t>
      </w:r>
    </w:p>
    <w:p w14:paraId="70CA3066" w14:textId="77777777" w:rsidR="00777A4F" w:rsidRPr="00777A4F" w:rsidRDefault="00777A4F" w:rsidP="00777A4F">
      <w:pPr>
        <w:pStyle w:val="Bibliography"/>
      </w:pPr>
      <w:r w:rsidRPr="00777A4F">
        <w:t>Gratton, C., J. Donaldson, and M. J. V. Zanden. 2008. Ecosystem linkages between lakes and the surrounding terrestrial landscape in northeast Iceland. Ecosystems 11:764–774.</w:t>
      </w:r>
    </w:p>
    <w:p w14:paraId="17AF9A64" w14:textId="77777777" w:rsidR="00777A4F" w:rsidRPr="00777A4F" w:rsidRDefault="00777A4F" w:rsidP="00777A4F">
      <w:pPr>
        <w:pStyle w:val="Bibliography"/>
      </w:pPr>
      <w:r w:rsidRPr="00777A4F">
        <w:lastRenderedPageBreak/>
        <w:t>Greig, H. S., P. Kratina, P. L. Thompson, W. J. Palen, J. S. Richardson, and J. B. Shurin. 2012. Warming, eutrophication, and predator loss amplify subsidies between aquatic and terrestrial ecosystems. Global Change Biology 18:504–514.</w:t>
      </w:r>
    </w:p>
    <w:p w14:paraId="46C2A001" w14:textId="77777777" w:rsidR="00777A4F" w:rsidRPr="00777A4F" w:rsidRDefault="00777A4F" w:rsidP="00777A4F">
      <w:pPr>
        <w:pStyle w:val="Bibliography"/>
      </w:pPr>
      <w:r w:rsidRPr="00777A4F">
        <w:t>Hayes, W. B. 1974. Sand-beach energetics: Importance of the isopod Tylos punctatus. Ecology 55:838–847.</w:t>
      </w:r>
    </w:p>
    <w:p w14:paraId="3381309D" w14:textId="77777777" w:rsidR="00777A4F" w:rsidRPr="00777A4F" w:rsidRDefault="00777A4F" w:rsidP="00777A4F">
      <w:pPr>
        <w:pStyle w:val="Bibliography"/>
      </w:pPr>
      <w:r w:rsidRPr="00777A4F">
        <w:t>Jefferies, R. L. 2000. Allochthonous inputs: integrating population changes and food-web dynamics 15:19–24.</w:t>
      </w:r>
    </w:p>
    <w:p w14:paraId="7E32C03D" w14:textId="77777777" w:rsidR="00777A4F" w:rsidRPr="00777A4F" w:rsidRDefault="00777A4F" w:rsidP="00777A4F">
      <w:pPr>
        <w:pStyle w:val="Bibliography"/>
      </w:pPr>
      <w:r w:rsidRPr="00777A4F">
        <w:t>Kappes, H., R. Lay, and W. Topp. 2007. Changes in Different Trophic Levels of Litter-dwelling Macrofauna Associated with Giant Knotweed Invasion. Ecosystems 10:734–744.</w:t>
      </w:r>
    </w:p>
    <w:p w14:paraId="7C05CFC1" w14:textId="77777777" w:rsidR="00777A4F" w:rsidRPr="00777A4F" w:rsidRDefault="00777A4F" w:rsidP="00777A4F">
      <w:pPr>
        <w:pStyle w:val="Bibliography"/>
      </w:pPr>
      <w:r w:rsidRPr="00777A4F">
        <w:t>Kenner, M. C., and J. A. Tomoleni. 2020. Kelp forest monitoring at Naval Base Ventura County, San Nicolas Island, California: Fall 2018 and spring 2019, fifth annual report. Open-File Report.</w:t>
      </w:r>
    </w:p>
    <w:p w14:paraId="06001907" w14:textId="77777777" w:rsidR="00777A4F" w:rsidRPr="00777A4F" w:rsidRDefault="00777A4F" w:rsidP="00777A4F">
      <w:pPr>
        <w:pStyle w:val="Bibliography"/>
      </w:pPr>
      <w:r w:rsidRPr="00777A4F">
        <w:t>Kenny, H. V., A. N. Wright, J. Piovia-Scott, L. H. Yang, D. A. Spiller, and T. W. Schoener. 2017. Marine subsidies change short-term foraging activity and habitat utilization of terrestrial lizards. Ecology and Evolution 7:10701–10709.</w:t>
      </w:r>
    </w:p>
    <w:p w14:paraId="4CCCC309" w14:textId="77777777" w:rsidR="00777A4F" w:rsidRPr="00777A4F" w:rsidRDefault="00777A4F" w:rsidP="00777A4F">
      <w:pPr>
        <w:pStyle w:val="Bibliography"/>
      </w:pPr>
      <w:r w:rsidRPr="00777A4F">
        <w:t>Lachambre, S., S. Huchette, R. Day, P. Boudry, A. Rio-Cabello, T. Fustec, and S. Roussel. 2017. Relationships between growth, survival, physiology and behaviour — A multi-criteria approach to Haliotis tuberculata phenotypic traits. Aquaculture 467:190–197.</w:t>
      </w:r>
    </w:p>
    <w:p w14:paraId="66631186" w14:textId="77777777" w:rsidR="00777A4F" w:rsidRPr="00777A4F" w:rsidRDefault="00777A4F" w:rsidP="00777A4F">
      <w:pPr>
        <w:pStyle w:val="Bibliography"/>
      </w:pPr>
      <w:r w:rsidRPr="00777A4F">
        <w:t xml:space="preserve">Lapointe, B. E., J. M. Burkholder, and K. L. Van Alstyne. 2018. Harmful macroalgal blooms in a changing world: Causes, impacts, and management. Pages 515–560 </w:t>
      </w:r>
      <w:r w:rsidRPr="00777A4F">
        <w:rPr>
          <w:i/>
          <w:iCs/>
        </w:rPr>
        <w:t>in</w:t>
      </w:r>
      <w:r w:rsidRPr="00777A4F">
        <w:t xml:space="preserve"> S. E. Shumway, J. M. Burkholder, and S. L. Morton, editors. Harmful Algal Blooms. First edition. Wiley.</w:t>
      </w:r>
    </w:p>
    <w:p w14:paraId="01A4390B" w14:textId="77777777" w:rsidR="00777A4F" w:rsidRPr="00777A4F" w:rsidRDefault="00777A4F" w:rsidP="00777A4F">
      <w:pPr>
        <w:pStyle w:val="Bibliography"/>
      </w:pPr>
      <w:r w:rsidRPr="00777A4F">
        <w:t>Larrañaga, A., I. de Guzmán, and L. Solagaistua. 2020. A small supply of high quality detritus stimulates the consumption of low quality materials, but creates subtle effects on the performance of the consumer. Science of The Total Environment 726:138397.</w:t>
      </w:r>
    </w:p>
    <w:p w14:paraId="142D1C09" w14:textId="77777777" w:rsidR="00777A4F" w:rsidRPr="00777A4F" w:rsidRDefault="00777A4F" w:rsidP="00777A4F">
      <w:pPr>
        <w:pStyle w:val="Bibliography"/>
      </w:pPr>
      <w:r w:rsidRPr="00777A4F">
        <w:t>Leighton, D., and R. A. Boolootian. 1963. Diet and growth in the Black abalone, Haliotis cracherodii 44:227–238.</w:t>
      </w:r>
    </w:p>
    <w:p w14:paraId="21995239" w14:textId="77777777" w:rsidR="00777A4F" w:rsidRPr="00777A4F" w:rsidRDefault="00777A4F" w:rsidP="00777A4F">
      <w:pPr>
        <w:pStyle w:val="Bibliography"/>
      </w:pPr>
      <w:r w:rsidRPr="00777A4F">
        <w:lastRenderedPageBreak/>
        <w:t>Levin, L. A., C. Neira, and E. D. Grosholz. 2006. Invasive cordgrass modifies wetland trophic function. Ecology 87:419–432.</w:t>
      </w:r>
    </w:p>
    <w:p w14:paraId="11F42898" w14:textId="77777777" w:rsidR="00777A4F" w:rsidRPr="00777A4F" w:rsidRDefault="00777A4F" w:rsidP="00777A4F">
      <w:pPr>
        <w:pStyle w:val="Bibliography"/>
      </w:pPr>
      <w:r w:rsidRPr="00777A4F">
        <w:t>Maggi, E., L. Benedetti</w:t>
      </w:r>
      <w:r w:rsidRPr="00777A4F">
        <w:rPr>
          <w:rFonts w:ascii="Cambria Math" w:hAnsi="Cambria Math" w:cs="Cambria Math"/>
        </w:rPr>
        <w:t>‐</w:t>
      </w:r>
      <w:r w:rsidRPr="00777A4F">
        <w:t>Cecchi, A. Castelli, E. Chatzinikolaou, T. P. Crowe, G. Ghedini, J. Kotta, D. A. Lyons, C. Ravaglioli, G. Rilov, L. Rindi, and F. Bulleri. 2015. Ecological impacts of invading seaweeds: a meta</w:t>
      </w:r>
      <w:r w:rsidRPr="00777A4F">
        <w:rPr>
          <w:rFonts w:ascii="Cambria Math" w:hAnsi="Cambria Math" w:cs="Cambria Math"/>
        </w:rPr>
        <w:t>‐</w:t>
      </w:r>
      <w:r w:rsidRPr="00777A4F">
        <w:t>analysis of their effects at different trophic levels. Diversity and Distributions 21:1–12.</w:t>
      </w:r>
    </w:p>
    <w:p w14:paraId="5EC5FCD0" w14:textId="77777777" w:rsidR="00777A4F" w:rsidRPr="00777A4F" w:rsidRDefault="00777A4F" w:rsidP="00777A4F">
      <w:pPr>
        <w:pStyle w:val="Bibliography"/>
      </w:pPr>
      <w:r w:rsidRPr="00777A4F">
        <w:t>Marks, L., P. Salinas-Ruiz, D. Reed, S. Holbrook, C. Culver, J. Engle, D. Kushner, J. Caselle, J. Freiwald, J. Williams, J. Smith, L. Aguilar-Rosas, and N. Kaplanis. 2015. Range expansion of a non-native, invasive macroalga Sargassum horneri (Turner) C. Agardh, 1820 in the eastern Pacific. BioInvasions Records 4:243–248.</w:t>
      </w:r>
    </w:p>
    <w:p w14:paraId="6C80927C" w14:textId="77777777" w:rsidR="00777A4F" w:rsidRPr="00777A4F" w:rsidRDefault="00777A4F" w:rsidP="00777A4F">
      <w:pPr>
        <w:pStyle w:val="Bibliography"/>
      </w:pPr>
      <w:r w:rsidRPr="00777A4F">
        <w:t>McCary, M. A., R. Mores, M. A. Farfan, and D. H. Wise. 2016. Invasive plants have different effects on trophic structure of green and brown food webs in terrestrial ecosystems: a meta-analysis. Ecology Letters 19:328–335.</w:t>
      </w:r>
    </w:p>
    <w:p w14:paraId="1B809C2E" w14:textId="77777777" w:rsidR="00777A4F" w:rsidRPr="00777A4F" w:rsidRDefault="00777A4F" w:rsidP="00777A4F">
      <w:pPr>
        <w:pStyle w:val="Bibliography"/>
      </w:pPr>
      <w:r w:rsidRPr="00777A4F">
        <w:t>Mews, M., M. Zimmer, and D. Jelinski. 2006. Species-specific decomposition rates of beach-cast wrack in Barkley Sound, British Columbia, Canada. Marine Ecology Progress Series 328:155–160.</w:t>
      </w:r>
    </w:p>
    <w:p w14:paraId="2FF45160" w14:textId="77777777" w:rsidR="00777A4F" w:rsidRPr="00777A4F" w:rsidRDefault="00777A4F" w:rsidP="00777A4F">
      <w:pPr>
        <w:pStyle w:val="Bibliography"/>
      </w:pPr>
      <w:r w:rsidRPr="00777A4F">
        <w:t>Miner, C. M., J. M. Altstatt, P. T. Raimondi, and T. E. Minchinton. 2006. Recruitment failure and shifts in community structure following mass mortality limit recovery prospects of black abalone. Marine Ecology Progress Series 32:107–117.</w:t>
      </w:r>
    </w:p>
    <w:p w14:paraId="4AE2A059" w14:textId="77777777" w:rsidR="00777A4F" w:rsidRPr="00777A4F" w:rsidRDefault="00777A4F" w:rsidP="00777A4F">
      <w:pPr>
        <w:pStyle w:val="Bibliography"/>
      </w:pPr>
      <w:r w:rsidRPr="00777A4F">
        <w:t>Moore, J. C., E. L. Berlow, D. C. Coleman, P. C. de Ruiter, Q. Dong, A. Hastings, N. C. Johnson, K. S. McCann, K. Melville, P. J. Morin, K. Nadelhoffer, A. D. Rosemond, D. M. Post, J. L. Sabo, K. M. Scow, M. J. Vanni, and D. H. Wall. 2004. Detritus, trophic dynamics and biodiversity. Ecology Letters 7:584–600.</w:t>
      </w:r>
    </w:p>
    <w:p w14:paraId="732E5351" w14:textId="77777777" w:rsidR="00777A4F" w:rsidRPr="00777A4F" w:rsidRDefault="00777A4F" w:rsidP="00777A4F">
      <w:pPr>
        <w:pStyle w:val="Bibliography"/>
      </w:pPr>
      <w:r w:rsidRPr="00777A4F">
        <w:t>Morris, R. H., D. P. Abbott, and E. C. Haderlie. 1980. Intertidal Invertebrates of California. Standford University Press.</w:t>
      </w:r>
    </w:p>
    <w:p w14:paraId="533F3439" w14:textId="77777777" w:rsidR="00777A4F" w:rsidRPr="00777A4F" w:rsidRDefault="00777A4F" w:rsidP="00777A4F">
      <w:pPr>
        <w:pStyle w:val="Bibliography"/>
      </w:pPr>
      <w:r w:rsidRPr="00777A4F">
        <w:lastRenderedPageBreak/>
        <w:t>Nakano, S., H. Miyasaka, and N. Kuhara. 1999. Terrestrial-aquatic linkages: riparian arthropod inputs alter trophic cascades in a stream food web. Ecology 80:2435–2441.</w:t>
      </w:r>
    </w:p>
    <w:p w14:paraId="3AC35AD4" w14:textId="77777777" w:rsidR="00777A4F" w:rsidRPr="00777A4F" w:rsidRDefault="00777A4F" w:rsidP="00777A4F">
      <w:pPr>
        <w:pStyle w:val="Bibliography"/>
      </w:pPr>
      <w:r w:rsidRPr="00777A4F">
        <w:t>Nelson, M. M., D. L. Leighton, C. F. Phleger, and P. D. Nichols. 2002. Comparison of growth and lipid composition in the green abalone, Haliotis fulgens, provided specific macroalgal diets. Comparative Biochemistry and Physiology Part B: Biochemistry and Molecular Biology 131:695–712.</w:t>
      </w:r>
    </w:p>
    <w:p w14:paraId="738054F9" w14:textId="77777777" w:rsidR="00777A4F" w:rsidRPr="00777A4F" w:rsidRDefault="00777A4F" w:rsidP="00777A4F">
      <w:pPr>
        <w:pStyle w:val="Bibliography"/>
      </w:pPr>
      <w:r w:rsidRPr="00777A4F">
        <w:t>Neutel, A. M., J. B. T. M. Roerdink, and P. C. de Ruiter. 1994. Global Stability of two-level detritus decomposer food chains 171:351–353.</w:t>
      </w:r>
    </w:p>
    <w:p w14:paraId="1D48CC1F" w14:textId="77777777" w:rsidR="00777A4F" w:rsidRPr="00777A4F" w:rsidRDefault="00777A4F" w:rsidP="00777A4F">
      <w:pPr>
        <w:pStyle w:val="Bibliography"/>
      </w:pPr>
      <w:r w:rsidRPr="00777A4F">
        <w:t>Odum, E. P. 1969. The Strategy of ecosystem development. Science 164:262–270.</w:t>
      </w:r>
    </w:p>
    <w:p w14:paraId="0CCB77E3" w14:textId="77777777" w:rsidR="00777A4F" w:rsidRPr="00777A4F" w:rsidRDefault="00777A4F" w:rsidP="00777A4F">
      <w:pPr>
        <w:pStyle w:val="Bibliography"/>
      </w:pPr>
      <w:r w:rsidRPr="00777A4F">
        <w:t>Ostfeld, R. S., and F. Keesing. 2000. Pulsed resources and community dynamics of consumers in terrestrial ecosystems. Trends in Ecology &amp; Evolution 15:232–237.</w:t>
      </w:r>
    </w:p>
    <w:p w14:paraId="74C302E6" w14:textId="77777777" w:rsidR="00777A4F" w:rsidRPr="00777A4F" w:rsidRDefault="00777A4F" w:rsidP="00777A4F">
      <w:pPr>
        <w:pStyle w:val="Bibliography"/>
      </w:pPr>
      <w:r w:rsidRPr="00777A4F">
        <w:t>Parker, J. D., and M. E. Hay. 2005. Biotic resistance to plant invasions? Native herbivores prefer non</w:t>
      </w:r>
      <w:r w:rsidRPr="00777A4F">
        <w:rPr>
          <w:rFonts w:ascii="Cambria Math" w:hAnsi="Cambria Math" w:cs="Cambria Math"/>
        </w:rPr>
        <w:t>‐</w:t>
      </w:r>
      <w:r w:rsidRPr="00777A4F">
        <w:t>native plants. Ecology Letters 8:959–967.</w:t>
      </w:r>
    </w:p>
    <w:p w14:paraId="78531DAC" w14:textId="77777777" w:rsidR="00777A4F" w:rsidRPr="00777A4F" w:rsidRDefault="00777A4F" w:rsidP="00777A4F">
      <w:pPr>
        <w:pStyle w:val="Bibliography"/>
      </w:pPr>
      <w:r w:rsidRPr="00777A4F">
        <w:t>Piovia-Scott, J., D. A. Spiller, and T. W. Schoener. 2011. Effects of experimental seaweed deposition on lizard and ant predation in an island food web. Science 331:461–463.</w:t>
      </w:r>
    </w:p>
    <w:p w14:paraId="27A653E2" w14:textId="77777777" w:rsidR="00777A4F" w:rsidRPr="00777A4F" w:rsidRDefault="00777A4F" w:rsidP="00777A4F">
      <w:pPr>
        <w:pStyle w:val="Bibliography"/>
      </w:pPr>
      <w:r w:rsidRPr="00777A4F">
        <w:t>Polis, G. A., W. B. Anderson, and R. D. Holt. 1997. Toward an integration of landscape and food web ecology: The dynamics of spatially subsidized food webs. Annual Review of Ecology and Systematics 28:289–316.</w:t>
      </w:r>
    </w:p>
    <w:p w14:paraId="32ECDD71" w14:textId="77777777" w:rsidR="00777A4F" w:rsidRPr="00777A4F" w:rsidRDefault="00777A4F" w:rsidP="00777A4F">
      <w:pPr>
        <w:pStyle w:val="Bibliography"/>
      </w:pPr>
      <w:r w:rsidRPr="00777A4F">
        <w:t>Polis, G. A., and S. D. Hurd. 1996. Linking marine and terrestrial food webs: allochthonous input from the ocean supports high secondary productivity on small islands and coastal land communities. The American Naturalist 147:396–423.</w:t>
      </w:r>
    </w:p>
    <w:p w14:paraId="43F817CF" w14:textId="77777777" w:rsidR="00777A4F" w:rsidRPr="00777A4F" w:rsidRDefault="00777A4F" w:rsidP="00777A4F">
      <w:pPr>
        <w:pStyle w:val="Bibliography"/>
      </w:pPr>
      <w:r w:rsidRPr="00777A4F">
        <w:t>Polis, G. A., and D. R. Strong. 1996. Food web complexity and community dynamics. The American Naturalist 147:813–846.</w:t>
      </w:r>
    </w:p>
    <w:p w14:paraId="1FB63F49" w14:textId="77777777" w:rsidR="00777A4F" w:rsidRPr="00777A4F" w:rsidRDefault="00777A4F" w:rsidP="00777A4F">
      <w:pPr>
        <w:pStyle w:val="Bibliography"/>
      </w:pPr>
      <w:r w:rsidRPr="00777A4F">
        <w:t>Raimondi, P., C. Wilson, R. Ambrose, J. Engle, and T. Minchinton. 2002. Continued declines of black abalone along the coast of California: are mass mortalities related to El Niño events? Marine Ecology Progress Series 242:143–152.</w:t>
      </w:r>
    </w:p>
    <w:p w14:paraId="2DA69A41" w14:textId="77777777" w:rsidR="00777A4F" w:rsidRPr="00777A4F" w:rsidRDefault="00777A4F" w:rsidP="00777A4F">
      <w:pPr>
        <w:pStyle w:val="Bibliography"/>
      </w:pPr>
      <w:r w:rsidRPr="00777A4F">
        <w:lastRenderedPageBreak/>
        <w:t>Rhoades, O. K., R. J. Best, and J. J. Stachowicz. 2018. Assessing feeding preferences of a consumer guild: Partitioning variation among versus within species. The American Naturalist 192:287–300.</w:t>
      </w:r>
    </w:p>
    <w:p w14:paraId="6B787512" w14:textId="77777777" w:rsidR="00777A4F" w:rsidRPr="00777A4F" w:rsidRDefault="00777A4F" w:rsidP="00777A4F">
      <w:pPr>
        <w:pStyle w:val="Bibliography"/>
      </w:pPr>
      <w:r w:rsidRPr="00777A4F">
        <w:t>Rodil, I. F., C. Olabarria, M. Lastra, and J. López. 2008. Differential effects of native and invasive algal wrack on macrofaunal assemblages inhabiting exposed sandy beaches. Journal of Experimental Marine Biology and Ecology 358:1–13.</w:t>
      </w:r>
    </w:p>
    <w:p w14:paraId="07301BFE" w14:textId="77777777" w:rsidR="00777A4F" w:rsidRPr="00777A4F" w:rsidRDefault="00777A4F" w:rsidP="00777A4F">
      <w:pPr>
        <w:pStyle w:val="Bibliography"/>
      </w:pPr>
      <w:r w:rsidRPr="00777A4F">
        <w:t>Rusterholz, H.-P., J.-A. Salamon, R. Ruckli, and B. Baur. 2014. Effects of the annual invasive plant Impatiens glandulifera on the Collembola and Acari communities in a deciduous forest. Pedobiologia 57:285–291.</w:t>
      </w:r>
    </w:p>
    <w:p w14:paraId="5BAE9AD7" w14:textId="77777777" w:rsidR="00777A4F" w:rsidRPr="00777A4F" w:rsidRDefault="00777A4F" w:rsidP="00777A4F">
      <w:pPr>
        <w:pStyle w:val="Bibliography"/>
      </w:pPr>
      <w:r w:rsidRPr="00777A4F">
        <w:t>Sapper, S. A., and S. N. Murray. 2003. Variation in structure of the subcanopy assemblage associated with southern california populations of the intertidal rockweed Silvetia compressa (Fucales). Pacific Science 57:433–462.</w:t>
      </w:r>
    </w:p>
    <w:p w14:paraId="54771374" w14:textId="77777777" w:rsidR="00777A4F" w:rsidRPr="00777A4F" w:rsidRDefault="00777A4F" w:rsidP="00777A4F">
      <w:pPr>
        <w:pStyle w:val="Bibliography"/>
      </w:pPr>
      <w:r w:rsidRPr="00777A4F">
        <w:t>Sotka, E. E., and M. E. Hay. 2002. Geographic variation among herbivore populations in tolerance for chemically rich seaweed. Ecology 83:2721–2735.</w:t>
      </w:r>
    </w:p>
    <w:p w14:paraId="773231D0" w14:textId="77777777" w:rsidR="00777A4F" w:rsidRPr="00777A4F" w:rsidRDefault="00777A4F" w:rsidP="00777A4F">
      <w:pPr>
        <w:pStyle w:val="Bibliography"/>
      </w:pPr>
      <w:r w:rsidRPr="00777A4F">
        <w:t>Sousa, W. P. 1984. Intertidal mosaics: Patch size, propagule availability, and spatially variable patterns of succession. Ecology 65:1918–1935.</w:t>
      </w:r>
    </w:p>
    <w:p w14:paraId="5BADEF3F" w14:textId="77777777" w:rsidR="00777A4F" w:rsidRPr="00777A4F" w:rsidRDefault="00777A4F" w:rsidP="00777A4F">
      <w:pPr>
        <w:pStyle w:val="Bibliography"/>
      </w:pPr>
      <w:r w:rsidRPr="00777A4F">
        <w:t>Steinberg, P. D. 1985. Feeding Preferences of Tegula Funebralis and Chemical Defenses of Marine Brown Algae. Ecological Monographs 55:333–349.</w:t>
      </w:r>
    </w:p>
    <w:p w14:paraId="3AC0394D" w14:textId="77777777" w:rsidR="00777A4F" w:rsidRPr="00777A4F" w:rsidRDefault="00777A4F" w:rsidP="00777A4F">
      <w:pPr>
        <w:pStyle w:val="Bibliography"/>
      </w:pPr>
      <w:r w:rsidRPr="00777A4F">
        <w:t>Sullaway, G., and M. Edwards. 2020. Impacts of the non-native alga Sargassum horneri on benthic community production in a California kelp forest. Marine Ecology Progress Series 637:45–57.</w:t>
      </w:r>
    </w:p>
    <w:p w14:paraId="7B630AA6" w14:textId="77777777" w:rsidR="00777A4F" w:rsidRPr="00777A4F" w:rsidRDefault="00777A4F" w:rsidP="00777A4F">
      <w:pPr>
        <w:pStyle w:val="Bibliography"/>
      </w:pPr>
      <w:r w:rsidRPr="00777A4F">
        <w:t xml:space="preserve">Swantje, E., S. Josefin, S. A. WikströM, and P. Henrik. 2017. A Review of Herbivore Effects on Seaweed Invasions. Pages 421–440 </w:t>
      </w:r>
      <w:r w:rsidRPr="00777A4F">
        <w:rPr>
          <w:i/>
          <w:iCs/>
        </w:rPr>
        <w:t>in</w:t>
      </w:r>
      <w:r w:rsidRPr="00777A4F">
        <w:t xml:space="preserve"> S. J. Hawkins, A. J. Evans, A. C. Dale, L. B. Firth, D. J. Hughes, and I. P. Smith, editors. Oceanography and Marine Biology. First edition. CRC Press.</w:t>
      </w:r>
    </w:p>
    <w:p w14:paraId="219C6DAE" w14:textId="77777777" w:rsidR="00777A4F" w:rsidRPr="00777A4F" w:rsidRDefault="00777A4F" w:rsidP="00777A4F">
      <w:pPr>
        <w:pStyle w:val="Bibliography"/>
      </w:pPr>
      <w:r w:rsidRPr="00777A4F">
        <w:lastRenderedPageBreak/>
        <w:t>Takimoto, G., T. Iwata, and M. Murakami. 2002. Seasonal subsidy stabilizes food web dynamics: Balance in a heterogeneous landscape: Seasonal subsidy and food web stability. Ecological Research 17:433–439.</w:t>
      </w:r>
    </w:p>
    <w:p w14:paraId="09286AEE" w14:textId="77777777" w:rsidR="00777A4F" w:rsidRPr="00777A4F" w:rsidRDefault="00777A4F" w:rsidP="00777A4F">
      <w:pPr>
        <w:pStyle w:val="Bibliography"/>
      </w:pPr>
      <w:r w:rsidRPr="00777A4F">
        <w:t xml:space="preserve">Talley, D. M., G. R. Huxel, and M. Holyoak. 2006. Connectivity at the land–water interface. Pages 97–129 </w:t>
      </w:r>
      <w:r w:rsidRPr="00777A4F">
        <w:rPr>
          <w:i/>
          <w:iCs/>
        </w:rPr>
        <w:t>in</w:t>
      </w:r>
      <w:r w:rsidRPr="00777A4F">
        <w:t xml:space="preserve"> K. R. Crooks and M. Sanjayan, editors. Connectivity Conservation. First edition. Cambridge University Press.</w:t>
      </w:r>
    </w:p>
    <w:p w14:paraId="6E9AE135" w14:textId="77777777" w:rsidR="00777A4F" w:rsidRPr="00777A4F" w:rsidRDefault="00777A4F" w:rsidP="00777A4F">
      <w:pPr>
        <w:pStyle w:val="Bibliography"/>
      </w:pPr>
      <w:r w:rsidRPr="00777A4F">
        <w:t>Thornber, C., E. Jones, and J. Stachowicz. 2008. Differences in herbivore feeding preferences across a vertical rocky intertidal gradient. Marine Ecology Progress Series 363:51–62.</w:t>
      </w:r>
    </w:p>
    <w:p w14:paraId="46BEA9A9" w14:textId="77777777" w:rsidR="00777A4F" w:rsidRPr="00777A4F" w:rsidRDefault="00777A4F" w:rsidP="00777A4F">
      <w:pPr>
        <w:pStyle w:val="Bibliography"/>
      </w:pPr>
      <w:r w:rsidRPr="00777A4F">
        <w:t>VanBlaricom, G. R. 1993. Dynamics and Distribution of Black Abalone Populations at San Nicolas Island, California.</w:t>
      </w:r>
    </w:p>
    <w:p w14:paraId="1B7F9888" w14:textId="77777777" w:rsidR="00777A4F" w:rsidRPr="00777A4F" w:rsidRDefault="00777A4F" w:rsidP="00777A4F">
      <w:pPr>
        <w:pStyle w:val="Bibliography"/>
      </w:pPr>
      <w:r w:rsidRPr="00777A4F">
        <w:t>VanBlaricom, G. R., and M. C. Kenner. 2020. Dietary patterns in Black abalone, Haliotis cracherodii Leach, 1814, as indicated by observation of drift algal and seagrass capture at San Nicolas island, California, USA 1982 to 2019. Journal of Shellfish Research 39:1–12.</w:t>
      </w:r>
    </w:p>
    <w:p w14:paraId="090B4E9C" w14:textId="77777777" w:rsidR="00777A4F" w:rsidRPr="00777A4F" w:rsidRDefault="00777A4F" w:rsidP="00777A4F">
      <w:pPr>
        <w:pStyle w:val="Bibliography"/>
      </w:pPr>
      <w:r w:rsidRPr="00777A4F">
        <w:t>Whitaker, S. G., J. R. Smith, and S. N. Murray. 2010. Reestablishment of the southern California rocky intertidal brown alga, Silvetia compressa: An experimental investigation of techniques and abiotic and biotic factors that affect restoration success. Restoration Ecology 18:18–26.</w:t>
      </w:r>
    </w:p>
    <w:p w14:paraId="11D368CD" w14:textId="77777777" w:rsidR="00777A4F" w:rsidRPr="00777A4F" w:rsidRDefault="00777A4F" w:rsidP="00777A4F">
      <w:pPr>
        <w:pStyle w:val="Bibliography"/>
      </w:pPr>
      <w:r w:rsidRPr="00777A4F">
        <w:t>Winter, F. C., and J. A. Estes. 1992. Experimental evidence for the effects of polyphenolic compounds from Dictyoneurum californicum Ruprecht (Phaeophyta: Laminariales) on feeding rate and growth in the red abalone Haliotus rufescens Swainson. Journal of Experimental Marine Biology and Ecology 155:263–277.</w:t>
      </w:r>
    </w:p>
    <w:p w14:paraId="766847CD" w14:textId="77777777" w:rsidR="00777A4F" w:rsidRPr="00777A4F" w:rsidRDefault="00777A4F" w:rsidP="00777A4F">
      <w:pPr>
        <w:pStyle w:val="Bibliography"/>
      </w:pPr>
      <w:r w:rsidRPr="00777A4F">
        <w:t>Yang, L. H. 2006. Interactions between a detrital resource pulse and a detritivore community. Oecologia 147:522–532.</w:t>
      </w:r>
    </w:p>
    <w:p w14:paraId="199780AE" w14:textId="77777777" w:rsidR="00777A4F" w:rsidRPr="00777A4F" w:rsidRDefault="00777A4F" w:rsidP="00777A4F">
      <w:pPr>
        <w:pStyle w:val="Bibliography"/>
      </w:pPr>
      <w:r w:rsidRPr="00777A4F">
        <w:lastRenderedPageBreak/>
        <w:t>Yang, L. H., K. F. Edwards, J. E. Byrnes, J. L. Bastow, A. N. Wright, and K. O. Spence. 2010. A meta-analysis of resource pulse–consumer interactions. Ecological Monographs 80:125–151.</w:t>
      </w:r>
    </w:p>
    <w:p w14:paraId="64305AC4" w14:textId="77777777" w:rsidR="00777A4F" w:rsidRPr="00777A4F" w:rsidRDefault="00777A4F" w:rsidP="00777A4F">
      <w:pPr>
        <w:pStyle w:val="Bibliography"/>
      </w:pPr>
      <w:r w:rsidRPr="00777A4F">
        <w:t>Zhang, P., B. Li, J. Wu, and S. Hu. 2019. Invasive plants differentially affect soil biota through litter and rhizosphere pathways: a meta</w:t>
      </w:r>
      <w:r w:rsidRPr="00777A4F">
        <w:rPr>
          <w:rFonts w:ascii="Cambria Math" w:hAnsi="Cambria Math" w:cs="Cambria Math"/>
        </w:rPr>
        <w:t>‐</w:t>
      </w:r>
      <w:r w:rsidRPr="00777A4F">
        <w:t>analysis. Ecology Letters 22:200–210.</w:t>
      </w:r>
    </w:p>
    <w:p w14:paraId="78DE7927" w14:textId="09F41D3D" w:rsidR="008325F0" w:rsidRDefault="005F477C"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fldChar w:fldCharType="end"/>
      </w:r>
    </w:p>
    <w:p w14:paraId="162E8F44" w14:textId="2A520290" w:rsidR="004628A7" w:rsidRPr="00916406" w:rsidRDefault="002F7B35"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t>Figure Legend</w:t>
      </w:r>
    </w:p>
    <w:p w14:paraId="2C472608" w14:textId="150DC8F2" w:rsidR="009E5D46"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ure</w:t>
      </w:r>
      <w:r w:rsidRPr="00482793">
        <w:rPr>
          <w:rFonts w:ascii="Times New Roman" w:eastAsia="Times New Roman" w:hAnsi="Times New Roman" w:cs="Times New Roman"/>
          <w:sz w:val="24"/>
          <w:szCs w:val="24"/>
        </w:rPr>
        <w:t xml:space="preserve"> 1</w:t>
      </w:r>
    </w:p>
    <w:p w14:paraId="317566BF" w14:textId="015FC537" w:rsidR="00F77BE7"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Final dry tissue mass</w:t>
      </w:r>
      <w:r w:rsidR="00CF5E36" w:rsidRPr="00482793">
        <w:rPr>
          <w:rFonts w:ascii="Times New Roman" w:eastAsia="Times New Roman" w:hAnsi="Times New Roman" w:cs="Times New Roman"/>
          <w:sz w:val="24"/>
          <w:szCs w:val="24"/>
        </w:rPr>
        <w:t xml:space="preserve"> </w:t>
      </w:r>
      <w:r w:rsidR="00845039" w:rsidRPr="00482793">
        <w:rPr>
          <w:rFonts w:ascii="Times New Roman" w:eastAsia="Times New Roman" w:hAnsi="Times New Roman" w:cs="Times New Roman"/>
          <w:sz w:val="24"/>
          <w:szCs w:val="24"/>
        </w:rPr>
        <w:t xml:space="preserve">of </w:t>
      </w:r>
      <w:proofErr w:type="gramStart"/>
      <w:r w:rsidR="00845039" w:rsidRPr="00482793">
        <w:rPr>
          <w:rFonts w:ascii="Times New Roman" w:eastAsia="Times New Roman" w:hAnsi="Times New Roman" w:cs="Times New Roman"/>
          <w:sz w:val="24"/>
          <w:szCs w:val="24"/>
        </w:rPr>
        <w:t>Red</w:t>
      </w:r>
      <w:proofErr w:type="gramEnd"/>
      <w:r w:rsidR="00845039" w:rsidRPr="00482793">
        <w:rPr>
          <w:rFonts w:ascii="Times New Roman" w:eastAsia="Times New Roman" w:hAnsi="Times New Roman" w:cs="Times New Roman"/>
          <w:sz w:val="24"/>
          <w:szCs w:val="24"/>
        </w:rPr>
        <w:t xml:space="preserve"> abalone (A) and Black turban snails (B) starved</w:t>
      </w:r>
      <w:r w:rsidR="00C62843" w:rsidRPr="00482793">
        <w:rPr>
          <w:rFonts w:ascii="Times New Roman" w:eastAsia="Times New Roman" w:hAnsi="Times New Roman" w:cs="Times New Roman"/>
          <w:sz w:val="24"/>
          <w:szCs w:val="24"/>
        </w:rPr>
        <w:t xml:space="preserve"> or fed</w:t>
      </w:r>
      <w:r w:rsidR="00845039" w:rsidRPr="00482793">
        <w:rPr>
          <w:rFonts w:ascii="Times New Roman" w:eastAsia="Times New Roman" w:hAnsi="Times New Roman" w:cs="Times New Roman"/>
          <w:sz w:val="24"/>
          <w:szCs w:val="24"/>
        </w:rPr>
        <w:t xml:space="preserve"> </w:t>
      </w:r>
      <w:r w:rsidR="00551FE5" w:rsidRPr="00482793">
        <w:rPr>
          <w:rFonts w:ascii="Times New Roman" w:eastAsia="Times New Roman" w:hAnsi="Times New Roman" w:cs="Times New Roman"/>
          <w:sz w:val="24"/>
          <w:szCs w:val="24"/>
        </w:rPr>
        <w:t>Kelp</w:t>
      </w:r>
      <w:r w:rsidR="00845039"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C62843" w:rsidRPr="00482793">
        <w:rPr>
          <w:rFonts w:ascii="Times New Roman" w:eastAsia="Times New Roman" w:hAnsi="Times New Roman" w:cs="Times New Roman"/>
          <w:sz w:val="24"/>
          <w:szCs w:val="24"/>
        </w:rPr>
        <w:t>, or mixed diets</w:t>
      </w:r>
      <w:r w:rsidR="00694A0B">
        <w:rPr>
          <w:rFonts w:ascii="Times New Roman" w:eastAsia="Times New Roman" w:hAnsi="Times New Roman" w:cs="Times New Roman"/>
          <w:sz w:val="24"/>
          <w:szCs w:val="24"/>
        </w:rPr>
        <w:t xml:space="preserve"> for </w:t>
      </w:r>
      <w:r w:rsidR="00D857F1">
        <w:rPr>
          <w:rFonts w:ascii="Times New Roman" w:eastAsia="Times New Roman" w:hAnsi="Times New Roman" w:cs="Times New Roman"/>
          <w:sz w:val="24"/>
          <w:szCs w:val="24"/>
        </w:rPr>
        <w:t>42</w:t>
      </w:r>
      <w:r w:rsidR="00694A0B">
        <w:rPr>
          <w:rFonts w:ascii="Times New Roman" w:eastAsia="Times New Roman" w:hAnsi="Times New Roman" w:cs="Times New Roman"/>
          <w:sz w:val="24"/>
          <w:szCs w:val="24"/>
        </w:rPr>
        <w:t xml:space="preserve"> days</w:t>
      </w:r>
      <w:r w:rsidR="00845039" w:rsidRPr="00482793">
        <w:rPr>
          <w:rFonts w:ascii="Times New Roman" w:eastAsia="Times New Roman" w:hAnsi="Times New Roman" w:cs="Times New Roman"/>
          <w:sz w:val="24"/>
          <w:szCs w:val="24"/>
        </w:rPr>
        <w:t>.</w:t>
      </w:r>
      <w:r w:rsidR="00D83149" w:rsidRPr="00482793">
        <w:rPr>
          <w:rFonts w:ascii="Times New Roman" w:eastAsia="Times New Roman" w:hAnsi="Times New Roman" w:cs="Times New Roman"/>
          <w:sz w:val="24"/>
          <w:szCs w:val="24"/>
        </w:rPr>
        <w:t xml:space="preserve"> The dotted line separates the starved treatment </w:t>
      </w:r>
      <w:r w:rsidR="00694A0B">
        <w:rPr>
          <w:rFonts w:ascii="Times New Roman" w:eastAsia="Times New Roman" w:hAnsi="Times New Roman" w:cs="Times New Roman"/>
          <w:sz w:val="24"/>
          <w:szCs w:val="24"/>
        </w:rPr>
        <w:t>that</w:t>
      </w:r>
      <w:r w:rsidR="00CF5E36" w:rsidRPr="00482793">
        <w:rPr>
          <w:rFonts w:ascii="Times New Roman" w:eastAsia="Times New Roman" w:hAnsi="Times New Roman" w:cs="Times New Roman"/>
          <w:sz w:val="24"/>
          <w:szCs w:val="24"/>
        </w:rPr>
        <w:t xml:space="preserve"> was </w:t>
      </w:r>
      <w:r w:rsidR="00D83149" w:rsidRPr="00482793">
        <w:rPr>
          <w:rFonts w:ascii="Times New Roman" w:eastAsia="Times New Roman" w:hAnsi="Times New Roman" w:cs="Times New Roman"/>
          <w:sz w:val="24"/>
          <w:szCs w:val="24"/>
        </w:rPr>
        <w:t>not included in the analysis.</w:t>
      </w:r>
      <w:r w:rsidR="00845039" w:rsidRPr="00482793">
        <w:rPr>
          <w:rFonts w:ascii="Times New Roman" w:eastAsia="Times New Roman" w:hAnsi="Times New Roman" w:cs="Times New Roman"/>
          <w:sz w:val="24"/>
          <w:szCs w:val="24"/>
        </w:rPr>
        <w:t xml:space="preserve"> Lines inside boxes are median values, box limits are Q1 and Q3, and whiskers represent non</w:t>
      </w:r>
      <w:r w:rsidR="000D78E7" w:rsidRPr="00482793">
        <w:rPr>
          <w:rFonts w:ascii="Times New Roman" w:eastAsia="Times New Roman" w:hAnsi="Times New Roman" w:cs="Times New Roman"/>
          <w:sz w:val="24"/>
          <w:szCs w:val="24"/>
        </w:rPr>
        <w:t>-</w:t>
      </w:r>
      <w:r w:rsidR="00845039" w:rsidRPr="00482793">
        <w:rPr>
          <w:rFonts w:ascii="Times New Roman" w:eastAsia="Times New Roman" w:hAnsi="Times New Roman" w:cs="Times New Roman"/>
          <w:sz w:val="24"/>
          <w:szCs w:val="24"/>
        </w:rPr>
        <w:t xml:space="preserve">outlier </w:t>
      </w:r>
      <w:r w:rsidR="00C62843" w:rsidRPr="00482793">
        <w:rPr>
          <w:rFonts w:ascii="Times New Roman" w:eastAsia="Times New Roman" w:hAnsi="Times New Roman" w:cs="Times New Roman"/>
          <w:sz w:val="24"/>
          <w:szCs w:val="24"/>
        </w:rPr>
        <w:t>ranges</w:t>
      </w:r>
      <w:r w:rsidR="00845039" w:rsidRPr="00482793">
        <w:rPr>
          <w:rFonts w:ascii="Times New Roman" w:eastAsia="Times New Roman" w:hAnsi="Times New Roman" w:cs="Times New Roman"/>
          <w:sz w:val="24"/>
          <w:szCs w:val="24"/>
        </w:rPr>
        <w:t xml:space="preserve">. </w:t>
      </w:r>
      <w:r w:rsidR="00CF5E36" w:rsidRPr="00482793">
        <w:rPr>
          <w:rFonts w:ascii="Times New Roman" w:eastAsia="Times New Roman" w:hAnsi="Times New Roman" w:cs="Times New Roman"/>
          <w:sz w:val="24"/>
          <w:szCs w:val="24"/>
        </w:rPr>
        <w:t xml:space="preserve">Lower case letters above boxes denote significance. </w:t>
      </w:r>
      <w:r w:rsidR="00C62843" w:rsidRPr="00482793">
        <w:rPr>
          <w:rFonts w:ascii="Times New Roman" w:eastAsia="Times New Roman" w:hAnsi="Times New Roman" w:cs="Times New Roman"/>
          <w:sz w:val="24"/>
          <w:szCs w:val="24"/>
        </w:rPr>
        <w:t>The black</w:t>
      </w:r>
      <w:r w:rsidR="00D83149" w:rsidRPr="00482793">
        <w:rPr>
          <w:rFonts w:ascii="Times New Roman" w:eastAsia="Times New Roman" w:hAnsi="Times New Roman" w:cs="Times New Roman"/>
          <w:sz w:val="24"/>
          <w:szCs w:val="24"/>
        </w:rPr>
        <w:t xml:space="preserve"> dots </w:t>
      </w:r>
      <w:r w:rsidR="00C62843" w:rsidRPr="00482793">
        <w:rPr>
          <w:rFonts w:ascii="Times New Roman" w:eastAsia="Times New Roman" w:hAnsi="Times New Roman" w:cs="Times New Roman"/>
          <w:sz w:val="24"/>
          <w:szCs w:val="24"/>
        </w:rPr>
        <w:t>are</w:t>
      </w:r>
      <w:r w:rsidR="00D83149" w:rsidRPr="00482793">
        <w:rPr>
          <w:rFonts w:ascii="Times New Roman" w:eastAsia="Times New Roman" w:hAnsi="Times New Roman" w:cs="Times New Roman"/>
          <w:sz w:val="24"/>
          <w:szCs w:val="24"/>
        </w:rPr>
        <w:t xml:space="preserve"> outliers.</w:t>
      </w:r>
    </w:p>
    <w:p w14:paraId="01D87C51" w14:textId="7A3BD83D" w:rsidR="00F77BE7"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ure</w:t>
      </w:r>
      <w:r w:rsidRPr="00482793">
        <w:rPr>
          <w:rFonts w:ascii="Times New Roman" w:eastAsia="Times New Roman" w:hAnsi="Times New Roman" w:cs="Times New Roman"/>
          <w:sz w:val="24"/>
          <w:szCs w:val="24"/>
        </w:rPr>
        <w:t xml:space="preserve"> 2</w:t>
      </w:r>
    </w:p>
    <w:p w14:paraId="1417A13D" w14:textId="01579D78" w:rsidR="00D83149" w:rsidRPr="00482793" w:rsidRDefault="00C62843"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Initial and final</w:t>
      </w:r>
      <w:r w:rsidR="00D83149"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righting times (sec) for</w:t>
      </w:r>
      <w:r w:rsidR="00D83149" w:rsidRPr="00482793">
        <w:rPr>
          <w:rFonts w:ascii="Times New Roman" w:eastAsia="Times New Roman" w:hAnsi="Times New Roman" w:cs="Times New Roman"/>
          <w:sz w:val="24"/>
          <w:szCs w:val="24"/>
        </w:rPr>
        <w:t xml:space="preserve"> </w:t>
      </w:r>
      <w:r w:rsidR="00CF5E36" w:rsidRPr="00482793">
        <w:rPr>
          <w:rFonts w:ascii="Times New Roman" w:eastAsia="Times New Roman" w:hAnsi="Times New Roman" w:cs="Times New Roman"/>
          <w:sz w:val="24"/>
          <w:szCs w:val="24"/>
        </w:rPr>
        <w:t xml:space="preserve">Red </w:t>
      </w:r>
      <w:r w:rsidR="00D83149" w:rsidRPr="00482793">
        <w:rPr>
          <w:rFonts w:ascii="Times New Roman" w:eastAsia="Times New Roman" w:hAnsi="Times New Roman" w:cs="Times New Roman"/>
          <w:sz w:val="24"/>
          <w:szCs w:val="24"/>
        </w:rPr>
        <w:t>abalone</w:t>
      </w:r>
      <w:r w:rsidRPr="00482793">
        <w:rPr>
          <w:rFonts w:ascii="Times New Roman" w:eastAsia="Times New Roman" w:hAnsi="Times New Roman" w:cs="Times New Roman"/>
          <w:sz w:val="24"/>
          <w:szCs w:val="24"/>
        </w:rPr>
        <w:t xml:space="preserve"> starved, or fed </w:t>
      </w:r>
      <w:r w:rsidR="00551FE5" w:rsidRPr="00482793">
        <w:rPr>
          <w:rFonts w:ascii="Times New Roman" w:eastAsia="Times New Roman" w:hAnsi="Times New Roman" w:cs="Times New Roman"/>
          <w:sz w:val="24"/>
          <w:szCs w:val="24"/>
        </w:rPr>
        <w:t>Kelp</w:t>
      </w:r>
      <w:r w:rsidR="00D83149"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D83149"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or mixed </w:t>
      </w:r>
      <w:r w:rsidR="00D83149" w:rsidRPr="00482793">
        <w:rPr>
          <w:rFonts w:ascii="Times New Roman" w:eastAsia="Times New Roman" w:hAnsi="Times New Roman" w:cs="Times New Roman"/>
          <w:sz w:val="24"/>
          <w:szCs w:val="24"/>
        </w:rPr>
        <w:t>diet</w:t>
      </w:r>
      <w:r w:rsidRPr="00482793">
        <w:rPr>
          <w:rFonts w:ascii="Times New Roman" w:eastAsia="Times New Roman" w:hAnsi="Times New Roman" w:cs="Times New Roman"/>
          <w:sz w:val="24"/>
          <w:szCs w:val="24"/>
        </w:rPr>
        <w:t xml:space="preserve">s. </w:t>
      </w:r>
      <w:r w:rsidR="00CF5E36" w:rsidRPr="00482793">
        <w:rPr>
          <w:rFonts w:ascii="Times New Roman" w:eastAsia="Times New Roman" w:hAnsi="Times New Roman" w:cs="Times New Roman"/>
          <w:sz w:val="24"/>
          <w:szCs w:val="24"/>
        </w:rPr>
        <w:t xml:space="preserve">The dotted line separates the starved treatment as it was not included in the analysis. </w:t>
      </w:r>
      <w:r w:rsidR="00D83149" w:rsidRPr="00482793">
        <w:rPr>
          <w:rFonts w:ascii="Times New Roman" w:eastAsia="Times New Roman" w:hAnsi="Times New Roman" w:cs="Times New Roman"/>
          <w:sz w:val="24"/>
          <w:szCs w:val="24"/>
        </w:rPr>
        <w:t xml:space="preserve">Bars represent the mean righting time for individuals in that treatment and </w:t>
      </w:r>
      <w:r w:rsidR="00CF5E36" w:rsidRPr="00482793">
        <w:rPr>
          <w:rFonts w:ascii="Times New Roman" w:eastAsia="Times New Roman" w:hAnsi="Times New Roman" w:cs="Times New Roman"/>
          <w:sz w:val="24"/>
          <w:szCs w:val="24"/>
        </w:rPr>
        <w:t>lines represent standard error.</w:t>
      </w:r>
    </w:p>
    <w:p w14:paraId="5B3AB26F" w14:textId="2FAA503F" w:rsidR="00F77BE7"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ure</w:t>
      </w:r>
      <w:r w:rsidRPr="00482793">
        <w:rPr>
          <w:rFonts w:ascii="Times New Roman" w:eastAsia="Times New Roman" w:hAnsi="Times New Roman" w:cs="Times New Roman"/>
          <w:sz w:val="24"/>
          <w:szCs w:val="24"/>
        </w:rPr>
        <w:t xml:space="preserve"> 3</w:t>
      </w:r>
    </w:p>
    <w:p w14:paraId="5CB1A2A8" w14:textId="1AC6B49D" w:rsidR="00CF5E36" w:rsidRPr="00482793" w:rsidRDefault="00CF5E36"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Total </w:t>
      </w:r>
      <w:r w:rsidR="00694A0B">
        <w:rPr>
          <w:rFonts w:ascii="Times New Roman" w:eastAsia="Times New Roman" w:hAnsi="Times New Roman" w:cs="Times New Roman"/>
          <w:sz w:val="24"/>
          <w:szCs w:val="24"/>
        </w:rPr>
        <w:t xml:space="preserve">detrital </w:t>
      </w:r>
      <w:r w:rsidRPr="00482793">
        <w:rPr>
          <w:rFonts w:ascii="Times New Roman" w:eastAsia="Times New Roman" w:hAnsi="Times New Roman" w:cs="Times New Roman"/>
          <w:sz w:val="24"/>
          <w:szCs w:val="24"/>
        </w:rPr>
        <w:t xml:space="preserve">seaweed biomass consumed by Black abalone (A), Black turban snails (B), Striped shore crabs (C), and Blue banded hermit crabs (D) in </w:t>
      </w:r>
      <w:r w:rsidR="00C62843" w:rsidRPr="00482793">
        <w:rPr>
          <w:rFonts w:ascii="Times New Roman" w:eastAsia="Times New Roman" w:hAnsi="Times New Roman" w:cs="Times New Roman"/>
          <w:sz w:val="24"/>
          <w:szCs w:val="24"/>
        </w:rPr>
        <w:t>choice feeding experiments</w:t>
      </w:r>
      <w:r w:rsidRPr="00482793">
        <w:rPr>
          <w:rFonts w:ascii="Times New Roman" w:eastAsia="Times New Roman" w:hAnsi="Times New Roman" w:cs="Times New Roman"/>
          <w:sz w:val="24"/>
          <w:szCs w:val="24"/>
        </w:rPr>
        <w:t>. Lines inside boxes are median values, box limits are Q1 and Q3, and whiskers represent non</w:t>
      </w:r>
      <w:r w:rsidR="000D78E7"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outlier values. </w:t>
      </w:r>
      <w:r w:rsidR="001E23D5" w:rsidRPr="00482793">
        <w:rPr>
          <w:rFonts w:ascii="Times New Roman" w:eastAsia="Times New Roman" w:hAnsi="Times New Roman" w:cs="Times New Roman"/>
          <w:sz w:val="24"/>
          <w:szCs w:val="24"/>
        </w:rPr>
        <w:t xml:space="preserve">The black dots are </w:t>
      </w:r>
      <w:r w:rsidR="00E514EE" w:rsidRPr="00482793">
        <w:rPr>
          <w:rFonts w:ascii="Times New Roman" w:eastAsia="Times New Roman" w:hAnsi="Times New Roman" w:cs="Times New Roman"/>
          <w:sz w:val="24"/>
          <w:szCs w:val="24"/>
        </w:rPr>
        <w:t>outliers,</w:t>
      </w:r>
      <w:r w:rsidR="00E42C93" w:rsidRPr="00482793">
        <w:rPr>
          <w:rFonts w:ascii="Times New Roman" w:eastAsia="Times New Roman" w:hAnsi="Times New Roman" w:cs="Times New Roman"/>
          <w:sz w:val="24"/>
          <w:szCs w:val="24"/>
        </w:rPr>
        <w:t xml:space="preserve"> and the asterisks denote statistical significance (p&lt;0.05)</w:t>
      </w:r>
    </w:p>
    <w:p w14:paraId="20EEE737" w14:textId="35D7338A" w:rsidR="001E23D5"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 xml:space="preserve">ure </w:t>
      </w:r>
      <w:r w:rsidRPr="00482793">
        <w:rPr>
          <w:rFonts w:ascii="Times New Roman" w:eastAsia="Times New Roman" w:hAnsi="Times New Roman" w:cs="Times New Roman"/>
          <w:sz w:val="24"/>
          <w:szCs w:val="24"/>
        </w:rPr>
        <w:t>4</w:t>
      </w:r>
    </w:p>
    <w:p w14:paraId="5708D640" w14:textId="770112F6" w:rsidR="00DD6797" w:rsidRPr="00482793" w:rsidRDefault="00CF5E36"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 xml:space="preserve">Total </w:t>
      </w:r>
      <w:r w:rsidR="00D10493" w:rsidRPr="00482793">
        <w:rPr>
          <w:rFonts w:ascii="Times New Roman" w:eastAsia="Times New Roman" w:hAnsi="Times New Roman" w:cs="Times New Roman"/>
          <w:sz w:val="24"/>
          <w:szCs w:val="24"/>
        </w:rPr>
        <w:t xml:space="preserve">mass of artificial foods made from detritus (either </w:t>
      </w:r>
      <w:r w:rsidR="00551FE5" w:rsidRPr="00482793">
        <w:rPr>
          <w:rFonts w:ascii="Times New Roman" w:eastAsia="Times New Roman" w:hAnsi="Times New Roman" w:cs="Times New Roman"/>
          <w:sz w:val="24"/>
          <w:szCs w:val="24"/>
        </w:rPr>
        <w:t>Kelp</w:t>
      </w:r>
      <w:r w:rsidR="000D78E7" w:rsidRPr="00482793">
        <w:rPr>
          <w:rFonts w:ascii="Times New Roman" w:eastAsia="Times New Roman" w:hAnsi="Times New Roman" w:cs="Times New Roman"/>
          <w:sz w:val="24"/>
          <w:szCs w:val="24"/>
        </w:rPr>
        <w:t xml:space="preserve"> or </w:t>
      </w:r>
      <w:r w:rsidR="000D70B7" w:rsidRPr="00482793">
        <w:rPr>
          <w:rFonts w:ascii="Times New Roman" w:eastAsia="Times New Roman" w:hAnsi="Times New Roman" w:cs="Times New Roman"/>
          <w:sz w:val="24"/>
          <w:szCs w:val="24"/>
        </w:rPr>
        <w:t>Devilweed</w:t>
      </w:r>
      <w:r w:rsidR="00D10493" w:rsidRPr="00482793">
        <w:rPr>
          <w:rFonts w:ascii="Times New Roman" w:eastAsia="Times New Roman" w:hAnsi="Times New Roman" w:cs="Times New Roman"/>
          <w:sz w:val="24"/>
          <w:szCs w:val="24"/>
        </w:rPr>
        <w:t>)</w:t>
      </w:r>
      <w:r w:rsidR="000D78E7" w:rsidRPr="00482793">
        <w:rPr>
          <w:rFonts w:ascii="Times New Roman" w:eastAsia="Times New Roman" w:hAnsi="Times New Roman" w:cs="Times New Roman"/>
          <w:sz w:val="24"/>
          <w:szCs w:val="24"/>
        </w:rPr>
        <w:t xml:space="preserve"> and </w:t>
      </w:r>
      <w:r w:rsidR="0032142F" w:rsidRPr="00482793">
        <w:rPr>
          <w:rFonts w:ascii="Times New Roman" w:eastAsia="Times New Roman" w:hAnsi="Times New Roman" w:cs="Times New Roman"/>
          <w:i/>
          <w:iCs/>
          <w:sz w:val="24"/>
          <w:szCs w:val="24"/>
        </w:rPr>
        <w:t>C. clavulatum</w:t>
      </w:r>
      <w:r w:rsidR="000D78E7" w:rsidRPr="00482793">
        <w:rPr>
          <w:rFonts w:ascii="Times New Roman" w:eastAsia="Times New Roman" w:hAnsi="Times New Roman" w:cs="Times New Roman"/>
          <w:i/>
          <w:iCs/>
          <w:sz w:val="24"/>
          <w:szCs w:val="24"/>
        </w:rPr>
        <w:t xml:space="preserve">, </w:t>
      </w:r>
      <w:r w:rsidR="0032142F" w:rsidRPr="00482793">
        <w:rPr>
          <w:rFonts w:ascii="Times New Roman" w:eastAsia="Times New Roman" w:hAnsi="Times New Roman" w:cs="Times New Roman"/>
          <w:i/>
          <w:iCs/>
          <w:sz w:val="24"/>
          <w:szCs w:val="24"/>
        </w:rPr>
        <w:t>Ulva spp.</w:t>
      </w:r>
      <w:r w:rsidR="000D78E7" w:rsidRPr="00482793">
        <w:rPr>
          <w:rFonts w:ascii="Times New Roman" w:eastAsia="Times New Roman" w:hAnsi="Times New Roman" w:cs="Times New Roman"/>
          <w:i/>
          <w:iCs/>
          <w:sz w:val="24"/>
          <w:szCs w:val="24"/>
        </w:rPr>
        <w:t xml:space="preserve">, </w:t>
      </w:r>
      <w:r w:rsidR="000D78E7" w:rsidRPr="00482793">
        <w:rPr>
          <w:rFonts w:ascii="Times New Roman" w:eastAsia="Times New Roman" w:hAnsi="Times New Roman" w:cs="Times New Roman"/>
          <w:sz w:val="24"/>
          <w:szCs w:val="24"/>
        </w:rPr>
        <w:t>and</w:t>
      </w:r>
      <w:r w:rsidR="000D78E7" w:rsidRPr="00482793">
        <w:rPr>
          <w:rFonts w:ascii="Times New Roman" w:eastAsia="Times New Roman" w:hAnsi="Times New Roman" w:cs="Times New Roman"/>
          <w:i/>
          <w:iCs/>
          <w:sz w:val="24"/>
          <w:szCs w:val="24"/>
        </w:rPr>
        <w:t xml:space="preserve"> </w:t>
      </w:r>
      <w:r w:rsidR="0032142F" w:rsidRPr="00482793">
        <w:rPr>
          <w:rFonts w:ascii="Times New Roman" w:eastAsia="Times New Roman" w:hAnsi="Times New Roman" w:cs="Times New Roman"/>
          <w:i/>
          <w:iCs/>
          <w:sz w:val="24"/>
          <w:szCs w:val="24"/>
        </w:rPr>
        <w:t>S. compressa</w:t>
      </w:r>
      <w:r w:rsidR="0032142F" w:rsidRPr="00482793">
        <w:rPr>
          <w:rFonts w:ascii="Times New Roman" w:eastAsia="Times New Roman" w:hAnsi="Times New Roman" w:cs="Times New Roman"/>
          <w:sz w:val="24"/>
          <w:szCs w:val="24"/>
        </w:rPr>
        <w:t xml:space="preserve"> </w:t>
      </w:r>
      <w:r w:rsidR="000D78E7" w:rsidRPr="00482793">
        <w:rPr>
          <w:rFonts w:ascii="Times New Roman" w:eastAsia="Times New Roman" w:hAnsi="Times New Roman" w:cs="Times New Roman"/>
          <w:sz w:val="24"/>
          <w:szCs w:val="24"/>
        </w:rPr>
        <w:t xml:space="preserve">consumed </w:t>
      </w:r>
      <w:r w:rsidRPr="00482793">
        <w:rPr>
          <w:rFonts w:ascii="Times New Roman" w:eastAsia="Times New Roman" w:hAnsi="Times New Roman" w:cs="Times New Roman"/>
          <w:sz w:val="24"/>
          <w:szCs w:val="24"/>
        </w:rPr>
        <w:t xml:space="preserve">by assemblage of consumers in native and invasive wrack treatments. </w:t>
      </w:r>
      <w:r w:rsidR="001E23D5" w:rsidRPr="00482793">
        <w:rPr>
          <w:rFonts w:ascii="Times New Roman" w:eastAsia="Times New Roman" w:hAnsi="Times New Roman" w:cs="Times New Roman"/>
          <w:sz w:val="24"/>
          <w:szCs w:val="24"/>
        </w:rPr>
        <w:t>The l</w:t>
      </w:r>
      <w:r w:rsidR="000D78E7" w:rsidRPr="00482793">
        <w:rPr>
          <w:rFonts w:ascii="Times New Roman" w:eastAsia="Times New Roman" w:hAnsi="Times New Roman" w:cs="Times New Roman"/>
          <w:sz w:val="24"/>
          <w:szCs w:val="24"/>
        </w:rPr>
        <w:t xml:space="preserve">ines inside boxes are median values, box limits are Q1 and Q3, and whiskers represent non outlier values. </w:t>
      </w:r>
      <w:r w:rsidR="001E23D5" w:rsidRPr="00482793">
        <w:rPr>
          <w:rFonts w:ascii="Times New Roman" w:eastAsia="Times New Roman" w:hAnsi="Times New Roman" w:cs="Times New Roman"/>
          <w:sz w:val="24"/>
          <w:szCs w:val="24"/>
        </w:rPr>
        <w:t>The b</w:t>
      </w:r>
      <w:r w:rsidR="000D78E7" w:rsidRPr="00482793">
        <w:rPr>
          <w:rFonts w:ascii="Times New Roman" w:eastAsia="Times New Roman" w:hAnsi="Times New Roman" w:cs="Times New Roman"/>
          <w:sz w:val="24"/>
          <w:szCs w:val="24"/>
        </w:rPr>
        <w:t xml:space="preserve">lack dots </w:t>
      </w:r>
      <w:r w:rsidR="001E23D5" w:rsidRPr="00482793">
        <w:rPr>
          <w:rFonts w:ascii="Times New Roman" w:eastAsia="Times New Roman" w:hAnsi="Times New Roman" w:cs="Times New Roman"/>
          <w:sz w:val="24"/>
          <w:szCs w:val="24"/>
        </w:rPr>
        <w:t>are</w:t>
      </w:r>
      <w:r w:rsidR="000D78E7" w:rsidRPr="00482793">
        <w:rPr>
          <w:rFonts w:ascii="Times New Roman" w:eastAsia="Times New Roman" w:hAnsi="Times New Roman" w:cs="Times New Roman"/>
          <w:sz w:val="24"/>
          <w:szCs w:val="24"/>
        </w:rPr>
        <w:t xml:space="preserve"> outliers.</w:t>
      </w:r>
    </w:p>
    <w:p w14:paraId="1F38A7F4" w14:textId="77777777" w:rsidR="001E23D5" w:rsidRDefault="001E23D5" w:rsidP="004628A7">
      <w:pPr>
        <w:spacing w:line="480" w:lineRule="auto"/>
        <w:jc w:val="both"/>
        <w:rPr>
          <w:rFonts w:ascii="Times New Roman" w:eastAsia="Times New Roman" w:hAnsi="Times New Roman" w:cs="Times New Roman"/>
          <w:sz w:val="24"/>
          <w:szCs w:val="24"/>
        </w:rPr>
      </w:pPr>
    </w:p>
    <w:p w14:paraId="2FAC3BCC" w14:textId="77777777" w:rsidR="00495997" w:rsidRDefault="00495997" w:rsidP="004628A7">
      <w:pPr>
        <w:spacing w:line="480" w:lineRule="auto"/>
        <w:jc w:val="both"/>
        <w:rPr>
          <w:rFonts w:ascii="Times New Roman" w:eastAsia="Times New Roman" w:hAnsi="Times New Roman" w:cs="Times New Roman"/>
          <w:sz w:val="24"/>
          <w:szCs w:val="24"/>
        </w:rPr>
      </w:pPr>
    </w:p>
    <w:p w14:paraId="6E760E2A" w14:textId="77777777" w:rsidR="00495997" w:rsidRDefault="00495997" w:rsidP="004628A7">
      <w:pPr>
        <w:spacing w:line="480" w:lineRule="auto"/>
        <w:jc w:val="both"/>
        <w:rPr>
          <w:rFonts w:ascii="Times New Roman" w:eastAsia="Times New Roman" w:hAnsi="Times New Roman" w:cs="Times New Roman"/>
          <w:sz w:val="24"/>
          <w:szCs w:val="24"/>
        </w:rPr>
      </w:pPr>
    </w:p>
    <w:p w14:paraId="1E308D85" w14:textId="77777777" w:rsidR="00495997" w:rsidRDefault="00495997" w:rsidP="004628A7">
      <w:pPr>
        <w:spacing w:line="480" w:lineRule="auto"/>
        <w:jc w:val="both"/>
        <w:rPr>
          <w:rFonts w:ascii="Times New Roman" w:eastAsia="Times New Roman" w:hAnsi="Times New Roman" w:cs="Times New Roman"/>
          <w:sz w:val="24"/>
          <w:szCs w:val="24"/>
        </w:rPr>
      </w:pPr>
    </w:p>
    <w:p w14:paraId="18A10825" w14:textId="77777777" w:rsidR="00495997" w:rsidRDefault="00495997" w:rsidP="004628A7">
      <w:pPr>
        <w:spacing w:line="480" w:lineRule="auto"/>
        <w:jc w:val="both"/>
        <w:rPr>
          <w:rFonts w:ascii="Times New Roman" w:eastAsia="Times New Roman" w:hAnsi="Times New Roman" w:cs="Times New Roman"/>
          <w:sz w:val="24"/>
          <w:szCs w:val="24"/>
        </w:rPr>
      </w:pPr>
    </w:p>
    <w:p w14:paraId="146F7748" w14:textId="77777777" w:rsidR="00495997" w:rsidRDefault="00495997" w:rsidP="004628A7">
      <w:pPr>
        <w:spacing w:line="480" w:lineRule="auto"/>
        <w:jc w:val="both"/>
        <w:rPr>
          <w:rFonts w:ascii="Times New Roman" w:eastAsia="Times New Roman" w:hAnsi="Times New Roman" w:cs="Times New Roman"/>
          <w:sz w:val="24"/>
          <w:szCs w:val="24"/>
        </w:rPr>
      </w:pPr>
    </w:p>
    <w:p w14:paraId="434EA465" w14:textId="77777777" w:rsidR="00495997" w:rsidRDefault="00495997" w:rsidP="004628A7">
      <w:pPr>
        <w:spacing w:line="480" w:lineRule="auto"/>
        <w:jc w:val="both"/>
        <w:rPr>
          <w:rFonts w:ascii="Times New Roman" w:eastAsia="Times New Roman" w:hAnsi="Times New Roman" w:cs="Times New Roman"/>
          <w:sz w:val="24"/>
          <w:szCs w:val="24"/>
        </w:rPr>
      </w:pPr>
    </w:p>
    <w:p w14:paraId="78485042" w14:textId="77777777" w:rsidR="00495997" w:rsidRDefault="00495997" w:rsidP="004628A7">
      <w:pPr>
        <w:spacing w:line="480" w:lineRule="auto"/>
        <w:jc w:val="both"/>
        <w:rPr>
          <w:rFonts w:ascii="Times New Roman" w:eastAsia="Times New Roman" w:hAnsi="Times New Roman" w:cs="Times New Roman"/>
          <w:sz w:val="24"/>
          <w:szCs w:val="24"/>
        </w:rPr>
      </w:pPr>
    </w:p>
    <w:p w14:paraId="174F8B08" w14:textId="77777777" w:rsidR="00495997" w:rsidRDefault="00495997" w:rsidP="004628A7">
      <w:pPr>
        <w:spacing w:line="480" w:lineRule="auto"/>
        <w:jc w:val="both"/>
        <w:rPr>
          <w:rFonts w:ascii="Times New Roman" w:eastAsia="Times New Roman" w:hAnsi="Times New Roman" w:cs="Times New Roman"/>
          <w:sz w:val="24"/>
          <w:szCs w:val="24"/>
        </w:rPr>
      </w:pPr>
    </w:p>
    <w:p w14:paraId="02AE424F" w14:textId="77777777" w:rsidR="00495997" w:rsidRDefault="00495997" w:rsidP="004628A7">
      <w:pPr>
        <w:spacing w:line="480" w:lineRule="auto"/>
        <w:jc w:val="both"/>
        <w:rPr>
          <w:rFonts w:ascii="Times New Roman" w:eastAsia="Times New Roman" w:hAnsi="Times New Roman" w:cs="Times New Roman"/>
          <w:sz w:val="24"/>
          <w:szCs w:val="24"/>
        </w:rPr>
      </w:pPr>
    </w:p>
    <w:p w14:paraId="088E9D9D" w14:textId="77777777" w:rsidR="00495997" w:rsidRDefault="00495997" w:rsidP="004628A7">
      <w:pPr>
        <w:spacing w:line="480" w:lineRule="auto"/>
        <w:jc w:val="both"/>
        <w:rPr>
          <w:rFonts w:ascii="Times New Roman" w:eastAsia="Times New Roman" w:hAnsi="Times New Roman" w:cs="Times New Roman"/>
          <w:sz w:val="24"/>
          <w:szCs w:val="24"/>
        </w:rPr>
      </w:pPr>
    </w:p>
    <w:p w14:paraId="50338F46" w14:textId="77777777" w:rsidR="00495997" w:rsidRDefault="00495997" w:rsidP="004628A7">
      <w:pPr>
        <w:spacing w:line="480" w:lineRule="auto"/>
        <w:jc w:val="both"/>
        <w:rPr>
          <w:rFonts w:ascii="Times New Roman" w:eastAsia="Times New Roman" w:hAnsi="Times New Roman" w:cs="Times New Roman"/>
          <w:sz w:val="24"/>
          <w:szCs w:val="24"/>
        </w:rPr>
      </w:pPr>
    </w:p>
    <w:p w14:paraId="191A45FE" w14:textId="77777777" w:rsidR="00495997" w:rsidRDefault="00495997" w:rsidP="004628A7">
      <w:pPr>
        <w:spacing w:line="480" w:lineRule="auto"/>
        <w:jc w:val="both"/>
        <w:rPr>
          <w:rFonts w:ascii="Times New Roman" w:eastAsia="Times New Roman" w:hAnsi="Times New Roman" w:cs="Times New Roman"/>
          <w:sz w:val="24"/>
          <w:szCs w:val="24"/>
        </w:rPr>
      </w:pPr>
    </w:p>
    <w:p w14:paraId="23E8BB7B" w14:textId="77777777" w:rsidR="00495997" w:rsidRDefault="00495997" w:rsidP="004628A7">
      <w:pPr>
        <w:spacing w:line="480" w:lineRule="auto"/>
        <w:jc w:val="both"/>
        <w:rPr>
          <w:rFonts w:ascii="Times New Roman" w:eastAsia="Times New Roman" w:hAnsi="Times New Roman" w:cs="Times New Roman"/>
          <w:sz w:val="24"/>
          <w:szCs w:val="24"/>
        </w:rPr>
      </w:pPr>
    </w:p>
    <w:p w14:paraId="09EF5B66" w14:textId="77777777" w:rsidR="00495997" w:rsidRDefault="00495997" w:rsidP="004628A7">
      <w:pPr>
        <w:spacing w:line="480" w:lineRule="auto"/>
        <w:jc w:val="both"/>
        <w:rPr>
          <w:rFonts w:ascii="Times New Roman" w:eastAsia="Times New Roman" w:hAnsi="Times New Roman" w:cs="Times New Roman"/>
          <w:sz w:val="24"/>
          <w:szCs w:val="24"/>
        </w:rPr>
      </w:pPr>
    </w:p>
    <w:p w14:paraId="1063FD47" w14:textId="77777777" w:rsidR="00495997" w:rsidRDefault="00495997" w:rsidP="004628A7">
      <w:pPr>
        <w:spacing w:line="480" w:lineRule="auto"/>
        <w:jc w:val="both"/>
        <w:rPr>
          <w:rFonts w:ascii="Times New Roman" w:eastAsia="Times New Roman" w:hAnsi="Times New Roman" w:cs="Times New Roman"/>
          <w:sz w:val="24"/>
          <w:szCs w:val="24"/>
        </w:rPr>
      </w:pPr>
    </w:p>
    <w:p w14:paraId="2911BA76" w14:textId="77777777" w:rsidR="00495997" w:rsidRDefault="00495997" w:rsidP="004628A7">
      <w:pPr>
        <w:spacing w:line="480" w:lineRule="auto"/>
        <w:jc w:val="both"/>
        <w:rPr>
          <w:rFonts w:ascii="Times New Roman" w:eastAsia="Times New Roman" w:hAnsi="Times New Roman" w:cs="Times New Roman"/>
          <w:sz w:val="24"/>
          <w:szCs w:val="24"/>
        </w:rPr>
      </w:pPr>
    </w:p>
    <w:p w14:paraId="1D7D0EB8" w14:textId="77777777" w:rsidR="00495997" w:rsidRDefault="00495997" w:rsidP="004628A7">
      <w:pPr>
        <w:spacing w:line="480" w:lineRule="auto"/>
        <w:jc w:val="both"/>
        <w:rPr>
          <w:rFonts w:ascii="Times New Roman" w:eastAsia="Times New Roman" w:hAnsi="Times New Roman" w:cs="Times New Roman"/>
          <w:sz w:val="24"/>
          <w:szCs w:val="24"/>
        </w:rPr>
      </w:pPr>
    </w:p>
    <w:p w14:paraId="61392B36" w14:textId="77777777" w:rsidR="00495997" w:rsidRPr="00482793" w:rsidRDefault="00495997" w:rsidP="004628A7">
      <w:pPr>
        <w:spacing w:line="480" w:lineRule="auto"/>
        <w:jc w:val="both"/>
        <w:rPr>
          <w:rFonts w:ascii="Times New Roman" w:eastAsia="Times New Roman" w:hAnsi="Times New Roman" w:cs="Times New Roman"/>
          <w:sz w:val="24"/>
          <w:szCs w:val="24"/>
        </w:rPr>
      </w:pPr>
    </w:p>
    <w:p w14:paraId="2E81F431" w14:textId="77777777" w:rsidR="00DD6797" w:rsidRPr="00482793" w:rsidRDefault="00ED0B6E"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lastRenderedPageBreak/>
        <w:t>Figures</w:t>
      </w:r>
      <w:r w:rsidR="00DD6797" w:rsidRPr="00482793">
        <w:rPr>
          <w:rFonts w:ascii="Times New Roman" w:eastAsia="Times New Roman" w:hAnsi="Times New Roman" w:cs="Times New Roman"/>
          <w:b/>
          <w:bCs/>
          <w:sz w:val="24"/>
          <w:szCs w:val="24"/>
        </w:rPr>
        <w:t xml:space="preserve"> </w:t>
      </w:r>
    </w:p>
    <w:p w14:paraId="0B05754F" w14:textId="057273E0" w:rsidR="00DD6797" w:rsidRPr="00482793" w:rsidRDefault="00FD3481"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Figure</w:t>
      </w:r>
      <w:r w:rsidR="00DD6797" w:rsidRPr="00482793">
        <w:rPr>
          <w:rFonts w:ascii="Times New Roman" w:eastAsia="Times New Roman" w:hAnsi="Times New Roman" w:cs="Times New Roman"/>
          <w:sz w:val="24"/>
          <w:szCs w:val="24"/>
        </w:rPr>
        <w:t xml:space="preserve"> 1</w:t>
      </w:r>
    </w:p>
    <w:p w14:paraId="68AB8613" w14:textId="489754A5" w:rsidR="00FD3481" w:rsidRPr="00482793" w:rsidRDefault="00F314C2" w:rsidP="004628A7">
      <w:pPr>
        <w:spacing w:line="480" w:lineRule="auto"/>
        <w:jc w:val="both"/>
        <w:rPr>
          <w:rFonts w:ascii="Times New Roman" w:eastAsia="Times New Roman" w:hAnsi="Times New Roman" w:cs="Times New Roman"/>
          <w:b/>
          <w:bCs/>
          <w:sz w:val="24"/>
          <w:szCs w:val="24"/>
        </w:rPr>
      </w:pPr>
      <w:commentRangeStart w:id="25"/>
      <w:r w:rsidRPr="00482793">
        <w:rPr>
          <w:rFonts w:ascii="Times New Roman" w:eastAsia="Times New Roman" w:hAnsi="Times New Roman" w:cs="Times New Roman"/>
          <w:b/>
          <w:bCs/>
          <w:noProof/>
          <w:sz w:val="24"/>
          <w:szCs w:val="24"/>
        </w:rPr>
        <w:drawing>
          <wp:inline distT="0" distB="0" distL="0" distR="0" wp14:anchorId="70970A84" wp14:editId="447B188D">
            <wp:extent cx="6152147" cy="6658252"/>
            <wp:effectExtent l="0" t="0" r="0" b="0"/>
            <wp:docPr id="1005316641" name="Picture 1" descr="A graph of a butterfl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6641" name="Picture 1" descr="A graph of a butterfly&#10;&#10;Description automatically generated"/>
                    <pic:cNvPicPr/>
                  </pic:nvPicPr>
                  <pic:blipFill>
                    <a:blip r:embed="rId12"/>
                    <a:stretch>
                      <a:fillRect/>
                    </a:stretch>
                  </pic:blipFill>
                  <pic:spPr>
                    <a:xfrm>
                      <a:off x="0" y="0"/>
                      <a:ext cx="6159367" cy="6666066"/>
                    </a:xfrm>
                    <a:prstGeom prst="rect">
                      <a:avLst/>
                    </a:prstGeom>
                  </pic:spPr>
                </pic:pic>
              </a:graphicData>
            </a:graphic>
          </wp:inline>
        </w:drawing>
      </w:r>
      <w:commentRangeEnd w:id="25"/>
      <w:r w:rsidR="00694A0B">
        <w:rPr>
          <w:rStyle w:val="CommentReference"/>
        </w:rPr>
        <w:commentReference w:id="25"/>
      </w:r>
    </w:p>
    <w:p w14:paraId="3CBB805E" w14:textId="5998D124" w:rsidR="00DD6797" w:rsidRPr="00482793" w:rsidRDefault="00DD6797"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2D4F1F74" w14:textId="77777777" w:rsidR="00727C02" w:rsidRPr="00482793" w:rsidRDefault="00727C02"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592F9362" w14:textId="5D0C523B" w:rsidR="00FD3481" w:rsidRPr="00482793" w:rsidRDefault="002329A0"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Figure 2</w:t>
      </w:r>
    </w:p>
    <w:p w14:paraId="0CFBE710" w14:textId="1055B0C7" w:rsidR="00ED0B6E" w:rsidRPr="00482793" w:rsidRDefault="00F314C2"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793">
        <w:rPr>
          <w:rFonts w:ascii="Times New Roman" w:eastAsia="Times New Roman" w:hAnsi="Times New Roman" w:cs="Times New Roman"/>
          <w:noProof/>
          <w:sz w:val="24"/>
          <w:szCs w:val="24"/>
        </w:rPr>
        <w:drawing>
          <wp:inline distT="0" distB="0" distL="0" distR="0" wp14:anchorId="426B8D85" wp14:editId="176311E7">
            <wp:extent cx="6259810" cy="3705727"/>
            <wp:effectExtent l="0" t="0" r="1905" b="3175"/>
            <wp:docPr id="540446229"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46229" name="Picture 1" descr="A graph of different sizes and colors&#10;&#10;Description automatically generated with medium confidence"/>
                    <pic:cNvPicPr/>
                  </pic:nvPicPr>
                  <pic:blipFill>
                    <a:blip r:embed="rId13"/>
                    <a:stretch>
                      <a:fillRect/>
                    </a:stretch>
                  </pic:blipFill>
                  <pic:spPr>
                    <a:xfrm>
                      <a:off x="0" y="0"/>
                      <a:ext cx="6266858" cy="3709900"/>
                    </a:xfrm>
                    <a:prstGeom prst="rect">
                      <a:avLst/>
                    </a:prstGeom>
                  </pic:spPr>
                </pic:pic>
              </a:graphicData>
            </a:graphic>
          </wp:inline>
        </w:drawing>
      </w:r>
    </w:p>
    <w:p w14:paraId="6236425C" w14:textId="77777777" w:rsidR="00DD6797" w:rsidRPr="00482793" w:rsidRDefault="00DD67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3B7ED3B9" w14:textId="77777777" w:rsidR="00DD6797" w:rsidRPr="00482793" w:rsidRDefault="00DD67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17F39583"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4F19AF54"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3AEC5F06"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7E48C41D"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7585FAD3"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721204FB" w14:textId="77777777" w:rsidR="004628A7"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25C28719" w14:textId="77777777" w:rsidR="00495997" w:rsidRDefault="004959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1881E409" w14:textId="77777777" w:rsidR="00495997" w:rsidRPr="00482793" w:rsidRDefault="004959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25E0D99A" w14:textId="77777777" w:rsidR="004628A7" w:rsidRPr="00482793" w:rsidRDefault="004628A7" w:rsidP="00D857F1">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229D02F4" w14:textId="77777777" w:rsidR="00727C02" w:rsidRPr="00482793" w:rsidRDefault="00DD6797"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F</w:t>
      </w:r>
      <w:r w:rsidR="001B5FD1" w:rsidRPr="00482793">
        <w:rPr>
          <w:rFonts w:ascii="Times New Roman" w:eastAsia="Times New Roman" w:hAnsi="Times New Roman" w:cs="Times New Roman"/>
          <w:sz w:val="24"/>
          <w:szCs w:val="24"/>
        </w:rPr>
        <w:t>igure</w:t>
      </w:r>
      <w:r w:rsidRPr="00482793">
        <w:rPr>
          <w:rFonts w:ascii="Times New Roman" w:eastAsia="Times New Roman" w:hAnsi="Times New Roman" w:cs="Times New Roman"/>
          <w:sz w:val="24"/>
          <w:szCs w:val="24"/>
        </w:rPr>
        <w:t xml:space="preserve"> 3      </w:t>
      </w:r>
    </w:p>
    <w:p w14:paraId="50E100C4" w14:textId="3320F6C7" w:rsidR="00727C02" w:rsidRPr="00482793" w:rsidRDefault="00727C02" w:rsidP="00D857F1">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82793">
        <w:rPr>
          <w:rFonts w:ascii="Times New Roman" w:eastAsia="Times New Roman" w:hAnsi="Times New Roman" w:cs="Times New Roman"/>
          <w:noProof/>
          <w:sz w:val="24"/>
          <w:szCs w:val="24"/>
        </w:rPr>
        <w:drawing>
          <wp:inline distT="0" distB="0" distL="0" distR="0" wp14:anchorId="26B54A3C" wp14:editId="2665437A">
            <wp:extent cx="4724400" cy="7681566"/>
            <wp:effectExtent l="0" t="0" r="0" b="2540"/>
            <wp:docPr id="1943470124" name="Picture 1" descr="A graph of seaweed and cra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70124" name="Picture 1" descr="A graph of seaweed and crab&#10;&#10;Description automatically generated"/>
                    <pic:cNvPicPr/>
                  </pic:nvPicPr>
                  <pic:blipFill>
                    <a:blip r:embed="rId14"/>
                    <a:stretch>
                      <a:fillRect/>
                    </a:stretch>
                  </pic:blipFill>
                  <pic:spPr>
                    <a:xfrm>
                      <a:off x="0" y="0"/>
                      <a:ext cx="4757269" cy="7735008"/>
                    </a:xfrm>
                    <a:prstGeom prst="rect">
                      <a:avLst/>
                    </a:prstGeom>
                  </pic:spPr>
                </pic:pic>
              </a:graphicData>
            </a:graphic>
          </wp:inline>
        </w:drawing>
      </w:r>
      <w:r w:rsidR="00DD6797" w:rsidRPr="00482793">
        <w:rPr>
          <w:rFonts w:ascii="Times New Roman" w:eastAsia="Times New Roman" w:hAnsi="Times New Roman" w:cs="Times New Roman"/>
          <w:sz w:val="24"/>
          <w:szCs w:val="24"/>
        </w:rPr>
        <w:t xml:space="preserve">      </w:t>
      </w:r>
    </w:p>
    <w:p w14:paraId="691E2BEF" w14:textId="431ECE63" w:rsidR="002F7B35" w:rsidRPr="00482793" w:rsidRDefault="002F7B35"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Figure 4</w:t>
      </w:r>
    </w:p>
    <w:p w14:paraId="71D9CFF8" w14:textId="19E1DEE2" w:rsidR="007B166E" w:rsidRPr="00482793" w:rsidRDefault="00727C02"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793">
        <w:rPr>
          <w:rFonts w:ascii="Times New Roman" w:hAnsi="Times New Roman" w:cs="Times New Roman"/>
          <w:noProof/>
          <w:sz w:val="24"/>
          <w:szCs w:val="24"/>
        </w:rPr>
        <w:drawing>
          <wp:inline distT="0" distB="0" distL="0" distR="0" wp14:anchorId="03B8CCDE" wp14:editId="17F26128">
            <wp:extent cx="6124148" cy="3930316"/>
            <wp:effectExtent l="0" t="0" r="0" b="0"/>
            <wp:docPr id="1877722811" name="Picture 1" descr="A graph showing different types of treat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22811" name="Picture 1" descr="A graph showing different types of treatment&#10;&#10;Description automatically generated with medium confidence"/>
                    <pic:cNvPicPr/>
                  </pic:nvPicPr>
                  <pic:blipFill>
                    <a:blip r:embed="rId15"/>
                    <a:stretch>
                      <a:fillRect/>
                    </a:stretch>
                  </pic:blipFill>
                  <pic:spPr>
                    <a:xfrm>
                      <a:off x="0" y="0"/>
                      <a:ext cx="6130260" cy="3934238"/>
                    </a:xfrm>
                    <a:prstGeom prst="rect">
                      <a:avLst/>
                    </a:prstGeom>
                  </pic:spPr>
                </pic:pic>
              </a:graphicData>
            </a:graphic>
          </wp:inline>
        </w:drawing>
      </w:r>
      <w:r w:rsidR="008C128E" w:rsidRPr="00482793">
        <w:rPr>
          <w:rFonts w:ascii="Times New Roman" w:hAnsi="Times New Roman" w:cs="Times New Roman"/>
          <w:noProof/>
          <w:sz w:val="24"/>
          <w:szCs w:val="24"/>
        </w:rPr>
        <w:t xml:space="preserve"> </w:t>
      </w:r>
    </w:p>
    <w:sectPr w:rsidR="007B166E" w:rsidRPr="00482793" w:rsidSect="00C109A2">
      <w:headerReference w:type="default" r:id="rId16"/>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atherine.Swiney" w:date="2024-01-17T09:26:00Z" w:initials="K">
    <w:p w14:paraId="1791C825" w14:textId="3AA726F7" w:rsidR="001E3CA0" w:rsidRDefault="001E3CA0">
      <w:pPr>
        <w:pStyle w:val="CommentText"/>
      </w:pPr>
      <w:r>
        <w:rPr>
          <w:rStyle w:val="CommentReference"/>
        </w:rPr>
        <w:annotationRef/>
      </w:r>
      <w:r>
        <w:t xml:space="preserve">How </w:t>
      </w:r>
      <w:proofErr w:type="gramStart"/>
      <w:r>
        <w:t>do</w:t>
      </w:r>
      <w:proofErr w:type="gramEnd"/>
      <w:r>
        <w:t xml:space="preserve"> crab fit into things since they were included in experiments?</w:t>
      </w:r>
    </w:p>
  </w:comment>
  <w:comment w:id="3" w:author="Katherine.Swiney" w:date="2024-01-17T09:25:00Z" w:initials="K">
    <w:p w14:paraId="161D6924" w14:textId="073FF2C6" w:rsidR="000F6865" w:rsidRDefault="000F6865">
      <w:pPr>
        <w:pStyle w:val="CommentText"/>
      </w:pPr>
      <w:r>
        <w:rPr>
          <w:rStyle w:val="CommentReference"/>
        </w:rPr>
        <w:annotationRef/>
      </w:r>
      <w:r>
        <w:t>Should either say and abalone or someplace say that abalone are marine snails for those that don’t know</w:t>
      </w:r>
    </w:p>
  </w:comment>
  <w:comment w:id="4" w:author="Katherine.Swiney" w:date="2024-01-17T09:26:00Z" w:initials="K">
    <w:p w14:paraId="410392BD" w14:textId="33E8D4FF" w:rsidR="001E3CA0" w:rsidRDefault="001E3CA0">
      <w:pPr>
        <w:pStyle w:val="CommentText"/>
      </w:pPr>
      <w:r>
        <w:rPr>
          <w:rStyle w:val="CommentReference"/>
        </w:rPr>
        <w:annotationRef/>
      </w:r>
      <w:proofErr w:type="gramStart"/>
      <w:r>
        <w:t>Also</w:t>
      </w:r>
      <w:proofErr w:type="gramEnd"/>
      <w:r>
        <w:t xml:space="preserve"> crabs were fed right?</w:t>
      </w:r>
    </w:p>
  </w:comment>
  <w:comment w:id="5" w:author="Katherine.Swiney" w:date="2024-01-17T09:28:00Z" w:initials="K">
    <w:p w14:paraId="650AAD65" w14:textId="04DC8B00" w:rsidR="001E3CA0" w:rsidRDefault="001E3CA0">
      <w:pPr>
        <w:pStyle w:val="CommentText"/>
      </w:pPr>
      <w:r>
        <w:rPr>
          <w:rStyle w:val="CommentReference"/>
        </w:rPr>
        <w:annotationRef/>
      </w:r>
      <w:r>
        <w:t xml:space="preserve">My biggest suggestion for improving the manuscript is clearing explaining when black and red abs were used and why.  Throughout the </w:t>
      </w:r>
      <w:proofErr w:type="spellStart"/>
      <w:r>
        <w:t>ms</w:t>
      </w:r>
      <w:proofErr w:type="spellEnd"/>
      <w:r>
        <w:t xml:space="preserve"> I was pretty confused by this. I think reds were used for performance and black for preference, but that doesn’t seem to hold true either (I try to point this out when I see it).  </w:t>
      </w:r>
      <w:r w:rsidR="00766C75">
        <w:t xml:space="preserve">Red abalone should be discussed here since they are a big part of the study-they even made it to the abstract </w:t>
      </w:r>
      <w:proofErr w:type="gramStart"/>
      <w:r w:rsidR="00766C75">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766C75">
        <w:t xml:space="preserve">  </w:t>
      </w:r>
      <w:r w:rsidR="00766C75">
        <w:t>It</w:t>
      </w:r>
      <w:proofErr w:type="gramEnd"/>
      <w:r w:rsidR="00766C75">
        <w:t xml:space="preserve"> is also confusing how crabs fit into things</w:t>
      </w:r>
      <w:r w:rsidR="001C3BF9">
        <w:t xml:space="preserve"> (for example they are not in the intro)</w:t>
      </w:r>
      <w:r w:rsidR="00766C75">
        <w:t xml:space="preserve">.  </w:t>
      </w:r>
    </w:p>
  </w:comment>
  <w:comment w:id="6" w:author="Katherine.Swiney" w:date="2024-01-17T09:36:00Z" w:initials="K">
    <w:p w14:paraId="1FDB2D49" w14:textId="5A23DF75" w:rsidR="00DF1552" w:rsidRDefault="00DF1552">
      <w:pPr>
        <w:pStyle w:val="CommentText"/>
      </w:pPr>
      <w:r>
        <w:rPr>
          <w:rStyle w:val="CommentReference"/>
        </w:rPr>
        <w:annotationRef/>
      </w:r>
      <w:r w:rsidR="00F16CD4">
        <w:t>Other</w:t>
      </w:r>
      <w:r>
        <w:t xml:space="preserve"> reason</w:t>
      </w:r>
      <w:r w:rsidR="00F16CD4">
        <w:t>s</w:t>
      </w:r>
      <w:r>
        <w:t xml:space="preserve"> why you could not use black abalone is because the abalone were sacrificed to determine dry weights and I don’t think you could have done that with current permits in place</w:t>
      </w:r>
      <w:r w:rsidR="0071050B">
        <w:t xml:space="preserve"> and more importantly you wouldn’t want to do that with endangered critters</w:t>
      </w:r>
      <w:r>
        <w:t>.  John can confirm this since he is the permit holder.</w:t>
      </w:r>
      <w:r w:rsidR="0071050B">
        <w:t xml:space="preserve"> We also didn’t have enough black abalone to conduct this part of the study since 20 red abs were initially sacrificed….</w:t>
      </w:r>
    </w:p>
  </w:comment>
  <w:comment w:id="8" w:author="Katherine.Swiney" w:date="2024-01-17T09:35:00Z" w:initials="K">
    <w:p w14:paraId="4E35099B" w14:textId="47471FBB" w:rsidR="00DF1552" w:rsidRDefault="00DF1552">
      <w:pPr>
        <w:pStyle w:val="CommentText"/>
      </w:pPr>
      <w:r>
        <w:rPr>
          <w:rStyle w:val="CommentReference"/>
        </w:rPr>
        <w:annotationRef/>
      </w:r>
      <w:r>
        <w:t xml:space="preserve">In CA I am pretty sure ALL captive black abs are adults-John can also confirm this.  </w:t>
      </w:r>
    </w:p>
  </w:comment>
  <w:comment w:id="11" w:author="Katherine.Swiney" w:date="2024-01-17T09:39:00Z" w:initials="K">
    <w:p w14:paraId="5018F60F" w14:textId="57355D50" w:rsidR="00871197" w:rsidRDefault="00871197">
      <w:pPr>
        <w:pStyle w:val="CommentText"/>
      </w:pPr>
      <w:r>
        <w:rPr>
          <w:rStyle w:val="CommentReference"/>
        </w:rPr>
        <w:annotationRef/>
      </w:r>
      <w:r>
        <w:t xml:space="preserve">The news worth </w:t>
      </w:r>
      <w:proofErr w:type="spellStart"/>
      <w:r>
        <w:t>GarageLab</w:t>
      </w:r>
      <w:proofErr w:type="spellEnd"/>
      <w:r>
        <w:t xml:space="preserve"> if I remember correctly.  </w:t>
      </w:r>
      <w:proofErr w:type="spellStart"/>
      <w:r>
        <w:t>Ughhh</w:t>
      </w:r>
      <w:proofErr w:type="spellEnd"/>
      <w:r>
        <w:t xml:space="preserve"> what interesting times those were, but you all persisted and made it work!</w:t>
      </w:r>
    </w:p>
  </w:comment>
  <w:comment w:id="12" w:author="Katherine.Swiney" w:date="2024-01-17T09:44:00Z" w:initials="K">
    <w:p w14:paraId="4846DED2" w14:textId="07237BBE" w:rsidR="00254CFE" w:rsidRDefault="00254CFE">
      <w:pPr>
        <w:pStyle w:val="CommentText"/>
      </w:pPr>
      <w:r>
        <w:rPr>
          <w:rStyle w:val="CommentReference"/>
        </w:rPr>
        <w:annotationRef/>
      </w:r>
      <w:r>
        <w:t>Confusing since before red abalone were used as proxy for black abs.  As mentioned above make it clear when and why black abs were used vs. red abs.</w:t>
      </w:r>
    </w:p>
  </w:comment>
  <w:comment w:id="17" w:author="Katherine.Swiney" w:date="2024-01-17T09:46:00Z" w:initials="K">
    <w:p w14:paraId="5CF2E6BC" w14:textId="12576DCE" w:rsidR="00A519B5" w:rsidRDefault="00A519B5">
      <w:pPr>
        <w:pStyle w:val="CommentText"/>
      </w:pPr>
      <w:r>
        <w:rPr>
          <w:rStyle w:val="CommentReference"/>
        </w:rPr>
        <w:annotationRef/>
      </w:r>
      <w:r>
        <w:t xml:space="preserve">Dang, I don’t remember this part, I just remember the plates.  Good thing I wasn’t writing the methods section </w:t>
      </w:r>
      <w:proofErr w:type="spellStart"/>
      <w:r>
        <w:t>hahahaha</w:t>
      </w:r>
      <w:proofErr w:type="spellEnd"/>
    </w:p>
  </w:comment>
  <w:comment w:id="18" w:author="Katherine.Swiney" w:date="2024-01-17T09:48:00Z" w:initials="K">
    <w:p w14:paraId="4C7C2D48" w14:textId="20D86453" w:rsidR="00997129" w:rsidRDefault="00997129">
      <w:pPr>
        <w:pStyle w:val="CommentText"/>
      </w:pPr>
      <w:r>
        <w:rPr>
          <w:rStyle w:val="CommentReference"/>
        </w:rPr>
        <w:annotationRef/>
      </w:r>
      <w:r>
        <w:t xml:space="preserve">Readers might be confused why abalone were included in the </w:t>
      </w:r>
      <w:r w:rsidR="00F323CA">
        <w:t xml:space="preserve">overall </w:t>
      </w:r>
      <w:r>
        <w:t>study, but not surveyed.  May be good to explain</w:t>
      </w:r>
      <w:r w:rsidR="003F1193">
        <w:t xml:space="preserve"> someplace</w:t>
      </w:r>
      <w:r>
        <w:t xml:space="preserve"> that there are no longer black abalone in San Diego….</w:t>
      </w:r>
    </w:p>
  </w:comment>
  <w:comment w:id="19" w:author="Katherine.Swiney" w:date="2024-01-17T09:49:00Z" w:initials="K">
    <w:p w14:paraId="5C633223" w14:textId="27DEE570" w:rsidR="00F323CA" w:rsidRDefault="00F323CA">
      <w:pPr>
        <w:pStyle w:val="CommentText"/>
      </w:pPr>
      <w:r>
        <w:rPr>
          <w:rStyle w:val="CommentReference"/>
        </w:rPr>
        <w:annotationRef/>
      </w:r>
      <w:r>
        <w:t xml:space="preserve">To clarify, abalone were not included in this </w:t>
      </w:r>
      <w:proofErr w:type="spellStart"/>
      <w:r>
        <w:t>expeirment</w:t>
      </w:r>
      <w:proofErr w:type="spellEnd"/>
      <w:r>
        <w:t>?  I thought I remember red and black abalone being fed the petri dish diets.</w:t>
      </w:r>
    </w:p>
  </w:comment>
  <w:comment w:id="21" w:author="Katherine.Swiney" w:date="2024-01-17T10:11:00Z" w:initials="K">
    <w:p w14:paraId="5F9D04AA" w14:textId="50D2CA5F" w:rsidR="00CA79A8" w:rsidRDefault="00CA79A8">
      <w:pPr>
        <w:pStyle w:val="CommentText"/>
      </w:pPr>
      <w:r>
        <w:rPr>
          <w:rStyle w:val="CommentReference"/>
        </w:rPr>
        <w:annotationRef/>
      </w:r>
      <w:r>
        <w:t>To confirm, no preference trials were done with red abs.</w:t>
      </w:r>
    </w:p>
  </w:comment>
  <w:comment w:id="22" w:author="Katherine.Swiney" w:date="2024-01-17T10:14:00Z" w:initials="K">
    <w:p w14:paraId="044B0894" w14:textId="7A851D9C" w:rsidR="004B4953" w:rsidRDefault="004B4953">
      <w:pPr>
        <w:pStyle w:val="CommentText"/>
      </w:pPr>
      <w:r>
        <w:rPr>
          <w:rStyle w:val="CommentReference"/>
        </w:rPr>
        <w:annotationRef/>
      </w:r>
      <w:r>
        <w:t>Confusing because in previous sections it seems like only black abalone were part of the preference study.</w:t>
      </w:r>
    </w:p>
  </w:comment>
  <w:comment w:id="23" w:author="Katherine.Swiney" w:date="2024-01-17T10:17:00Z" w:initials="K">
    <w:p w14:paraId="52E23353" w14:textId="18899DD0" w:rsidR="009D66A0" w:rsidRDefault="009D66A0">
      <w:pPr>
        <w:pStyle w:val="CommentText"/>
      </w:pPr>
      <w:r>
        <w:rPr>
          <w:rStyle w:val="CommentReference"/>
        </w:rPr>
        <w:annotationRef/>
      </w:r>
      <w:r>
        <w:t>See comment above, were red abs in the preference trials?</w:t>
      </w:r>
    </w:p>
  </w:comment>
  <w:comment w:id="25" w:author="Jeremy Long" w:date="2023-11-11T11:27:00Z" w:initials="JDL">
    <w:p w14:paraId="62C8B07F" w14:textId="77777777" w:rsidR="00694A0B" w:rsidRDefault="00694A0B">
      <w:pPr>
        <w:pStyle w:val="CommentText"/>
      </w:pPr>
      <w:r>
        <w:rPr>
          <w:rStyle w:val="CommentReference"/>
        </w:rPr>
        <w:annotationRef/>
      </w:r>
      <w:r>
        <w:t>On all figures, I would make the font sizes bigger…panel label, stats letters, y-axis.</w:t>
      </w:r>
    </w:p>
    <w:p w14:paraId="003E752B" w14:textId="77777777" w:rsidR="00694A0B" w:rsidRDefault="00694A0B">
      <w:pPr>
        <w:pStyle w:val="CommentText"/>
      </w:pPr>
    </w:p>
    <w:p w14:paraId="5DE23037" w14:textId="0EBECC88" w:rsidR="00694A0B" w:rsidRDefault="00694A0B">
      <w:pPr>
        <w:pStyle w:val="CommentText"/>
      </w:pPr>
      <w:r>
        <w:t>Please do that before we submit to a journal…not necessary if you send this to the rest of your committee.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91C825" w15:done="0"/>
  <w15:commentEx w15:paraId="161D6924" w15:done="0"/>
  <w15:commentEx w15:paraId="410392BD" w15:paraIdParent="161D6924" w15:done="0"/>
  <w15:commentEx w15:paraId="650AAD65" w15:done="0"/>
  <w15:commentEx w15:paraId="1FDB2D49" w15:done="0"/>
  <w15:commentEx w15:paraId="4E35099B" w15:done="0"/>
  <w15:commentEx w15:paraId="5018F60F" w15:done="0"/>
  <w15:commentEx w15:paraId="4846DED2" w15:done="0"/>
  <w15:commentEx w15:paraId="5CF2E6BC" w15:done="0"/>
  <w15:commentEx w15:paraId="4C7C2D48" w15:done="0"/>
  <w15:commentEx w15:paraId="5C633223" w15:done="0"/>
  <w15:commentEx w15:paraId="5F9D04AA" w15:done="0"/>
  <w15:commentEx w15:paraId="044B0894" w15:done="0"/>
  <w15:commentEx w15:paraId="52E23353" w15:done="0"/>
  <w15:commentEx w15:paraId="5DE2303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21BE2" w16cex:dateUtc="2024-01-17T17:26:00Z"/>
  <w16cex:commentExtensible w16cex:durableId="29521B73" w16cex:dateUtc="2024-01-17T17:25:00Z"/>
  <w16cex:commentExtensible w16cex:durableId="29521BC9" w16cex:dateUtc="2024-01-17T17:26:00Z"/>
  <w16cex:commentExtensible w16cex:durableId="29521C20" w16cex:dateUtc="2024-01-17T17:28:00Z"/>
  <w16cex:commentExtensible w16cex:durableId="29521E26" w16cex:dateUtc="2024-01-17T17:36:00Z"/>
  <w16cex:commentExtensible w16cex:durableId="29521DED" w16cex:dateUtc="2024-01-17T17:35:00Z"/>
  <w16cex:commentExtensible w16cex:durableId="29521ECB" w16cex:dateUtc="2024-01-17T17:39:00Z"/>
  <w16cex:commentExtensible w16cex:durableId="29521FEC" w16cex:dateUtc="2024-01-17T17:44:00Z"/>
  <w16cex:commentExtensible w16cex:durableId="29522088" w16cex:dateUtc="2024-01-17T17:46:00Z"/>
  <w16cex:commentExtensible w16cex:durableId="295220E3" w16cex:dateUtc="2024-01-17T17:48:00Z"/>
  <w16cex:commentExtensible w16cex:durableId="2952213B" w16cex:dateUtc="2024-01-17T17:49:00Z"/>
  <w16cex:commentExtensible w16cex:durableId="29522660" w16cex:dateUtc="2024-01-17T18:11:00Z"/>
  <w16cex:commentExtensible w16cex:durableId="295226FB" w16cex:dateUtc="2024-01-17T18:14:00Z"/>
  <w16cex:commentExtensible w16cex:durableId="2952279C" w16cex:dateUtc="2024-01-17T18:17:00Z"/>
  <w16cex:commentExtensible w16cex:durableId="28F9E3B4" w16cex:dateUtc="2023-11-11T1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91C825" w16cid:durableId="29521BE2"/>
  <w16cid:commentId w16cid:paraId="161D6924" w16cid:durableId="29521B73"/>
  <w16cid:commentId w16cid:paraId="410392BD" w16cid:durableId="29521BC9"/>
  <w16cid:commentId w16cid:paraId="650AAD65" w16cid:durableId="29521C20"/>
  <w16cid:commentId w16cid:paraId="1FDB2D49" w16cid:durableId="29521E26"/>
  <w16cid:commentId w16cid:paraId="4E35099B" w16cid:durableId="29521DED"/>
  <w16cid:commentId w16cid:paraId="5018F60F" w16cid:durableId="29521ECB"/>
  <w16cid:commentId w16cid:paraId="4846DED2" w16cid:durableId="29521FEC"/>
  <w16cid:commentId w16cid:paraId="5CF2E6BC" w16cid:durableId="29522088"/>
  <w16cid:commentId w16cid:paraId="4C7C2D48" w16cid:durableId="295220E3"/>
  <w16cid:commentId w16cid:paraId="5C633223" w16cid:durableId="2952213B"/>
  <w16cid:commentId w16cid:paraId="5F9D04AA" w16cid:durableId="29522660"/>
  <w16cid:commentId w16cid:paraId="044B0894" w16cid:durableId="295226FB"/>
  <w16cid:commentId w16cid:paraId="52E23353" w16cid:durableId="2952279C"/>
  <w16cid:commentId w16cid:paraId="5DE23037" w16cid:durableId="28F9E3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21648" w14:textId="77777777" w:rsidR="00D2333A" w:rsidRDefault="00D2333A">
      <w:pPr>
        <w:spacing w:line="240" w:lineRule="auto"/>
      </w:pPr>
      <w:r>
        <w:separator/>
      </w:r>
    </w:p>
  </w:endnote>
  <w:endnote w:type="continuationSeparator" w:id="0">
    <w:p w14:paraId="5C784701" w14:textId="77777777" w:rsidR="00D2333A" w:rsidRDefault="00D233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19A5A" w14:textId="77777777" w:rsidR="00D2333A" w:rsidRDefault="00D2333A">
      <w:pPr>
        <w:spacing w:line="240" w:lineRule="auto"/>
      </w:pPr>
      <w:r>
        <w:separator/>
      </w:r>
    </w:p>
  </w:footnote>
  <w:footnote w:type="continuationSeparator" w:id="0">
    <w:p w14:paraId="236834A9" w14:textId="77777777" w:rsidR="00D2333A" w:rsidRDefault="00D233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24CE6" w14:textId="77777777" w:rsidR="0080007F" w:rsidRDefault="008000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5D8C"/>
    <w:multiLevelType w:val="hybridMultilevel"/>
    <w:tmpl w:val="CD7CC3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475DC"/>
    <w:multiLevelType w:val="hybridMultilevel"/>
    <w:tmpl w:val="3CC83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B1CDC"/>
    <w:multiLevelType w:val="hybridMultilevel"/>
    <w:tmpl w:val="042EA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B4C16"/>
    <w:multiLevelType w:val="hybridMultilevel"/>
    <w:tmpl w:val="67BCF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163DD"/>
    <w:multiLevelType w:val="hybridMultilevel"/>
    <w:tmpl w:val="4E2C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91ABA"/>
    <w:multiLevelType w:val="hybridMultilevel"/>
    <w:tmpl w:val="1726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654036"/>
    <w:multiLevelType w:val="hybridMultilevel"/>
    <w:tmpl w:val="4CD03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9676D"/>
    <w:multiLevelType w:val="multilevel"/>
    <w:tmpl w:val="19BEE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B702D8"/>
    <w:multiLevelType w:val="multilevel"/>
    <w:tmpl w:val="A05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9465B"/>
    <w:multiLevelType w:val="multilevel"/>
    <w:tmpl w:val="9450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94ACC"/>
    <w:multiLevelType w:val="hybridMultilevel"/>
    <w:tmpl w:val="D9AC3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F835AD"/>
    <w:multiLevelType w:val="hybridMultilevel"/>
    <w:tmpl w:val="C8200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41012"/>
    <w:multiLevelType w:val="hybridMultilevel"/>
    <w:tmpl w:val="E4D8E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2"/>
  </w:num>
  <w:num w:numId="4">
    <w:abstractNumId w:val="11"/>
  </w:num>
  <w:num w:numId="5">
    <w:abstractNumId w:val="6"/>
  </w:num>
  <w:num w:numId="6">
    <w:abstractNumId w:val="3"/>
  </w:num>
  <w:num w:numId="7">
    <w:abstractNumId w:val="4"/>
  </w:num>
  <w:num w:numId="8">
    <w:abstractNumId w:val="2"/>
  </w:num>
  <w:num w:numId="9">
    <w:abstractNumId w:val="10"/>
  </w:num>
  <w:num w:numId="10">
    <w:abstractNumId w:val="0"/>
  </w:num>
  <w:num w:numId="11">
    <w:abstractNumId w:val="8"/>
  </w:num>
  <w:num w:numId="12">
    <w:abstractNumId w:val="9"/>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erine.Swiney">
    <w15:presenceInfo w15:providerId="AD" w15:userId="S-1-5-21-1625102663-4013227018-1311561448-33280"/>
  </w15:person>
  <w15:person w15:author="Jeremy Long">
    <w15:presenceInfo w15:providerId="None" w15:userId="Jeremy L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07F"/>
    <w:rsid w:val="00007575"/>
    <w:rsid w:val="00010B1C"/>
    <w:rsid w:val="00011995"/>
    <w:rsid w:val="0001552B"/>
    <w:rsid w:val="0002021F"/>
    <w:rsid w:val="00025AE0"/>
    <w:rsid w:val="000347E5"/>
    <w:rsid w:val="00036158"/>
    <w:rsid w:val="000543B2"/>
    <w:rsid w:val="00054692"/>
    <w:rsid w:val="00062318"/>
    <w:rsid w:val="00070A91"/>
    <w:rsid w:val="000713DE"/>
    <w:rsid w:val="00071655"/>
    <w:rsid w:val="00071987"/>
    <w:rsid w:val="00080DF7"/>
    <w:rsid w:val="00091F42"/>
    <w:rsid w:val="00095CD8"/>
    <w:rsid w:val="00096FC7"/>
    <w:rsid w:val="000A0F07"/>
    <w:rsid w:val="000B12F4"/>
    <w:rsid w:val="000B1F32"/>
    <w:rsid w:val="000B4D61"/>
    <w:rsid w:val="000B57F3"/>
    <w:rsid w:val="000D2614"/>
    <w:rsid w:val="000D50B4"/>
    <w:rsid w:val="000D70B7"/>
    <w:rsid w:val="000D78E7"/>
    <w:rsid w:val="000E02B7"/>
    <w:rsid w:val="000F38A3"/>
    <w:rsid w:val="000F6865"/>
    <w:rsid w:val="0010026A"/>
    <w:rsid w:val="0010064B"/>
    <w:rsid w:val="00102395"/>
    <w:rsid w:val="00103EBE"/>
    <w:rsid w:val="0011538B"/>
    <w:rsid w:val="001177BF"/>
    <w:rsid w:val="0013559A"/>
    <w:rsid w:val="00136946"/>
    <w:rsid w:val="0014329F"/>
    <w:rsid w:val="001449EF"/>
    <w:rsid w:val="00146728"/>
    <w:rsid w:val="00152178"/>
    <w:rsid w:val="00157104"/>
    <w:rsid w:val="00163485"/>
    <w:rsid w:val="00181BF4"/>
    <w:rsid w:val="001853D6"/>
    <w:rsid w:val="00186A8B"/>
    <w:rsid w:val="001A1405"/>
    <w:rsid w:val="001A41F2"/>
    <w:rsid w:val="001A5967"/>
    <w:rsid w:val="001B0CD2"/>
    <w:rsid w:val="001B3A0F"/>
    <w:rsid w:val="001B5D6B"/>
    <w:rsid w:val="001B5FD1"/>
    <w:rsid w:val="001C2C05"/>
    <w:rsid w:val="001C3050"/>
    <w:rsid w:val="001C3BF9"/>
    <w:rsid w:val="001C6EA4"/>
    <w:rsid w:val="001E0225"/>
    <w:rsid w:val="001E1433"/>
    <w:rsid w:val="001E23D5"/>
    <w:rsid w:val="001E3CA0"/>
    <w:rsid w:val="001E74C1"/>
    <w:rsid w:val="001F6BC2"/>
    <w:rsid w:val="00200794"/>
    <w:rsid w:val="0020319E"/>
    <w:rsid w:val="002135D8"/>
    <w:rsid w:val="00214DEC"/>
    <w:rsid w:val="00217466"/>
    <w:rsid w:val="0022096A"/>
    <w:rsid w:val="00221451"/>
    <w:rsid w:val="00222186"/>
    <w:rsid w:val="00224863"/>
    <w:rsid w:val="00230BA3"/>
    <w:rsid w:val="002317E4"/>
    <w:rsid w:val="002329A0"/>
    <w:rsid w:val="0024109F"/>
    <w:rsid w:val="00242EAF"/>
    <w:rsid w:val="0025025D"/>
    <w:rsid w:val="00251126"/>
    <w:rsid w:val="002533CD"/>
    <w:rsid w:val="00254CFE"/>
    <w:rsid w:val="0025557D"/>
    <w:rsid w:val="0026062C"/>
    <w:rsid w:val="00261682"/>
    <w:rsid w:val="00270320"/>
    <w:rsid w:val="002741DC"/>
    <w:rsid w:val="00282127"/>
    <w:rsid w:val="0028794B"/>
    <w:rsid w:val="0029273F"/>
    <w:rsid w:val="00294355"/>
    <w:rsid w:val="002A0676"/>
    <w:rsid w:val="002A093E"/>
    <w:rsid w:val="002A095B"/>
    <w:rsid w:val="002A2F2D"/>
    <w:rsid w:val="002A3420"/>
    <w:rsid w:val="002A69B8"/>
    <w:rsid w:val="002A7D61"/>
    <w:rsid w:val="002B15B8"/>
    <w:rsid w:val="002B3A3C"/>
    <w:rsid w:val="002B413B"/>
    <w:rsid w:val="002B52FA"/>
    <w:rsid w:val="002C3D0B"/>
    <w:rsid w:val="002D5478"/>
    <w:rsid w:val="002E0075"/>
    <w:rsid w:val="002E24DF"/>
    <w:rsid w:val="002E4B10"/>
    <w:rsid w:val="002E4F10"/>
    <w:rsid w:val="002F116E"/>
    <w:rsid w:val="002F3CCF"/>
    <w:rsid w:val="002F663E"/>
    <w:rsid w:val="002F7B35"/>
    <w:rsid w:val="00303A36"/>
    <w:rsid w:val="00312714"/>
    <w:rsid w:val="00316DCC"/>
    <w:rsid w:val="00317963"/>
    <w:rsid w:val="0032142F"/>
    <w:rsid w:val="00321FBD"/>
    <w:rsid w:val="003517DC"/>
    <w:rsid w:val="003534FE"/>
    <w:rsid w:val="0035644C"/>
    <w:rsid w:val="00363BAB"/>
    <w:rsid w:val="00375070"/>
    <w:rsid w:val="00377057"/>
    <w:rsid w:val="003771A4"/>
    <w:rsid w:val="00380168"/>
    <w:rsid w:val="00386197"/>
    <w:rsid w:val="00386207"/>
    <w:rsid w:val="00386878"/>
    <w:rsid w:val="003909AE"/>
    <w:rsid w:val="00391C86"/>
    <w:rsid w:val="0039736A"/>
    <w:rsid w:val="003A33AA"/>
    <w:rsid w:val="003A5241"/>
    <w:rsid w:val="003A722B"/>
    <w:rsid w:val="003B08BA"/>
    <w:rsid w:val="003B0F0A"/>
    <w:rsid w:val="003B184D"/>
    <w:rsid w:val="003B5987"/>
    <w:rsid w:val="003C19B4"/>
    <w:rsid w:val="003C3B7B"/>
    <w:rsid w:val="003C6F84"/>
    <w:rsid w:val="003D351B"/>
    <w:rsid w:val="003D475A"/>
    <w:rsid w:val="003E102C"/>
    <w:rsid w:val="003E10F0"/>
    <w:rsid w:val="003E4772"/>
    <w:rsid w:val="003F1193"/>
    <w:rsid w:val="003F3719"/>
    <w:rsid w:val="00404C27"/>
    <w:rsid w:val="00420BB3"/>
    <w:rsid w:val="004270EB"/>
    <w:rsid w:val="00430842"/>
    <w:rsid w:val="0043556F"/>
    <w:rsid w:val="00435934"/>
    <w:rsid w:val="004628A7"/>
    <w:rsid w:val="00464987"/>
    <w:rsid w:val="00466BAD"/>
    <w:rsid w:val="00482793"/>
    <w:rsid w:val="00483BCB"/>
    <w:rsid w:val="00494C43"/>
    <w:rsid w:val="00495997"/>
    <w:rsid w:val="00496665"/>
    <w:rsid w:val="00497B80"/>
    <w:rsid w:val="004A2441"/>
    <w:rsid w:val="004A2B13"/>
    <w:rsid w:val="004A35FC"/>
    <w:rsid w:val="004B3B81"/>
    <w:rsid w:val="004B4953"/>
    <w:rsid w:val="004C63F2"/>
    <w:rsid w:val="004C7F4B"/>
    <w:rsid w:val="004D120D"/>
    <w:rsid w:val="004D2B2F"/>
    <w:rsid w:val="004E1089"/>
    <w:rsid w:val="004E42A8"/>
    <w:rsid w:val="004E4F28"/>
    <w:rsid w:val="004E6410"/>
    <w:rsid w:val="004F663C"/>
    <w:rsid w:val="00500BAC"/>
    <w:rsid w:val="0050313C"/>
    <w:rsid w:val="00512C05"/>
    <w:rsid w:val="0051588B"/>
    <w:rsid w:val="00541246"/>
    <w:rsid w:val="0054697C"/>
    <w:rsid w:val="00551FE5"/>
    <w:rsid w:val="00553290"/>
    <w:rsid w:val="00561908"/>
    <w:rsid w:val="00563D7D"/>
    <w:rsid w:val="005645A1"/>
    <w:rsid w:val="00572B67"/>
    <w:rsid w:val="00580EAE"/>
    <w:rsid w:val="0058189D"/>
    <w:rsid w:val="0059276F"/>
    <w:rsid w:val="00592A8B"/>
    <w:rsid w:val="005A0FC1"/>
    <w:rsid w:val="005A296C"/>
    <w:rsid w:val="005B2B82"/>
    <w:rsid w:val="005E2053"/>
    <w:rsid w:val="005F477C"/>
    <w:rsid w:val="005F762F"/>
    <w:rsid w:val="00602EC9"/>
    <w:rsid w:val="00603C32"/>
    <w:rsid w:val="00604794"/>
    <w:rsid w:val="00605417"/>
    <w:rsid w:val="006066F4"/>
    <w:rsid w:val="006075F0"/>
    <w:rsid w:val="00613032"/>
    <w:rsid w:val="00613D84"/>
    <w:rsid w:val="00617A08"/>
    <w:rsid w:val="00623738"/>
    <w:rsid w:val="00624FA0"/>
    <w:rsid w:val="00630A76"/>
    <w:rsid w:val="00631958"/>
    <w:rsid w:val="00633FF1"/>
    <w:rsid w:val="006457B5"/>
    <w:rsid w:val="00646F67"/>
    <w:rsid w:val="00647048"/>
    <w:rsid w:val="0065091C"/>
    <w:rsid w:val="006522D0"/>
    <w:rsid w:val="00672380"/>
    <w:rsid w:val="0067628A"/>
    <w:rsid w:val="0067719B"/>
    <w:rsid w:val="00681868"/>
    <w:rsid w:val="00690D37"/>
    <w:rsid w:val="00694A0B"/>
    <w:rsid w:val="006A37F7"/>
    <w:rsid w:val="006B3D1C"/>
    <w:rsid w:val="006C07E2"/>
    <w:rsid w:val="006C2C69"/>
    <w:rsid w:val="006D479E"/>
    <w:rsid w:val="006D4F42"/>
    <w:rsid w:val="006D7C9D"/>
    <w:rsid w:val="006E0243"/>
    <w:rsid w:val="006E3FDC"/>
    <w:rsid w:val="006E5765"/>
    <w:rsid w:val="006E6FD3"/>
    <w:rsid w:val="006F07BD"/>
    <w:rsid w:val="0070315E"/>
    <w:rsid w:val="007072D1"/>
    <w:rsid w:val="0071050B"/>
    <w:rsid w:val="00720783"/>
    <w:rsid w:val="00721D43"/>
    <w:rsid w:val="00727C02"/>
    <w:rsid w:val="00730259"/>
    <w:rsid w:val="0073394B"/>
    <w:rsid w:val="00736B8A"/>
    <w:rsid w:val="00740550"/>
    <w:rsid w:val="00742092"/>
    <w:rsid w:val="007504D8"/>
    <w:rsid w:val="00751127"/>
    <w:rsid w:val="007606E4"/>
    <w:rsid w:val="00764013"/>
    <w:rsid w:val="00766C75"/>
    <w:rsid w:val="00771268"/>
    <w:rsid w:val="007714C0"/>
    <w:rsid w:val="007736E8"/>
    <w:rsid w:val="00773786"/>
    <w:rsid w:val="00775436"/>
    <w:rsid w:val="007763FC"/>
    <w:rsid w:val="00777A4F"/>
    <w:rsid w:val="007807F0"/>
    <w:rsid w:val="00786F19"/>
    <w:rsid w:val="007902AC"/>
    <w:rsid w:val="00790DD9"/>
    <w:rsid w:val="00791478"/>
    <w:rsid w:val="0079361E"/>
    <w:rsid w:val="00793B7F"/>
    <w:rsid w:val="00797701"/>
    <w:rsid w:val="007A23CC"/>
    <w:rsid w:val="007A2C2E"/>
    <w:rsid w:val="007B166E"/>
    <w:rsid w:val="007B16A0"/>
    <w:rsid w:val="007B215C"/>
    <w:rsid w:val="007B7655"/>
    <w:rsid w:val="007C1096"/>
    <w:rsid w:val="007C555B"/>
    <w:rsid w:val="007C72E3"/>
    <w:rsid w:val="007D34C9"/>
    <w:rsid w:val="007E2FAD"/>
    <w:rsid w:val="007F0131"/>
    <w:rsid w:val="007F4990"/>
    <w:rsid w:val="007F563C"/>
    <w:rsid w:val="0080007F"/>
    <w:rsid w:val="00802543"/>
    <w:rsid w:val="008028D4"/>
    <w:rsid w:val="00813057"/>
    <w:rsid w:val="00825690"/>
    <w:rsid w:val="008325F0"/>
    <w:rsid w:val="008328E8"/>
    <w:rsid w:val="00844014"/>
    <w:rsid w:val="00845039"/>
    <w:rsid w:val="008466C1"/>
    <w:rsid w:val="00851289"/>
    <w:rsid w:val="00856EC1"/>
    <w:rsid w:val="00856F80"/>
    <w:rsid w:val="00860F68"/>
    <w:rsid w:val="00865F13"/>
    <w:rsid w:val="00871197"/>
    <w:rsid w:val="00874DC3"/>
    <w:rsid w:val="0087544E"/>
    <w:rsid w:val="00881A63"/>
    <w:rsid w:val="008857C5"/>
    <w:rsid w:val="00892A4B"/>
    <w:rsid w:val="008954B1"/>
    <w:rsid w:val="0089705A"/>
    <w:rsid w:val="008A1999"/>
    <w:rsid w:val="008B1AF4"/>
    <w:rsid w:val="008B4026"/>
    <w:rsid w:val="008B59B7"/>
    <w:rsid w:val="008C128E"/>
    <w:rsid w:val="008C69AE"/>
    <w:rsid w:val="008D2B40"/>
    <w:rsid w:val="008D45AE"/>
    <w:rsid w:val="008E68A5"/>
    <w:rsid w:val="008F3F6B"/>
    <w:rsid w:val="008F6DA9"/>
    <w:rsid w:val="008F7684"/>
    <w:rsid w:val="0090483D"/>
    <w:rsid w:val="00915E74"/>
    <w:rsid w:val="00916406"/>
    <w:rsid w:val="00916800"/>
    <w:rsid w:val="00923B5A"/>
    <w:rsid w:val="0092457A"/>
    <w:rsid w:val="00926A54"/>
    <w:rsid w:val="00933FAC"/>
    <w:rsid w:val="009374C0"/>
    <w:rsid w:val="00945658"/>
    <w:rsid w:val="009461C8"/>
    <w:rsid w:val="00946855"/>
    <w:rsid w:val="00951514"/>
    <w:rsid w:val="00954FCB"/>
    <w:rsid w:val="009603B9"/>
    <w:rsid w:val="00966E90"/>
    <w:rsid w:val="0097004B"/>
    <w:rsid w:val="00982F34"/>
    <w:rsid w:val="0099218E"/>
    <w:rsid w:val="009942BA"/>
    <w:rsid w:val="00997129"/>
    <w:rsid w:val="009A0629"/>
    <w:rsid w:val="009A2835"/>
    <w:rsid w:val="009B3814"/>
    <w:rsid w:val="009B7C87"/>
    <w:rsid w:val="009C2910"/>
    <w:rsid w:val="009C2CEC"/>
    <w:rsid w:val="009D66A0"/>
    <w:rsid w:val="009E386F"/>
    <w:rsid w:val="009E5D46"/>
    <w:rsid w:val="00A05E95"/>
    <w:rsid w:val="00A1158E"/>
    <w:rsid w:val="00A17C44"/>
    <w:rsid w:val="00A20DFE"/>
    <w:rsid w:val="00A22DE7"/>
    <w:rsid w:val="00A260CE"/>
    <w:rsid w:val="00A2610F"/>
    <w:rsid w:val="00A30DF7"/>
    <w:rsid w:val="00A403CB"/>
    <w:rsid w:val="00A40F72"/>
    <w:rsid w:val="00A47175"/>
    <w:rsid w:val="00A50D55"/>
    <w:rsid w:val="00A519B5"/>
    <w:rsid w:val="00A557A2"/>
    <w:rsid w:val="00A619AF"/>
    <w:rsid w:val="00A62B95"/>
    <w:rsid w:val="00A62FA9"/>
    <w:rsid w:val="00A70AD4"/>
    <w:rsid w:val="00A721D6"/>
    <w:rsid w:val="00A7304B"/>
    <w:rsid w:val="00A75F07"/>
    <w:rsid w:val="00A85A7C"/>
    <w:rsid w:val="00A963DC"/>
    <w:rsid w:val="00AA0319"/>
    <w:rsid w:val="00AA55A9"/>
    <w:rsid w:val="00AB2A17"/>
    <w:rsid w:val="00AB3D85"/>
    <w:rsid w:val="00AB59CB"/>
    <w:rsid w:val="00AC4B92"/>
    <w:rsid w:val="00AC7E14"/>
    <w:rsid w:val="00AD0F7F"/>
    <w:rsid w:val="00AD1037"/>
    <w:rsid w:val="00AD1A4E"/>
    <w:rsid w:val="00AD468E"/>
    <w:rsid w:val="00AD49A3"/>
    <w:rsid w:val="00AD5101"/>
    <w:rsid w:val="00AD58CE"/>
    <w:rsid w:val="00AD62B9"/>
    <w:rsid w:val="00B00CAF"/>
    <w:rsid w:val="00B058F6"/>
    <w:rsid w:val="00B104E6"/>
    <w:rsid w:val="00B11203"/>
    <w:rsid w:val="00B1140D"/>
    <w:rsid w:val="00B122D7"/>
    <w:rsid w:val="00B21D7E"/>
    <w:rsid w:val="00B27A3F"/>
    <w:rsid w:val="00B33B7E"/>
    <w:rsid w:val="00B43419"/>
    <w:rsid w:val="00B44AFD"/>
    <w:rsid w:val="00B453AC"/>
    <w:rsid w:val="00B51760"/>
    <w:rsid w:val="00B520D9"/>
    <w:rsid w:val="00B55685"/>
    <w:rsid w:val="00B55D8B"/>
    <w:rsid w:val="00B56303"/>
    <w:rsid w:val="00B620AB"/>
    <w:rsid w:val="00B67CE2"/>
    <w:rsid w:val="00B747F1"/>
    <w:rsid w:val="00B82D84"/>
    <w:rsid w:val="00B86B40"/>
    <w:rsid w:val="00B92AC9"/>
    <w:rsid w:val="00BB6070"/>
    <w:rsid w:val="00BC1CD5"/>
    <w:rsid w:val="00BC37E7"/>
    <w:rsid w:val="00BC74D8"/>
    <w:rsid w:val="00BD2C49"/>
    <w:rsid w:val="00BD43A5"/>
    <w:rsid w:val="00BD5A2C"/>
    <w:rsid w:val="00BE156C"/>
    <w:rsid w:val="00BE5804"/>
    <w:rsid w:val="00BF3D37"/>
    <w:rsid w:val="00BF3E01"/>
    <w:rsid w:val="00BF7ED9"/>
    <w:rsid w:val="00C0062F"/>
    <w:rsid w:val="00C01BC9"/>
    <w:rsid w:val="00C01E84"/>
    <w:rsid w:val="00C0474E"/>
    <w:rsid w:val="00C07314"/>
    <w:rsid w:val="00C109A2"/>
    <w:rsid w:val="00C162F7"/>
    <w:rsid w:val="00C216FC"/>
    <w:rsid w:val="00C23A7E"/>
    <w:rsid w:val="00C27F17"/>
    <w:rsid w:val="00C306FE"/>
    <w:rsid w:val="00C31222"/>
    <w:rsid w:val="00C36E7E"/>
    <w:rsid w:val="00C50047"/>
    <w:rsid w:val="00C50A6E"/>
    <w:rsid w:val="00C50FD4"/>
    <w:rsid w:val="00C51B71"/>
    <w:rsid w:val="00C51BA0"/>
    <w:rsid w:val="00C570C1"/>
    <w:rsid w:val="00C62843"/>
    <w:rsid w:val="00C649CC"/>
    <w:rsid w:val="00C77F64"/>
    <w:rsid w:val="00C82315"/>
    <w:rsid w:val="00C82C3F"/>
    <w:rsid w:val="00C8350D"/>
    <w:rsid w:val="00C850F1"/>
    <w:rsid w:val="00C9028C"/>
    <w:rsid w:val="00C934C4"/>
    <w:rsid w:val="00C96AFC"/>
    <w:rsid w:val="00CA66E4"/>
    <w:rsid w:val="00CA79A8"/>
    <w:rsid w:val="00CB21C9"/>
    <w:rsid w:val="00CC7C75"/>
    <w:rsid w:val="00CD4632"/>
    <w:rsid w:val="00CE08CA"/>
    <w:rsid w:val="00CE32CA"/>
    <w:rsid w:val="00CF3429"/>
    <w:rsid w:val="00CF5E36"/>
    <w:rsid w:val="00D01D79"/>
    <w:rsid w:val="00D050FC"/>
    <w:rsid w:val="00D058FE"/>
    <w:rsid w:val="00D10493"/>
    <w:rsid w:val="00D11ED6"/>
    <w:rsid w:val="00D13383"/>
    <w:rsid w:val="00D16903"/>
    <w:rsid w:val="00D21910"/>
    <w:rsid w:val="00D2333A"/>
    <w:rsid w:val="00D24379"/>
    <w:rsid w:val="00D25110"/>
    <w:rsid w:val="00D27E2A"/>
    <w:rsid w:val="00D432A6"/>
    <w:rsid w:val="00D55A4E"/>
    <w:rsid w:val="00D646FB"/>
    <w:rsid w:val="00D65763"/>
    <w:rsid w:val="00D66B11"/>
    <w:rsid w:val="00D77C40"/>
    <w:rsid w:val="00D83149"/>
    <w:rsid w:val="00D83619"/>
    <w:rsid w:val="00D84F8D"/>
    <w:rsid w:val="00D857F1"/>
    <w:rsid w:val="00D90924"/>
    <w:rsid w:val="00DB2F88"/>
    <w:rsid w:val="00DB42B1"/>
    <w:rsid w:val="00DB462B"/>
    <w:rsid w:val="00DC0192"/>
    <w:rsid w:val="00DC3DA3"/>
    <w:rsid w:val="00DC5880"/>
    <w:rsid w:val="00DC6AD9"/>
    <w:rsid w:val="00DD0062"/>
    <w:rsid w:val="00DD3416"/>
    <w:rsid w:val="00DD6797"/>
    <w:rsid w:val="00DE44A9"/>
    <w:rsid w:val="00DE6E13"/>
    <w:rsid w:val="00DF1552"/>
    <w:rsid w:val="00DF1CEE"/>
    <w:rsid w:val="00DF3845"/>
    <w:rsid w:val="00E01195"/>
    <w:rsid w:val="00E03C8B"/>
    <w:rsid w:val="00E06B32"/>
    <w:rsid w:val="00E074C2"/>
    <w:rsid w:val="00E0768B"/>
    <w:rsid w:val="00E12500"/>
    <w:rsid w:val="00E13C97"/>
    <w:rsid w:val="00E203E8"/>
    <w:rsid w:val="00E305DF"/>
    <w:rsid w:val="00E3091A"/>
    <w:rsid w:val="00E31F3F"/>
    <w:rsid w:val="00E42C93"/>
    <w:rsid w:val="00E50631"/>
    <w:rsid w:val="00E514EE"/>
    <w:rsid w:val="00E53838"/>
    <w:rsid w:val="00E55A45"/>
    <w:rsid w:val="00E57E3C"/>
    <w:rsid w:val="00E60876"/>
    <w:rsid w:val="00E92099"/>
    <w:rsid w:val="00E92509"/>
    <w:rsid w:val="00E96090"/>
    <w:rsid w:val="00EB75EE"/>
    <w:rsid w:val="00EC3FF2"/>
    <w:rsid w:val="00EC4EA6"/>
    <w:rsid w:val="00EC5A73"/>
    <w:rsid w:val="00ED0B6E"/>
    <w:rsid w:val="00EE2154"/>
    <w:rsid w:val="00EE525E"/>
    <w:rsid w:val="00EE570D"/>
    <w:rsid w:val="00EE636A"/>
    <w:rsid w:val="00EF2F21"/>
    <w:rsid w:val="00EF404C"/>
    <w:rsid w:val="00EF7DB4"/>
    <w:rsid w:val="00F123A8"/>
    <w:rsid w:val="00F1323B"/>
    <w:rsid w:val="00F16CD4"/>
    <w:rsid w:val="00F2340F"/>
    <w:rsid w:val="00F314C2"/>
    <w:rsid w:val="00F323CA"/>
    <w:rsid w:val="00F41B94"/>
    <w:rsid w:val="00F43C6A"/>
    <w:rsid w:val="00F4400C"/>
    <w:rsid w:val="00F5476E"/>
    <w:rsid w:val="00F54F99"/>
    <w:rsid w:val="00F65C97"/>
    <w:rsid w:val="00F65D05"/>
    <w:rsid w:val="00F73923"/>
    <w:rsid w:val="00F75E0D"/>
    <w:rsid w:val="00F774CD"/>
    <w:rsid w:val="00F77B72"/>
    <w:rsid w:val="00F77BE7"/>
    <w:rsid w:val="00F95AAB"/>
    <w:rsid w:val="00FA573D"/>
    <w:rsid w:val="00FB2F49"/>
    <w:rsid w:val="00FB5AF1"/>
    <w:rsid w:val="00FB67A4"/>
    <w:rsid w:val="00FC1D8E"/>
    <w:rsid w:val="00FC60EA"/>
    <w:rsid w:val="00FD3481"/>
    <w:rsid w:val="00FE7306"/>
    <w:rsid w:val="00FF0348"/>
    <w:rsid w:val="00FF22E0"/>
    <w:rsid w:val="00FF6A4B"/>
    <w:rsid w:val="00FF7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151F"/>
  <w15:docId w15:val="{65A5EB82-0303-554A-AB8F-88617419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317E4"/>
    <w:pPr>
      <w:spacing w:line="240" w:lineRule="auto"/>
    </w:pPr>
  </w:style>
  <w:style w:type="paragraph" w:styleId="CommentSubject">
    <w:name w:val="annotation subject"/>
    <w:basedOn w:val="CommentText"/>
    <w:next w:val="CommentText"/>
    <w:link w:val="CommentSubjectChar"/>
    <w:uiPriority w:val="99"/>
    <w:semiHidden/>
    <w:unhideWhenUsed/>
    <w:rsid w:val="002317E4"/>
    <w:rPr>
      <w:b/>
      <w:bCs/>
    </w:rPr>
  </w:style>
  <w:style w:type="character" w:customStyle="1" w:styleId="CommentSubjectChar">
    <w:name w:val="Comment Subject Char"/>
    <w:basedOn w:val="CommentTextChar"/>
    <w:link w:val="CommentSubject"/>
    <w:uiPriority w:val="99"/>
    <w:semiHidden/>
    <w:rsid w:val="002317E4"/>
    <w:rPr>
      <w:b/>
      <w:bCs/>
      <w:sz w:val="20"/>
      <w:szCs w:val="20"/>
    </w:rPr>
  </w:style>
  <w:style w:type="paragraph" w:styleId="ListParagraph">
    <w:name w:val="List Paragraph"/>
    <w:basedOn w:val="Normal"/>
    <w:uiPriority w:val="34"/>
    <w:qFormat/>
    <w:rsid w:val="000B1F32"/>
    <w:pPr>
      <w:ind w:left="720"/>
      <w:contextualSpacing/>
    </w:pPr>
  </w:style>
  <w:style w:type="character" w:styleId="LineNumber">
    <w:name w:val="line number"/>
    <w:basedOn w:val="DefaultParagraphFont"/>
    <w:uiPriority w:val="99"/>
    <w:semiHidden/>
    <w:unhideWhenUsed/>
    <w:rsid w:val="00C109A2"/>
  </w:style>
  <w:style w:type="paragraph" w:styleId="Bibliography">
    <w:name w:val="Bibliography"/>
    <w:basedOn w:val="Normal"/>
    <w:next w:val="Normal"/>
    <w:uiPriority w:val="37"/>
    <w:unhideWhenUsed/>
    <w:rsid w:val="00D058FE"/>
    <w:pPr>
      <w:spacing w:line="480" w:lineRule="auto"/>
      <w:ind w:left="720" w:hanging="720"/>
    </w:pPr>
  </w:style>
  <w:style w:type="paragraph" w:styleId="NoSpacing">
    <w:name w:val="No Spacing"/>
    <w:uiPriority w:val="1"/>
    <w:qFormat/>
    <w:rsid w:val="009E5D46"/>
    <w:pPr>
      <w:spacing w:line="240" w:lineRule="auto"/>
    </w:pPr>
    <w:rPr>
      <w:rFonts w:asciiTheme="minorHAnsi" w:eastAsiaTheme="minorHAnsi" w:hAnsiTheme="minorHAnsi" w:cstheme="minorBidi"/>
      <w:sz w:val="24"/>
      <w:szCs w:val="24"/>
      <w:lang w:val="en-US"/>
    </w:rPr>
  </w:style>
  <w:style w:type="paragraph" w:styleId="NormalWeb">
    <w:name w:val="Normal (Web)"/>
    <w:basedOn w:val="Normal"/>
    <w:uiPriority w:val="99"/>
    <w:semiHidden/>
    <w:unhideWhenUsed/>
    <w:rsid w:val="00563D7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403">
      <w:bodyDiv w:val="1"/>
      <w:marLeft w:val="0"/>
      <w:marRight w:val="0"/>
      <w:marTop w:val="0"/>
      <w:marBottom w:val="0"/>
      <w:divBdr>
        <w:top w:val="none" w:sz="0" w:space="0" w:color="auto"/>
        <w:left w:val="none" w:sz="0" w:space="0" w:color="auto"/>
        <w:bottom w:val="none" w:sz="0" w:space="0" w:color="auto"/>
        <w:right w:val="none" w:sz="0" w:space="0" w:color="auto"/>
      </w:divBdr>
    </w:div>
    <w:div w:id="139076850">
      <w:bodyDiv w:val="1"/>
      <w:marLeft w:val="0"/>
      <w:marRight w:val="0"/>
      <w:marTop w:val="0"/>
      <w:marBottom w:val="0"/>
      <w:divBdr>
        <w:top w:val="none" w:sz="0" w:space="0" w:color="auto"/>
        <w:left w:val="none" w:sz="0" w:space="0" w:color="auto"/>
        <w:bottom w:val="none" w:sz="0" w:space="0" w:color="auto"/>
        <w:right w:val="none" w:sz="0" w:space="0" w:color="auto"/>
      </w:divBdr>
    </w:div>
    <w:div w:id="510607053">
      <w:bodyDiv w:val="1"/>
      <w:marLeft w:val="0"/>
      <w:marRight w:val="0"/>
      <w:marTop w:val="0"/>
      <w:marBottom w:val="0"/>
      <w:divBdr>
        <w:top w:val="none" w:sz="0" w:space="0" w:color="auto"/>
        <w:left w:val="none" w:sz="0" w:space="0" w:color="auto"/>
        <w:bottom w:val="none" w:sz="0" w:space="0" w:color="auto"/>
        <w:right w:val="none" w:sz="0" w:space="0" w:color="auto"/>
      </w:divBdr>
      <w:divsChild>
        <w:div w:id="594558447">
          <w:marLeft w:val="0"/>
          <w:marRight w:val="0"/>
          <w:marTop w:val="0"/>
          <w:marBottom w:val="0"/>
          <w:divBdr>
            <w:top w:val="none" w:sz="0" w:space="0" w:color="auto"/>
            <w:left w:val="none" w:sz="0" w:space="0" w:color="auto"/>
            <w:bottom w:val="none" w:sz="0" w:space="0" w:color="auto"/>
            <w:right w:val="none" w:sz="0" w:space="0" w:color="auto"/>
          </w:divBdr>
          <w:divsChild>
            <w:div w:id="1781336566">
              <w:marLeft w:val="0"/>
              <w:marRight w:val="0"/>
              <w:marTop w:val="0"/>
              <w:marBottom w:val="0"/>
              <w:divBdr>
                <w:top w:val="none" w:sz="0" w:space="0" w:color="auto"/>
                <w:left w:val="none" w:sz="0" w:space="0" w:color="auto"/>
                <w:bottom w:val="none" w:sz="0" w:space="0" w:color="auto"/>
                <w:right w:val="none" w:sz="0" w:space="0" w:color="auto"/>
              </w:divBdr>
              <w:divsChild>
                <w:div w:id="9409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75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057C8-51CE-A441-A2D6-87A731B5A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31</Pages>
  <Words>29876</Words>
  <Characters>170299</Characters>
  <Application>Microsoft Office Word</Application>
  <DocSecurity>0</DocSecurity>
  <Lines>1419</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Long</dc:creator>
  <cp:keywords/>
  <dc:description/>
  <cp:lastModifiedBy>Katherine.Swiney</cp:lastModifiedBy>
  <cp:revision>16</cp:revision>
  <cp:lastPrinted>2023-08-31T20:35:00Z</cp:lastPrinted>
  <dcterms:created xsi:type="dcterms:W3CDTF">2024-01-17T17:21:00Z</dcterms:created>
  <dcterms:modified xsi:type="dcterms:W3CDTF">2024-01-17T18:17:00Z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zotero-version="7.0.0-beta.47+f012a348a"&gt;&lt;session id="if5hf7GI"/&gt;&lt;style id="http://www.zotero.org/styles/ecology" hasBibliography="1" bibliographyStyleHasBeenSet="1"/&gt;&lt;prefs&gt;&lt;pref name="fieldType" value="Field"/&gt;&lt;/prefs&gt;&lt;/data&gt;</vt:lpwstr>
  </property>
</Properties>
</file>