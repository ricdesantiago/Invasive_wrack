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27A8" w14:textId="61E3F62E" w:rsidR="0080007F" w:rsidRPr="00F64128" w:rsidRDefault="00000000" w:rsidP="00D6358F">
      <w:pPr>
        <w:spacing w:line="360" w:lineRule="auto"/>
        <w:jc w:val="both"/>
        <w:rPr>
          <w:rFonts w:ascii="Times New Roman" w:eastAsia="Times New Roman" w:hAnsi="Times New Roman" w:cs="Times New Roman"/>
          <w:b/>
          <w:sz w:val="24"/>
          <w:szCs w:val="24"/>
        </w:rPr>
      </w:pPr>
      <w:r w:rsidRPr="00F64128">
        <w:rPr>
          <w:rFonts w:ascii="Times New Roman" w:eastAsia="Times New Roman" w:hAnsi="Times New Roman" w:cs="Times New Roman"/>
          <w:b/>
          <w:sz w:val="24"/>
          <w:szCs w:val="24"/>
        </w:rPr>
        <w:t>I</w:t>
      </w:r>
      <w:del w:id="0" w:author="Jeremy Long" w:date="2023-06-09T11:27:00Z">
        <w:r w:rsidRPr="00F64128" w:rsidDel="005F762F">
          <w:rPr>
            <w:rFonts w:ascii="Times New Roman" w:eastAsia="Times New Roman" w:hAnsi="Times New Roman" w:cs="Times New Roman"/>
            <w:b/>
            <w:sz w:val="24"/>
            <w:szCs w:val="24"/>
          </w:rPr>
          <w:delText>mpacts of i</w:delText>
        </w:r>
      </w:del>
      <w:r w:rsidRPr="00F64128">
        <w:rPr>
          <w:rFonts w:ascii="Times New Roman" w:eastAsia="Times New Roman" w:hAnsi="Times New Roman" w:cs="Times New Roman"/>
          <w:b/>
          <w:sz w:val="24"/>
          <w:szCs w:val="24"/>
        </w:rPr>
        <w:t xml:space="preserve">nvasion-mediated changes </w:t>
      </w:r>
      <w:del w:id="1" w:author="Jeremy Long" w:date="2023-06-09T11:25:00Z">
        <w:r w:rsidRPr="00F64128" w:rsidDel="00DE44A9">
          <w:rPr>
            <w:rFonts w:ascii="Times New Roman" w:eastAsia="Times New Roman" w:hAnsi="Times New Roman" w:cs="Times New Roman"/>
            <w:b/>
            <w:sz w:val="24"/>
            <w:szCs w:val="24"/>
          </w:rPr>
          <w:delText>in wrack assemblage</w:delText>
        </w:r>
      </w:del>
      <w:ins w:id="2" w:author="Jeremy Long" w:date="2023-06-09T11:25:00Z">
        <w:r w:rsidR="00DE44A9" w:rsidRPr="00F64128">
          <w:rPr>
            <w:rFonts w:ascii="Times New Roman" w:eastAsia="Times New Roman" w:hAnsi="Times New Roman" w:cs="Times New Roman"/>
            <w:b/>
            <w:sz w:val="24"/>
            <w:szCs w:val="24"/>
          </w:rPr>
          <w:t>to habitat subsidies</w:t>
        </w:r>
      </w:ins>
      <w:r w:rsidRPr="00F64128">
        <w:rPr>
          <w:rFonts w:ascii="Times New Roman" w:eastAsia="Times New Roman" w:hAnsi="Times New Roman" w:cs="Times New Roman"/>
          <w:b/>
          <w:sz w:val="24"/>
          <w:szCs w:val="24"/>
        </w:rPr>
        <w:t xml:space="preserve"> </w:t>
      </w:r>
      <w:del w:id="3" w:author="Jeremy Long" w:date="2023-06-09T11:27:00Z">
        <w:r w:rsidRPr="00F64128" w:rsidDel="005F762F">
          <w:rPr>
            <w:rFonts w:ascii="Times New Roman" w:eastAsia="Times New Roman" w:hAnsi="Times New Roman" w:cs="Times New Roman"/>
            <w:b/>
            <w:sz w:val="24"/>
            <w:szCs w:val="24"/>
          </w:rPr>
          <w:delText xml:space="preserve">on </w:delText>
        </w:r>
      </w:del>
      <w:ins w:id="4" w:author="Jeremy Long" w:date="2023-06-09T11:27:00Z">
        <w:r w:rsidR="005F762F" w:rsidRPr="00F64128">
          <w:rPr>
            <w:rFonts w:ascii="Times New Roman" w:eastAsia="Times New Roman" w:hAnsi="Times New Roman" w:cs="Times New Roman"/>
            <w:b/>
            <w:sz w:val="24"/>
            <w:szCs w:val="24"/>
          </w:rPr>
          <w:t xml:space="preserve">impact </w:t>
        </w:r>
      </w:ins>
      <w:r w:rsidRPr="00F64128">
        <w:rPr>
          <w:rFonts w:ascii="Times New Roman" w:eastAsia="Times New Roman" w:hAnsi="Times New Roman" w:cs="Times New Roman"/>
          <w:b/>
          <w:sz w:val="24"/>
          <w:szCs w:val="24"/>
        </w:rPr>
        <w:t>recipient intertidal invertebrates and algae</w:t>
      </w:r>
    </w:p>
    <w:p w14:paraId="29DA534A" w14:textId="77777777" w:rsidR="0080007F" w:rsidRPr="00F64128" w:rsidRDefault="0080007F" w:rsidP="00D6358F">
      <w:pPr>
        <w:spacing w:line="360" w:lineRule="auto"/>
        <w:jc w:val="both"/>
        <w:rPr>
          <w:rFonts w:ascii="Times New Roman" w:eastAsia="Times New Roman" w:hAnsi="Times New Roman" w:cs="Times New Roman"/>
          <w:b/>
          <w:sz w:val="24"/>
          <w:szCs w:val="24"/>
        </w:rPr>
      </w:pPr>
    </w:p>
    <w:p w14:paraId="37BA1001" w14:textId="77777777" w:rsidR="0080007F" w:rsidRPr="00F64128" w:rsidRDefault="00000000" w:rsidP="00D6358F">
      <w:pPr>
        <w:spacing w:line="360" w:lineRule="auto"/>
        <w:jc w:val="both"/>
        <w:rPr>
          <w:rFonts w:ascii="Times New Roman" w:eastAsia="Times New Roman" w:hAnsi="Times New Roman" w:cs="Times New Roman"/>
          <w:sz w:val="24"/>
          <w:szCs w:val="24"/>
        </w:rPr>
      </w:pPr>
      <w:commentRangeStart w:id="5"/>
      <w:r w:rsidRPr="00F64128">
        <w:rPr>
          <w:rFonts w:ascii="Times New Roman" w:eastAsia="Times New Roman" w:hAnsi="Times New Roman" w:cs="Times New Roman"/>
          <w:b/>
          <w:sz w:val="24"/>
          <w:szCs w:val="24"/>
        </w:rPr>
        <w:t>Abstract</w:t>
      </w:r>
      <w:commentRangeEnd w:id="5"/>
      <w:r w:rsidR="00AC4B92" w:rsidRPr="00F64128">
        <w:rPr>
          <w:rStyle w:val="CommentReference"/>
          <w:rFonts w:ascii="Times New Roman" w:hAnsi="Times New Roman" w:cs="Times New Roman"/>
          <w:sz w:val="24"/>
          <w:szCs w:val="24"/>
        </w:rPr>
        <w:commentReference w:id="5"/>
      </w:r>
    </w:p>
    <w:p w14:paraId="7804D332"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6C272763" w14:textId="1EA2C16E"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Habitat subsidies, such as nutrients, organic particles, and </w:t>
      </w:r>
      <w:commentRangeStart w:id="6"/>
      <w:r w:rsidRPr="00F64128">
        <w:rPr>
          <w:rFonts w:ascii="Times New Roman" w:eastAsia="Times New Roman" w:hAnsi="Times New Roman" w:cs="Times New Roman"/>
          <w:sz w:val="24"/>
          <w:szCs w:val="24"/>
        </w:rPr>
        <w:t>larvae</w:t>
      </w:r>
      <w:commentRangeEnd w:id="6"/>
      <w:r w:rsidR="002317E4" w:rsidRPr="00F64128">
        <w:rPr>
          <w:rStyle w:val="CommentReference"/>
          <w:rFonts w:ascii="Times New Roman" w:hAnsi="Times New Roman" w:cs="Times New Roman"/>
          <w:sz w:val="24"/>
          <w:szCs w:val="24"/>
        </w:rPr>
        <w:commentReference w:id="6"/>
      </w:r>
      <w:r w:rsidRPr="00F64128">
        <w:rPr>
          <w:rFonts w:ascii="Times New Roman" w:eastAsia="Times New Roman" w:hAnsi="Times New Roman" w:cs="Times New Roman"/>
          <w:sz w:val="24"/>
          <w:szCs w:val="24"/>
        </w:rPr>
        <w:t xml:space="preserve">, play a crucial role in shaping recipient ecosystems. Human activities, including species introductions and climate-driven range shifts, are altering the quantity and quality of these subsidies. </w:t>
      </w:r>
      <w:ins w:id="7" w:author="Jeremy Long" w:date="2023-06-06T15:55:00Z">
        <w:r w:rsidR="00D050FC" w:rsidRPr="00F64128">
          <w:rPr>
            <w:rFonts w:ascii="Times New Roman" w:eastAsia="Times New Roman" w:hAnsi="Times New Roman" w:cs="Times New Roman"/>
            <w:sz w:val="24"/>
            <w:szCs w:val="24"/>
          </w:rPr>
          <w:t>For example, i</w:t>
        </w:r>
      </w:ins>
      <w:del w:id="8" w:author="Jeremy Long" w:date="2023-06-06T15:55:00Z">
        <w:r w:rsidRPr="00F64128" w:rsidDel="00D050FC">
          <w:rPr>
            <w:rFonts w:ascii="Times New Roman" w:eastAsia="Times New Roman" w:hAnsi="Times New Roman" w:cs="Times New Roman"/>
            <w:sz w:val="24"/>
            <w:szCs w:val="24"/>
          </w:rPr>
          <w:delText>I</w:delText>
        </w:r>
      </w:del>
      <w:r w:rsidRPr="00F64128">
        <w:rPr>
          <w:rFonts w:ascii="Times New Roman" w:eastAsia="Times New Roman" w:hAnsi="Times New Roman" w:cs="Times New Roman"/>
          <w:sz w:val="24"/>
          <w:szCs w:val="24"/>
        </w:rPr>
        <w:t xml:space="preserve">nvasive seaweeds </w:t>
      </w:r>
      <w:del w:id="9" w:author="Jeremy Long" w:date="2023-06-06T15:55:00Z">
        <w:r w:rsidRPr="00F64128" w:rsidDel="00D050FC">
          <w:rPr>
            <w:rFonts w:ascii="Times New Roman" w:eastAsia="Times New Roman" w:hAnsi="Times New Roman" w:cs="Times New Roman"/>
            <w:sz w:val="24"/>
            <w:szCs w:val="24"/>
          </w:rPr>
          <w:delText xml:space="preserve">are </w:delText>
        </w:r>
      </w:del>
      <w:ins w:id="10" w:author="Jeremy Long" w:date="2023-06-06T15:55:00Z">
        <w:r w:rsidR="00D050FC" w:rsidRPr="00F64128">
          <w:rPr>
            <w:rFonts w:ascii="Times New Roman" w:eastAsia="Times New Roman" w:hAnsi="Times New Roman" w:cs="Times New Roman"/>
            <w:sz w:val="24"/>
            <w:szCs w:val="24"/>
          </w:rPr>
          <w:t xml:space="preserve">that </w:t>
        </w:r>
      </w:ins>
      <w:del w:id="11" w:author="Jeremy Long" w:date="2023-06-06T15:40:00Z">
        <w:r w:rsidRPr="00F64128" w:rsidDel="002317E4">
          <w:rPr>
            <w:rFonts w:ascii="Times New Roman" w:eastAsia="Times New Roman" w:hAnsi="Times New Roman" w:cs="Times New Roman"/>
            <w:sz w:val="24"/>
            <w:szCs w:val="24"/>
          </w:rPr>
          <w:delText xml:space="preserve">altering </w:delText>
        </w:r>
      </w:del>
      <w:ins w:id="12" w:author="Jeremy Long" w:date="2023-06-06T15:40:00Z">
        <w:r w:rsidR="002317E4" w:rsidRPr="00F64128">
          <w:rPr>
            <w:rFonts w:ascii="Times New Roman" w:eastAsia="Times New Roman" w:hAnsi="Times New Roman" w:cs="Times New Roman"/>
            <w:sz w:val="24"/>
            <w:szCs w:val="24"/>
          </w:rPr>
          <w:t xml:space="preserve">modify </w:t>
        </w:r>
      </w:ins>
      <w:ins w:id="13" w:author="Jeremy Long" w:date="2023-06-06T15:54:00Z">
        <w:r w:rsidR="00D050FC" w:rsidRPr="00F64128">
          <w:rPr>
            <w:rFonts w:ascii="Times New Roman" w:eastAsia="Times New Roman" w:hAnsi="Times New Roman" w:cs="Times New Roman"/>
            <w:sz w:val="24"/>
            <w:szCs w:val="24"/>
          </w:rPr>
          <w:t xml:space="preserve">donor </w:t>
        </w:r>
      </w:ins>
      <w:r w:rsidRPr="00F64128">
        <w:rPr>
          <w:rFonts w:ascii="Times New Roman" w:eastAsia="Times New Roman" w:hAnsi="Times New Roman" w:cs="Times New Roman"/>
          <w:sz w:val="24"/>
          <w:szCs w:val="24"/>
        </w:rPr>
        <w:t xml:space="preserve">ecosystems </w:t>
      </w:r>
      <w:del w:id="14" w:author="Jeremy Long" w:date="2023-06-06T15:55:00Z">
        <w:r w:rsidRPr="00F64128" w:rsidDel="00D050FC">
          <w:rPr>
            <w:rFonts w:ascii="Times New Roman" w:eastAsia="Times New Roman" w:hAnsi="Times New Roman" w:cs="Times New Roman"/>
            <w:sz w:val="24"/>
            <w:szCs w:val="24"/>
          </w:rPr>
          <w:delText>around the world</w:delText>
        </w:r>
        <w:commentRangeStart w:id="15"/>
        <w:r w:rsidRPr="00F64128" w:rsidDel="00D050FC">
          <w:rPr>
            <w:rFonts w:ascii="Times New Roman" w:eastAsia="Times New Roman" w:hAnsi="Times New Roman" w:cs="Times New Roman"/>
            <w:sz w:val="24"/>
            <w:szCs w:val="24"/>
          </w:rPr>
          <w:delText xml:space="preserve">, thus, </w:delText>
        </w:r>
      </w:del>
      <w:ins w:id="16" w:author="Jeremy Long" w:date="2023-06-06T15:55:00Z">
        <w:r w:rsidR="00D050FC" w:rsidRPr="00F64128">
          <w:rPr>
            <w:rFonts w:ascii="Times New Roman" w:eastAsia="Times New Roman" w:hAnsi="Times New Roman" w:cs="Times New Roman"/>
            <w:sz w:val="24"/>
            <w:szCs w:val="24"/>
          </w:rPr>
          <w:t>could</w:t>
        </w:r>
      </w:ins>
      <w:ins w:id="17" w:author="Jeremy Long" w:date="2023-06-06T15:54:00Z">
        <w:r w:rsidR="00D050FC"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chang</w:t>
      </w:r>
      <w:ins w:id="18" w:author="Jeremy Long" w:date="2023-06-06T15:55:00Z">
        <w:r w:rsidR="00D050FC" w:rsidRPr="00F64128">
          <w:rPr>
            <w:rFonts w:ascii="Times New Roman" w:eastAsia="Times New Roman" w:hAnsi="Times New Roman" w:cs="Times New Roman"/>
            <w:sz w:val="24"/>
            <w:szCs w:val="24"/>
          </w:rPr>
          <w:t>e</w:t>
        </w:r>
      </w:ins>
      <w:del w:id="19" w:author="Jeremy Long" w:date="2023-06-06T15:55:00Z">
        <w:r w:rsidRPr="00F64128" w:rsidDel="00D050FC">
          <w:rPr>
            <w:rFonts w:ascii="Times New Roman" w:eastAsia="Times New Roman" w:hAnsi="Times New Roman" w:cs="Times New Roman"/>
            <w:sz w:val="24"/>
            <w:szCs w:val="24"/>
          </w:rPr>
          <w:delText>ing</w:delText>
        </w:r>
      </w:del>
      <w:r w:rsidRPr="00F64128">
        <w:rPr>
          <w:rFonts w:ascii="Times New Roman" w:eastAsia="Times New Roman" w:hAnsi="Times New Roman" w:cs="Times New Roman"/>
          <w:sz w:val="24"/>
          <w:szCs w:val="24"/>
        </w:rPr>
        <w:t xml:space="preserve"> </w:t>
      </w:r>
      <w:commentRangeEnd w:id="15"/>
      <w:r w:rsidR="002317E4" w:rsidRPr="00F64128">
        <w:rPr>
          <w:rStyle w:val="CommentReference"/>
          <w:rFonts w:ascii="Times New Roman" w:hAnsi="Times New Roman" w:cs="Times New Roman"/>
          <w:sz w:val="24"/>
          <w:szCs w:val="24"/>
        </w:rPr>
        <w:commentReference w:id="15"/>
      </w:r>
      <w:del w:id="20" w:author="Jeremy Long" w:date="2023-06-06T15:54:00Z">
        <w:r w:rsidRPr="00F64128" w:rsidDel="00D050FC">
          <w:rPr>
            <w:rFonts w:ascii="Times New Roman" w:eastAsia="Times New Roman" w:hAnsi="Times New Roman" w:cs="Times New Roman"/>
            <w:sz w:val="24"/>
            <w:szCs w:val="24"/>
          </w:rPr>
          <w:delText>food availability to</w:delText>
        </w:r>
      </w:del>
      <w:ins w:id="21" w:author="Jeremy Long" w:date="2023-06-06T15:54:00Z">
        <w:r w:rsidR="00D050FC" w:rsidRPr="00F64128">
          <w:rPr>
            <w:rFonts w:ascii="Times New Roman" w:eastAsia="Times New Roman" w:hAnsi="Times New Roman" w:cs="Times New Roman"/>
            <w:sz w:val="24"/>
            <w:szCs w:val="24"/>
          </w:rPr>
          <w:t>sub</w:t>
        </w:r>
      </w:ins>
      <w:ins w:id="22" w:author="Jeremy Long" w:date="2023-06-06T15:55:00Z">
        <w:r w:rsidR="00D050FC" w:rsidRPr="00F64128">
          <w:rPr>
            <w:rFonts w:ascii="Times New Roman" w:eastAsia="Times New Roman" w:hAnsi="Times New Roman" w:cs="Times New Roman"/>
            <w:sz w:val="24"/>
            <w:szCs w:val="24"/>
          </w:rPr>
          <w:t>sidies to recipient</w:t>
        </w:r>
      </w:ins>
      <w:r w:rsidRPr="00F64128">
        <w:rPr>
          <w:rFonts w:ascii="Times New Roman" w:eastAsia="Times New Roman" w:hAnsi="Times New Roman" w:cs="Times New Roman"/>
          <w:sz w:val="24"/>
          <w:szCs w:val="24"/>
        </w:rPr>
        <w:t xml:space="preserve"> rocky shore consumers </w:t>
      </w:r>
      <w:ins w:id="23" w:author="Jeremy Long" w:date="2023-06-06T15:56:00Z">
        <w:r w:rsidR="00D050FC" w:rsidRPr="00F64128">
          <w:rPr>
            <w:rFonts w:ascii="Times New Roman" w:eastAsia="Times New Roman" w:hAnsi="Times New Roman" w:cs="Times New Roman"/>
            <w:sz w:val="24"/>
            <w:szCs w:val="24"/>
          </w:rPr>
          <w:t>when seaweeds are dislodged and washed ashore as wrack.</w:t>
        </w:r>
      </w:ins>
      <w:del w:id="24" w:author="Jeremy Long" w:date="2023-06-06T15:56:00Z">
        <w:r w:rsidRPr="00F64128" w:rsidDel="00D050FC">
          <w:rPr>
            <w:rFonts w:ascii="Times New Roman" w:eastAsia="Times New Roman" w:hAnsi="Times New Roman" w:cs="Times New Roman"/>
            <w:sz w:val="24"/>
            <w:szCs w:val="24"/>
          </w:rPr>
          <w:delText>that rely on wrack (i.e., dislodged seagrasses and benthic seaweeds that wash ashore).</w:delText>
        </w:r>
      </w:del>
      <w:r w:rsidRPr="00F64128">
        <w:rPr>
          <w:rFonts w:ascii="Times New Roman" w:eastAsia="Times New Roman" w:hAnsi="Times New Roman" w:cs="Times New Roman"/>
          <w:sz w:val="24"/>
          <w:szCs w:val="24"/>
        </w:rPr>
        <w:t xml:space="preserve"> </w:t>
      </w:r>
      <w:commentRangeStart w:id="25"/>
      <w:r w:rsidRPr="00F64128">
        <w:rPr>
          <w:rFonts w:ascii="Times New Roman" w:eastAsia="Times New Roman" w:hAnsi="Times New Roman" w:cs="Times New Roman"/>
          <w:sz w:val="24"/>
          <w:szCs w:val="24"/>
        </w:rPr>
        <w:t>However, changes to wrack may have implications on the community beyond the subsidy-dependent consumers</w:t>
      </w:r>
      <w:commentRangeEnd w:id="25"/>
      <w:r w:rsidR="00AC4B92" w:rsidRPr="00F64128">
        <w:rPr>
          <w:rStyle w:val="CommentReference"/>
          <w:rFonts w:ascii="Times New Roman" w:hAnsi="Times New Roman" w:cs="Times New Roman"/>
          <w:sz w:val="24"/>
          <w:szCs w:val="24"/>
        </w:rPr>
        <w:commentReference w:id="25"/>
      </w:r>
      <w:r w:rsidRPr="00F64128">
        <w:rPr>
          <w:rFonts w:ascii="Times New Roman" w:eastAsia="Times New Roman" w:hAnsi="Times New Roman" w:cs="Times New Roman"/>
          <w:sz w:val="24"/>
          <w:szCs w:val="24"/>
        </w:rPr>
        <w:t xml:space="preserve">. Here, we used lab feeding assays to assess the preference </w:t>
      </w:r>
      <w:commentRangeStart w:id="26"/>
      <w:r w:rsidRPr="00F64128">
        <w:rPr>
          <w:rFonts w:ascii="Times New Roman" w:eastAsia="Times New Roman" w:hAnsi="Times New Roman" w:cs="Times New Roman"/>
          <w:sz w:val="24"/>
          <w:szCs w:val="24"/>
        </w:rPr>
        <w:t>of</w:t>
      </w:r>
      <w:commentRangeEnd w:id="26"/>
      <w:r w:rsidR="00AC4B92" w:rsidRPr="00F64128">
        <w:rPr>
          <w:rStyle w:val="CommentReference"/>
          <w:rFonts w:ascii="Times New Roman" w:hAnsi="Times New Roman" w:cs="Times New Roman"/>
          <w:sz w:val="24"/>
          <w:szCs w:val="24"/>
        </w:rPr>
        <w:commentReference w:id="26"/>
      </w:r>
      <w:r w:rsidRPr="00F64128">
        <w:rPr>
          <w:rFonts w:ascii="Times New Roman" w:eastAsia="Times New Roman" w:hAnsi="Times New Roman" w:cs="Times New Roman"/>
          <w:sz w:val="24"/>
          <w:szCs w:val="24"/>
        </w:rPr>
        <w:t xml:space="preserve"> performance of naïve rocky shore grazers </w:t>
      </w:r>
      <w:commentRangeStart w:id="27"/>
      <w:r w:rsidRPr="00F64128">
        <w:rPr>
          <w:rFonts w:ascii="Times New Roman" w:eastAsia="Times New Roman" w:hAnsi="Times New Roman" w:cs="Times New Roman"/>
          <w:sz w:val="24"/>
          <w:szCs w:val="24"/>
        </w:rPr>
        <w:t xml:space="preserve">to a </w:t>
      </w:r>
      <w:commentRangeEnd w:id="27"/>
      <w:r w:rsidR="00AC4B92" w:rsidRPr="00F64128">
        <w:rPr>
          <w:rStyle w:val="CommentReference"/>
          <w:rFonts w:ascii="Times New Roman" w:hAnsi="Times New Roman" w:cs="Times New Roman"/>
          <w:sz w:val="24"/>
          <w:szCs w:val="24"/>
        </w:rPr>
        <w:commentReference w:id="27"/>
      </w:r>
      <w:r w:rsidRPr="00F64128">
        <w:rPr>
          <w:rFonts w:ascii="Times New Roman" w:eastAsia="Times New Roman" w:hAnsi="Times New Roman" w:cs="Times New Roman"/>
          <w:sz w:val="24"/>
          <w:szCs w:val="24"/>
        </w:rPr>
        <w:t xml:space="preserve">novel devilweed and how grazer food choice impacts native benthic seaweeds.  We offered Black abalone, Black turban snails, </w:t>
      </w:r>
      <w:proofErr w:type="gramStart"/>
      <w:r w:rsidRPr="00F64128">
        <w:rPr>
          <w:rFonts w:ascii="Times New Roman" w:eastAsia="Times New Roman" w:hAnsi="Times New Roman" w:cs="Times New Roman"/>
          <w:sz w:val="24"/>
          <w:szCs w:val="24"/>
        </w:rPr>
        <w:t>Striped</w:t>
      </w:r>
      <w:proofErr w:type="gramEnd"/>
      <w:r w:rsidRPr="00F64128">
        <w:rPr>
          <w:rFonts w:ascii="Times New Roman" w:eastAsia="Times New Roman" w:hAnsi="Times New Roman" w:cs="Times New Roman"/>
          <w:sz w:val="24"/>
          <w:szCs w:val="24"/>
        </w:rPr>
        <w:t xml:space="preserve"> shore crabs, and Blue banded hermit crabs a choice between native kelp and invasive devilweed tissue. Food choice was </w:t>
      </w:r>
      <w:del w:id="28" w:author="Jeremy Long" w:date="2023-06-06T16:07:00Z">
        <w:r w:rsidRPr="00F64128" w:rsidDel="00AC4B92">
          <w:rPr>
            <w:rFonts w:ascii="Times New Roman" w:eastAsia="Times New Roman" w:hAnsi="Times New Roman" w:cs="Times New Roman"/>
            <w:sz w:val="24"/>
            <w:szCs w:val="24"/>
          </w:rPr>
          <w:delText>species</w:delText>
        </w:r>
      </w:del>
      <w:ins w:id="29" w:author="Jeremy Long" w:date="2023-06-06T16:07:00Z">
        <w:r w:rsidR="00AC4B92" w:rsidRPr="00F64128">
          <w:rPr>
            <w:rFonts w:ascii="Times New Roman" w:eastAsia="Times New Roman" w:hAnsi="Times New Roman" w:cs="Times New Roman"/>
            <w:sz w:val="24"/>
            <w:szCs w:val="24"/>
          </w:rPr>
          <w:t>grazer</w:t>
        </w:r>
      </w:ins>
      <w:r w:rsidRPr="00F64128">
        <w:rPr>
          <w:rFonts w:ascii="Times New Roman" w:eastAsia="Times New Roman" w:hAnsi="Times New Roman" w:cs="Times New Roman"/>
          <w:sz w:val="24"/>
          <w:szCs w:val="24"/>
        </w:rPr>
        <w:t>-specific</w:t>
      </w:r>
      <w:ins w:id="30" w:author="Jeremy Long" w:date="2023-06-06T16:08:00Z">
        <w:r w:rsidR="00AC4B92" w:rsidRPr="00F64128">
          <w:rPr>
            <w:rFonts w:ascii="Times New Roman" w:eastAsia="Times New Roman" w:hAnsi="Times New Roman" w:cs="Times New Roman"/>
            <w:sz w:val="24"/>
            <w:szCs w:val="24"/>
          </w:rPr>
          <w:t xml:space="preserve"> with some grazers preferring kelp (</w:t>
        </w:r>
      </w:ins>
      <w:del w:id="31" w:author="Jeremy Long" w:date="2023-06-06T16:08:00Z">
        <w:r w:rsidRPr="00F64128" w:rsidDel="00AC4B92">
          <w:rPr>
            <w:rFonts w:ascii="Times New Roman" w:eastAsia="Times New Roman" w:hAnsi="Times New Roman" w:cs="Times New Roman"/>
            <w:sz w:val="24"/>
            <w:szCs w:val="24"/>
          </w:rPr>
          <w:delText xml:space="preserve">, indicating </w:delText>
        </w:r>
      </w:del>
      <w:r w:rsidRPr="00F64128">
        <w:rPr>
          <w:rFonts w:ascii="Times New Roman" w:eastAsia="Times New Roman" w:hAnsi="Times New Roman" w:cs="Times New Roman"/>
          <w:sz w:val="24"/>
          <w:szCs w:val="24"/>
        </w:rPr>
        <w:t xml:space="preserve">abalone and </w:t>
      </w:r>
      <w:ins w:id="32" w:author="Jeremy Long" w:date="2023-06-06T16:10:00Z">
        <w:r w:rsidR="00AC4B92" w:rsidRPr="00F64128">
          <w:rPr>
            <w:rFonts w:ascii="Times New Roman" w:eastAsia="Times New Roman" w:hAnsi="Times New Roman" w:cs="Times New Roman"/>
            <w:sz w:val="24"/>
            <w:szCs w:val="24"/>
          </w:rPr>
          <w:t xml:space="preserve">turban </w:t>
        </w:r>
      </w:ins>
      <w:del w:id="33" w:author="Jeremy Long" w:date="2023-06-06T16:08:00Z">
        <w:r w:rsidRPr="00F64128" w:rsidDel="00AC4B92">
          <w:rPr>
            <w:rFonts w:ascii="Times New Roman" w:eastAsia="Times New Roman" w:hAnsi="Times New Roman" w:cs="Times New Roman"/>
            <w:sz w:val="24"/>
            <w:szCs w:val="24"/>
          </w:rPr>
          <w:delText xml:space="preserve">turban </w:delText>
        </w:r>
      </w:del>
      <w:r w:rsidRPr="00F64128">
        <w:rPr>
          <w:rFonts w:ascii="Times New Roman" w:eastAsia="Times New Roman" w:hAnsi="Times New Roman" w:cs="Times New Roman"/>
          <w:sz w:val="24"/>
          <w:szCs w:val="24"/>
        </w:rPr>
        <w:t>snails</w:t>
      </w:r>
      <w:ins w:id="34" w:author="Jeremy Long" w:date="2023-06-06T16:08:00Z">
        <w:r w:rsidR="00AC4B92" w:rsidRPr="00F64128">
          <w:rPr>
            <w:rFonts w:ascii="Times New Roman" w:eastAsia="Times New Roman" w:hAnsi="Times New Roman" w:cs="Times New Roman"/>
            <w:sz w:val="24"/>
            <w:szCs w:val="24"/>
          </w:rPr>
          <w:t xml:space="preserve">), </w:t>
        </w:r>
      </w:ins>
      <w:ins w:id="35" w:author="Jeremy Long" w:date="2023-06-06T16:09:00Z">
        <w:r w:rsidR="00AC4B92" w:rsidRPr="00F64128">
          <w:rPr>
            <w:rFonts w:ascii="Times New Roman" w:eastAsia="Times New Roman" w:hAnsi="Times New Roman" w:cs="Times New Roman"/>
            <w:sz w:val="24"/>
            <w:szCs w:val="24"/>
          </w:rPr>
          <w:t>one grazer preferring devilweed (hermit crabs), and one grazer displaying no preference (shore crabs).</w:t>
        </w:r>
      </w:ins>
      <w:r w:rsidRPr="00F64128">
        <w:rPr>
          <w:rFonts w:ascii="Times New Roman" w:eastAsia="Times New Roman" w:hAnsi="Times New Roman" w:cs="Times New Roman"/>
          <w:sz w:val="24"/>
          <w:szCs w:val="24"/>
        </w:rPr>
        <w:t xml:space="preserve"> </w:t>
      </w:r>
      <w:commentRangeStart w:id="36"/>
      <w:del w:id="37" w:author="Jeremy Long" w:date="2023-06-06T16:10:00Z">
        <w:r w:rsidRPr="00F64128" w:rsidDel="00AC4B92">
          <w:rPr>
            <w:rFonts w:ascii="Times New Roman" w:eastAsia="Times New Roman" w:hAnsi="Times New Roman" w:cs="Times New Roman"/>
            <w:sz w:val="24"/>
            <w:szCs w:val="24"/>
          </w:rPr>
          <w:delText xml:space="preserve">preferred kelp, shore crabs had no preference, and  hermit crabs preferred devilweed. </w:delText>
        </w:r>
      </w:del>
      <w:r w:rsidRPr="00F64128">
        <w:rPr>
          <w:rFonts w:ascii="Times New Roman" w:eastAsia="Times New Roman" w:hAnsi="Times New Roman" w:cs="Times New Roman"/>
          <w:sz w:val="24"/>
          <w:szCs w:val="24"/>
        </w:rPr>
        <w:t xml:space="preserve">Consistent with the Enemy Release Hypothesis, we found that devilweed was underutilized by naïve grazers. </w:t>
      </w:r>
      <w:commentRangeEnd w:id="36"/>
      <w:r w:rsidR="00AC4B92" w:rsidRPr="00F64128">
        <w:rPr>
          <w:rStyle w:val="CommentReference"/>
          <w:rFonts w:ascii="Times New Roman" w:hAnsi="Times New Roman" w:cs="Times New Roman"/>
          <w:sz w:val="24"/>
          <w:szCs w:val="24"/>
        </w:rPr>
        <w:commentReference w:id="36"/>
      </w:r>
      <w:r w:rsidRPr="00F64128">
        <w:rPr>
          <w:rFonts w:ascii="Times New Roman" w:eastAsia="Times New Roman" w:hAnsi="Times New Roman" w:cs="Times New Roman"/>
          <w:sz w:val="24"/>
          <w:szCs w:val="24"/>
        </w:rPr>
        <w:t xml:space="preserve">Further, we fed a diet of kelp, devilweed, or a mix of both, to </w:t>
      </w:r>
      <w:proofErr w:type="gramStart"/>
      <w:r w:rsidRPr="00F64128">
        <w:rPr>
          <w:rFonts w:ascii="Times New Roman" w:eastAsia="Times New Roman" w:hAnsi="Times New Roman" w:cs="Times New Roman"/>
          <w:sz w:val="24"/>
          <w:szCs w:val="24"/>
        </w:rPr>
        <w:t>Red</w:t>
      </w:r>
      <w:proofErr w:type="gramEnd"/>
      <w:r w:rsidRPr="00F64128">
        <w:rPr>
          <w:rFonts w:ascii="Times New Roman" w:eastAsia="Times New Roman" w:hAnsi="Times New Roman" w:cs="Times New Roman"/>
          <w:sz w:val="24"/>
          <w:szCs w:val="24"/>
        </w:rPr>
        <w:t xml:space="preserve"> abalone and turban snails for </w:t>
      </w:r>
      <w:r w:rsidR="00D6358F">
        <w:rPr>
          <w:rFonts w:ascii="Times New Roman" w:eastAsia="Times New Roman" w:hAnsi="Times New Roman" w:cs="Times New Roman"/>
          <w:sz w:val="24"/>
          <w:szCs w:val="24"/>
        </w:rPr>
        <w:t>43 days.</w:t>
      </w:r>
      <w:r w:rsidRPr="00F64128">
        <w:rPr>
          <w:rFonts w:ascii="Times New Roman" w:eastAsia="Times New Roman" w:hAnsi="Times New Roman" w:cs="Times New Roman"/>
          <w:sz w:val="24"/>
          <w:szCs w:val="24"/>
        </w:rPr>
        <w:t xml:space="preserve"> We found that abalone grew less when devilweed was included in their diet, and surprisingly, turban snails grew better on a devilweed diet, indicating that food choice and performance were not necessarily related.  Finally, we gave an assemblage of these grazers a cafeteria-style choice of agar-based foods made from Sea lettuce (</w:t>
      </w:r>
      <w:r w:rsidRPr="00F64128">
        <w:rPr>
          <w:rFonts w:ascii="Times New Roman" w:eastAsia="Times New Roman" w:hAnsi="Times New Roman" w:cs="Times New Roman"/>
          <w:i/>
          <w:sz w:val="24"/>
          <w:szCs w:val="24"/>
        </w:rPr>
        <w:t>Ulva spp.</w:t>
      </w:r>
      <w:r w:rsidRPr="00F64128">
        <w:rPr>
          <w:rFonts w:ascii="Times New Roman" w:eastAsia="Times New Roman" w:hAnsi="Times New Roman" w:cs="Times New Roman"/>
          <w:sz w:val="24"/>
          <w:szCs w:val="24"/>
        </w:rPr>
        <w:t>)</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brown rockweed (</w:t>
      </w:r>
      <w:proofErr w:type="spellStart"/>
      <w:r w:rsidRPr="00F64128">
        <w:rPr>
          <w:rFonts w:ascii="Times New Roman" w:eastAsia="Times New Roman" w:hAnsi="Times New Roman" w:cs="Times New Roman"/>
          <w:i/>
          <w:sz w:val="24"/>
          <w:szCs w:val="24"/>
        </w:rPr>
        <w:t>Silvetia</w:t>
      </w:r>
      <w:proofErr w:type="spellEnd"/>
      <w:r w:rsidRPr="00F64128">
        <w:rPr>
          <w:rFonts w:ascii="Times New Roman" w:eastAsia="Times New Roman" w:hAnsi="Times New Roman" w:cs="Times New Roman"/>
          <w:i/>
          <w:sz w:val="24"/>
          <w:szCs w:val="24"/>
        </w:rPr>
        <w:t xml:space="preserve"> compressa</w:t>
      </w:r>
      <w:r w:rsidRPr="00F64128">
        <w:rPr>
          <w:rFonts w:ascii="Times New Roman" w:eastAsia="Times New Roman" w:hAnsi="Times New Roman" w:cs="Times New Roman"/>
          <w:sz w:val="24"/>
          <w:szCs w:val="24"/>
        </w:rPr>
        <w:t>)</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and red benthic seaweed (</w:t>
      </w:r>
      <w:proofErr w:type="spellStart"/>
      <w:r w:rsidRPr="00F64128">
        <w:rPr>
          <w:rFonts w:ascii="Times New Roman" w:eastAsia="Times New Roman" w:hAnsi="Times New Roman" w:cs="Times New Roman"/>
          <w:i/>
          <w:sz w:val="24"/>
          <w:szCs w:val="24"/>
        </w:rPr>
        <w:t>Centroceras</w:t>
      </w:r>
      <w:proofErr w:type="spellEnd"/>
      <w:r w:rsidRPr="00F64128">
        <w:rPr>
          <w:rFonts w:ascii="Times New Roman" w:eastAsia="Times New Roman" w:hAnsi="Times New Roman" w:cs="Times New Roman"/>
          <w:i/>
          <w:sz w:val="24"/>
          <w:szCs w:val="24"/>
        </w:rPr>
        <w:t xml:space="preserve"> </w:t>
      </w:r>
      <w:proofErr w:type="spellStart"/>
      <w:r w:rsidRPr="00F64128">
        <w:rPr>
          <w:rFonts w:ascii="Times New Roman" w:eastAsia="Times New Roman" w:hAnsi="Times New Roman" w:cs="Times New Roman"/>
          <w:i/>
          <w:sz w:val="24"/>
          <w:szCs w:val="24"/>
        </w:rPr>
        <w:t>clavulatum</w:t>
      </w:r>
      <w:proofErr w:type="spellEnd"/>
      <w:r w:rsidRPr="00F64128">
        <w:rPr>
          <w:rFonts w:ascii="Times New Roman" w:eastAsia="Times New Roman" w:hAnsi="Times New Roman" w:cs="Times New Roman"/>
          <w:sz w:val="24"/>
          <w:szCs w:val="24"/>
        </w:rPr>
        <w:t xml:space="preserve">) with either kelp or devilweed. </w:t>
      </w:r>
      <w:proofErr w:type="spellStart"/>
      <w:r w:rsidRPr="00F64128">
        <w:rPr>
          <w:rFonts w:ascii="Times New Roman" w:eastAsia="Times New Roman" w:hAnsi="Times New Roman" w:cs="Times New Roman"/>
          <w:sz w:val="24"/>
          <w:szCs w:val="24"/>
        </w:rPr>
        <w:t>Consisten</w:t>
      </w:r>
      <w:proofErr w:type="spellEnd"/>
      <w:r w:rsidRPr="00F64128">
        <w:rPr>
          <w:rFonts w:ascii="Times New Roman" w:eastAsia="Times New Roman" w:hAnsi="Times New Roman" w:cs="Times New Roman"/>
          <w:sz w:val="24"/>
          <w:szCs w:val="24"/>
        </w:rPr>
        <w:t xml:space="preserve"> with the Home-Field Advantage Hypothesis, when offered devilweed, grazing shifted onto familiar native benthic seaweeds, specifically, brown rockweed. Our findings suggest that changes in wrack composition to one that includes devilweed may disproportionally affect some grazers and native seaweeds, in our case, black abalone and </w:t>
      </w:r>
      <w:r w:rsidRPr="00F64128">
        <w:rPr>
          <w:rFonts w:ascii="Times New Roman" w:eastAsia="Times New Roman" w:hAnsi="Times New Roman" w:cs="Times New Roman"/>
          <w:i/>
          <w:sz w:val="24"/>
          <w:szCs w:val="24"/>
        </w:rPr>
        <w:t>S. compressa</w:t>
      </w:r>
      <w:r w:rsidRPr="00F64128">
        <w:rPr>
          <w:rFonts w:ascii="Times New Roman" w:eastAsia="Times New Roman" w:hAnsi="Times New Roman" w:cs="Times New Roman"/>
          <w:sz w:val="24"/>
          <w:szCs w:val="24"/>
        </w:rPr>
        <w:t xml:space="preserve">, two organisms that have suffered precipitous declines and low recovery. </w:t>
      </w:r>
    </w:p>
    <w:p w14:paraId="351EF57B" w14:textId="77777777" w:rsidR="0080007F" w:rsidRPr="00F64128" w:rsidRDefault="0080007F" w:rsidP="00D6358F">
      <w:pPr>
        <w:spacing w:line="360" w:lineRule="auto"/>
        <w:jc w:val="both"/>
        <w:rPr>
          <w:rFonts w:ascii="Times New Roman" w:eastAsia="Times New Roman" w:hAnsi="Times New Roman" w:cs="Times New Roman"/>
          <w:b/>
          <w:sz w:val="24"/>
          <w:szCs w:val="24"/>
        </w:rPr>
      </w:pPr>
    </w:p>
    <w:p w14:paraId="7FBC348A" w14:textId="77777777" w:rsidR="0080007F" w:rsidRPr="00F64128" w:rsidRDefault="00000000" w:rsidP="00D6358F">
      <w:pPr>
        <w:spacing w:line="360" w:lineRule="auto"/>
        <w:jc w:val="both"/>
        <w:rPr>
          <w:rFonts w:ascii="Times New Roman" w:eastAsia="Times New Roman" w:hAnsi="Times New Roman" w:cs="Times New Roman"/>
          <w:b/>
          <w:sz w:val="24"/>
          <w:szCs w:val="24"/>
        </w:rPr>
      </w:pPr>
      <w:commentRangeStart w:id="38"/>
      <w:r w:rsidRPr="00F64128">
        <w:rPr>
          <w:rFonts w:ascii="Times New Roman" w:eastAsia="Times New Roman" w:hAnsi="Times New Roman" w:cs="Times New Roman"/>
          <w:b/>
          <w:sz w:val="24"/>
          <w:szCs w:val="24"/>
        </w:rPr>
        <w:t>Introduction</w:t>
      </w:r>
      <w:commentRangeEnd w:id="38"/>
      <w:r w:rsidR="00C07314" w:rsidRPr="00F64128">
        <w:rPr>
          <w:rStyle w:val="CommentReference"/>
          <w:rFonts w:ascii="Times New Roman" w:hAnsi="Times New Roman" w:cs="Times New Roman"/>
          <w:sz w:val="24"/>
          <w:szCs w:val="24"/>
        </w:rPr>
        <w:commentReference w:id="38"/>
      </w:r>
    </w:p>
    <w:p w14:paraId="72388F8F" w14:textId="77777777" w:rsidR="0080007F" w:rsidRPr="00F64128" w:rsidRDefault="0080007F" w:rsidP="00D6358F">
      <w:pPr>
        <w:spacing w:line="360" w:lineRule="auto"/>
        <w:jc w:val="both"/>
        <w:rPr>
          <w:rFonts w:ascii="Times New Roman" w:eastAsia="Times New Roman" w:hAnsi="Times New Roman" w:cs="Times New Roman"/>
          <w:b/>
          <w:sz w:val="24"/>
          <w:szCs w:val="24"/>
        </w:rPr>
      </w:pPr>
    </w:p>
    <w:p w14:paraId="7EE863D8" w14:textId="05DE8DFD" w:rsidR="0080007F" w:rsidRPr="00F64128" w:rsidRDefault="00000000" w:rsidP="00D6358F">
      <w:pPr>
        <w:spacing w:line="360" w:lineRule="auto"/>
        <w:jc w:val="both"/>
        <w:rPr>
          <w:rFonts w:ascii="Times New Roman" w:eastAsia="Times New Roman" w:hAnsi="Times New Roman" w:cs="Times New Roman"/>
          <w:sz w:val="24"/>
          <w:szCs w:val="24"/>
        </w:rPr>
      </w:pPr>
      <w:commentRangeStart w:id="39"/>
      <w:r w:rsidRPr="00F64128">
        <w:rPr>
          <w:rFonts w:ascii="Times New Roman" w:eastAsia="Times New Roman" w:hAnsi="Times New Roman" w:cs="Times New Roman"/>
          <w:sz w:val="24"/>
          <w:szCs w:val="24"/>
        </w:rPr>
        <w:t>Habitat</w:t>
      </w:r>
      <w:commentRangeEnd w:id="39"/>
      <w:r w:rsidR="00496665" w:rsidRPr="00F64128">
        <w:rPr>
          <w:rStyle w:val="CommentReference"/>
          <w:rFonts w:ascii="Times New Roman" w:hAnsi="Times New Roman" w:cs="Times New Roman"/>
          <w:sz w:val="24"/>
          <w:szCs w:val="24"/>
        </w:rPr>
        <w:commentReference w:id="39"/>
      </w:r>
      <w:r w:rsidRPr="00F64128">
        <w:rPr>
          <w:rFonts w:ascii="Times New Roman" w:eastAsia="Times New Roman" w:hAnsi="Times New Roman" w:cs="Times New Roman"/>
          <w:sz w:val="24"/>
          <w:szCs w:val="24"/>
        </w:rPr>
        <w:t xml:space="preserve"> subsidies can strongly shape the structure and function of recipient ecosystems </w:t>
      </w:r>
      <w:hyperlink r:id="rId11">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Helfield</w:t>
        </w:r>
        <w:proofErr w:type="spellEnd"/>
        <w:r w:rsidRPr="00F64128">
          <w:rPr>
            <w:rFonts w:ascii="Times New Roman" w:eastAsia="Times New Roman" w:hAnsi="Times New Roman" w:cs="Times New Roman"/>
            <w:sz w:val="24"/>
            <w:szCs w:val="24"/>
          </w:rPr>
          <w:t xml:space="preserve"> &amp; </w:t>
        </w:r>
        <w:proofErr w:type="spellStart"/>
        <w:r w:rsidRPr="00F64128">
          <w:rPr>
            <w:rFonts w:ascii="Times New Roman" w:eastAsia="Times New Roman" w:hAnsi="Times New Roman" w:cs="Times New Roman"/>
            <w:sz w:val="24"/>
            <w:szCs w:val="24"/>
          </w:rPr>
          <w:t>Naiman</w:t>
        </w:r>
        <w:proofErr w:type="spellEnd"/>
        <w:r w:rsidRPr="00F64128">
          <w:rPr>
            <w:rFonts w:ascii="Times New Roman" w:eastAsia="Times New Roman" w:hAnsi="Times New Roman" w:cs="Times New Roman"/>
            <w:sz w:val="24"/>
            <w:szCs w:val="24"/>
          </w:rPr>
          <w:t xml:space="preserve">, 2001; Jefferies, 2000; </w:t>
        </w:r>
        <w:proofErr w:type="spellStart"/>
        <w:r w:rsidRPr="00F64128">
          <w:rPr>
            <w:rFonts w:ascii="Times New Roman" w:eastAsia="Times New Roman" w:hAnsi="Times New Roman" w:cs="Times New Roman"/>
            <w:sz w:val="24"/>
            <w:szCs w:val="24"/>
          </w:rPr>
          <w:t>Menge</w:t>
        </w:r>
        <w:proofErr w:type="spellEnd"/>
        <w:r w:rsidRPr="00F64128">
          <w:rPr>
            <w:rFonts w:ascii="Times New Roman" w:eastAsia="Times New Roman" w:hAnsi="Times New Roman" w:cs="Times New Roman"/>
            <w:sz w:val="24"/>
            <w:szCs w:val="24"/>
          </w:rPr>
          <w:t xml:space="preserve"> et al., 2003; Nakano et al., 1999; </w:t>
        </w:r>
        <w:proofErr w:type="spellStart"/>
        <w:r w:rsidRPr="00F64128">
          <w:rPr>
            <w:rFonts w:ascii="Times New Roman" w:eastAsia="Times New Roman" w:hAnsi="Times New Roman" w:cs="Times New Roman"/>
            <w:sz w:val="24"/>
            <w:szCs w:val="24"/>
          </w:rPr>
          <w:t>Palumbi</w:t>
        </w:r>
        <w:proofErr w:type="spellEnd"/>
        <w:r w:rsidRPr="00F64128">
          <w:rPr>
            <w:rFonts w:ascii="Times New Roman" w:eastAsia="Times New Roman" w:hAnsi="Times New Roman" w:cs="Times New Roman"/>
            <w:sz w:val="24"/>
            <w:szCs w:val="24"/>
          </w:rPr>
          <w:t>, 2003; Polis &amp; Hurd, 1996; Spiller et al., 2010)</w:t>
        </w:r>
      </w:hyperlink>
      <w:r w:rsidRPr="00F64128">
        <w:rPr>
          <w:rFonts w:ascii="Times New Roman" w:eastAsia="Times New Roman" w:hAnsi="Times New Roman" w:cs="Times New Roman"/>
          <w:sz w:val="24"/>
          <w:szCs w:val="24"/>
        </w:rPr>
        <w:t>.</w:t>
      </w:r>
      <w:r w:rsidR="00D46CFC">
        <w:rPr>
          <w:rFonts w:ascii="Times New Roman" w:eastAsia="Times New Roman" w:hAnsi="Times New Roman" w:cs="Times New Roman"/>
          <w:sz w:val="24"/>
          <w:szCs w:val="24"/>
        </w:rPr>
        <w:t xml:space="preserve"> </w:t>
      </w:r>
      <w:r w:rsidRPr="00F64128">
        <w:rPr>
          <w:rFonts w:ascii="Times New Roman" w:eastAsia="Times New Roman" w:hAnsi="Times New Roman" w:cs="Times New Roman"/>
          <w:sz w:val="24"/>
          <w:szCs w:val="24"/>
        </w:rPr>
        <w:t xml:space="preserve">Ecological theories (e.g. Enemy Release, Prey Naiveté, and Home-Field Advantage Hypotheses) predict that these novel subsidies will </w:t>
      </w:r>
      <w:commentRangeStart w:id="40"/>
      <w:r w:rsidRPr="00F64128">
        <w:rPr>
          <w:rFonts w:ascii="Times New Roman" w:eastAsia="Times New Roman" w:hAnsi="Times New Roman" w:cs="Times New Roman"/>
          <w:sz w:val="24"/>
          <w:szCs w:val="24"/>
        </w:rPr>
        <w:t xml:space="preserve">1) be underutilized by species in naïve recipient ecosystems, 2) suppress performance of naïve species, and 3) shift grazing onto native prey. </w:t>
      </w:r>
      <w:commentRangeEnd w:id="40"/>
      <w:r w:rsidR="00496665" w:rsidRPr="00F64128">
        <w:rPr>
          <w:rStyle w:val="CommentReference"/>
          <w:rFonts w:ascii="Times New Roman" w:hAnsi="Times New Roman" w:cs="Times New Roman"/>
          <w:sz w:val="24"/>
          <w:szCs w:val="24"/>
        </w:rPr>
        <w:commentReference w:id="40"/>
      </w:r>
      <w:r w:rsidRPr="00F64128">
        <w:rPr>
          <w:rFonts w:ascii="Times New Roman" w:eastAsia="Times New Roman" w:hAnsi="Times New Roman" w:cs="Times New Roman"/>
          <w:sz w:val="24"/>
          <w:szCs w:val="24"/>
        </w:rPr>
        <w:t xml:space="preserve">However, because these subsidies are often detrital and these theories are based on </w:t>
      </w:r>
      <w:commentRangeStart w:id="41"/>
      <w:r w:rsidRPr="00F64128">
        <w:rPr>
          <w:rFonts w:ascii="Times New Roman" w:eastAsia="Times New Roman" w:hAnsi="Times New Roman" w:cs="Times New Roman"/>
          <w:sz w:val="24"/>
          <w:szCs w:val="24"/>
        </w:rPr>
        <w:t>living organisms</w:t>
      </w:r>
      <w:commentRangeEnd w:id="41"/>
      <w:r w:rsidR="00496665" w:rsidRPr="00F64128">
        <w:rPr>
          <w:rStyle w:val="CommentReference"/>
          <w:rFonts w:ascii="Times New Roman" w:hAnsi="Times New Roman" w:cs="Times New Roman"/>
          <w:sz w:val="24"/>
          <w:szCs w:val="24"/>
        </w:rPr>
        <w:commentReference w:id="41"/>
      </w:r>
      <w:r w:rsidRPr="00F64128">
        <w:rPr>
          <w:rFonts w:ascii="Times New Roman" w:eastAsia="Times New Roman" w:hAnsi="Times New Roman" w:cs="Times New Roman"/>
          <w:sz w:val="24"/>
          <w:szCs w:val="24"/>
        </w:rPr>
        <w:t>, it is unclear how these human-mediated changes in subsidies will affect naïve recipient ecosystems. Further, traits related to consumer preference and performance may be very different for such novel subsidies. Thus, we need experiments that examine the consequences of human-mediated alterations of donor ecosystems.</w:t>
      </w:r>
    </w:p>
    <w:p w14:paraId="344B6243"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4B056381"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Ecosystems are connected through fluxes of nutrients, organic particles, and larvae from donor systems that can alter species abundances and interactions in recipient food webs </w:t>
      </w:r>
      <w:hyperlink r:id="rId12">
        <w:r w:rsidRPr="00F64128">
          <w:rPr>
            <w:rFonts w:ascii="Times New Roman" w:eastAsia="Times New Roman" w:hAnsi="Times New Roman" w:cs="Times New Roman"/>
            <w:sz w:val="24"/>
            <w:szCs w:val="24"/>
          </w:rPr>
          <w:t>(Gratton et al., 2008; Greig et al., 2012; Nakano et al., 1999; Polis &amp; Hurd, 1996)</w:t>
        </w:r>
      </w:hyperlink>
      <w:r w:rsidRPr="00F64128">
        <w:rPr>
          <w:rFonts w:ascii="Times New Roman" w:eastAsia="Times New Roman" w:hAnsi="Times New Roman" w:cs="Times New Roman"/>
          <w:sz w:val="24"/>
          <w:szCs w:val="24"/>
        </w:rPr>
        <w:t xml:space="preserve">. Subsequently, these subsidies can modify the rates of ecological processes such as competition and predation </w:t>
      </w:r>
      <w:hyperlink r:id="rId13">
        <w:r w:rsidRPr="00F64128">
          <w:rPr>
            <w:rFonts w:ascii="Times New Roman" w:eastAsia="Times New Roman" w:hAnsi="Times New Roman" w:cs="Times New Roman"/>
            <w:sz w:val="24"/>
            <w:szCs w:val="24"/>
          </w:rPr>
          <w:t xml:space="preserve">(Greig et al., 2012; </w:t>
        </w:r>
        <w:proofErr w:type="spellStart"/>
        <w:r w:rsidRPr="00F64128">
          <w:rPr>
            <w:rFonts w:ascii="Times New Roman" w:eastAsia="Times New Roman" w:hAnsi="Times New Roman" w:cs="Times New Roman"/>
            <w:sz w:val="24"/>
            <w:szCs w:val="24"/>
          </w:rPr>
          <w:t>Palumbi</w:t>
        </w:r>
        <w:proofErr w:type="spellEnd"/>
        <w:r w:rsidRPr="00F64128">
          <w:rPr>
            <w:rFonts w:ascii="Times New Roman" w:eastAsia="Times New Roman" w:hAnsi="Times New Roman" w:cs="Times New Roman"/>
            <w:sz w:val="24"/>
            <w:szCs w:val="24"/>
          </w:rPr>
          <w:t>, 2003)</w:t>
        </w:r>
      </w:hyperlink>
      <w:r w:rsidRPr="00F64128">
        <w:rPr>
          <w:rFonts w:ascii="Times New Roman" w:eastAsia="Times New Roman" w:hAnsi="Times New Roman" w:cs="Times New Roman"/>
          <w:sz w:val="24"/>
          <w:szCs w:val="24"/>
        </w:rPr>
        <w:t>, and</w:t>
      </w:r>
      <w:del w:id="42" w:author="Jeremy Long" w:date="2023-06-07T15:26:00Z">
        <w:r w:rsidRPr="00F64128" w:rsidDel="001177BF">
          <w:rPr>
            <w:rFonts w:ascii="Times New Roman" w:eastAsia="Times New Roman" w:hAnsi="Times New Roman" w:cs="Times New Roman"/>
            <w:sz w:val="24"/>
            <w:szCs w:val="24"/>
          </w:rPr>
          <w:delText xml:space="preserve"> </w:delText>
        </w:r>
      </w:del>
      <w:r w:rsidRPr="00F64128">
        <w:rPr>
          <w:rFonts w:ascii="Times New Roman" w:eastAsia="Times New Roman" w:hAnsi="Times New Roman" w:cs="Times New Roman"/>
          <w:sz w:val="24"/>
          <w:szCs w:val="24"/>
        </w:rPr>
        <w:t xml:space="preserve"> generate trophic cascades </w:t>
      </w:r>
      <w:hyperlink r:id="rId14">
        <w:r w:rsidRPr="00F64128">
          <w:rPr>
            <w:rFonts w:ascii="Times New Roman" w:eastAsia="Times New Roman" w:hAnsi="Times New Roman" w:cs="Times New Roman"/>
            <w:sz w:val="24"/>
            <w:szCs w:val="24"/>
          </w:rPr>
          <w:t>(Jefferies, 2000; Nakano et al., 1999; Polis et al., 1997; Polis &amp; Hurd, 1996)</w:t>
        </w:r>
      </w:hyperlink>
      <w:r w:rsidRPr="00F64128">
        <w:rPr>
          <w:rFonts w:ascii="Times New Roman" w:eastAsia="Times New Roman" w:hAnsi="Times New Roman" w:cs="Times New Roman"/>
          <w:sz w:val="24"/>
          <w:szCs w:val="24"/>
        </w:rPr>
        <w:t xml:space="preserve">. Moreover, climate models predict increasing climatic variability due to anthropogenic global warming </w:t>
      </w:r>
      <w:hyperlink r:id="rId15">
        <w:r w:rsidRPr="00F64128">
          <w:rPr>
            <w:rFonts w:ascii="Times New Roman" w:eastAsia="Times New Roman" w:hAnsi="Times New Roman" w:cs="Times New Roman"/>
            <w:sz w:val="24"/>
            <w:szCs w:val="24"/>
          </w:rPr>
          <w:t>(Yang et al., 2008)</w:t>
        </w:r>
      </w:hyperlink>
      <w:r w:rsidRPr="00F64128">
        <w:rPr>
          <w:rFonts w:ascii="Times New Roman" w:eastAsia="Times New Roman" w:hAnsi="Times New Roman" w:cs="Times New Roman"/>
          <w:sz w:val="24"/>
          <w:szCs w:val="24"/>
        </w:rPr>
        <w:t xml:space="preserve">, resulting in changes in the composition of donor ecosystems via range shifts and species introductions </w:t>
      </w:r>
      <w:hyperlink r:id="rId16">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Rilov</w:t>
        </w:r>
        <w:proofErr w:type="spellEnd"/>
        <w:r w:rsidRPr="00F64128">
          <w:rPr>
            <w:rFonts w:ascii="Times New Roman" w:eastAsia="Times New Roman" w:hAnsi="Times New Roman" w:cs="Times New Roman"/>
            <w:sz w:val="24"/>
            <w:szCs w:val="24"/>
          </w:rPr>
          <w:t xml:space="preserve"> &amp; Crooks, 2009; Ruiz et al., 1997)</w:t>
        </w:r>
      </w:hyperlink>
      <w:r w:rsidRPr="00F64128">
        <w:rPr>
          <w:rFonts w:ascii="Times New Roman" w:eastAsia="Times New Roman" w:hAnsi="Times New Roman" w:cs="Times New Roman"/>
          <w:sz w:val="24"/>
          <w:szCs w:val="24"/>
        </w:rPr>
        <w:t>. Thus, changes in donor communities are likely to have direct impacts on subsidy dependent ecosystems.</w:t>
      </w:r>
    </w:p>
    <w:p w14:paraId="28C72A6D"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7BB353E9"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Subsidies vary in </w:t>
      </w:r>
      <w:commentRangeStart w:id="43"/>
      <w:commentRangeStart w:id="44"/>
      <w:r w:rsidRPr="00F64128">
        <w:rPr>
          <w:rFonts w:ascii="Times New Roman" w:eastAsia="Times New Roman" w:hAnsi="Times New Roman" w:cs="Times New Roman"/>
          <w:sz w:val="24"/>
          <w:szCs w:val="24"/>
        </w:rPr>
        <w:t xml:space="preserve">frequency, magnitude, and quality, leading to variation in their relative importance across trophic levels and habitats </w:t>
      </w:r>
      <w:hyperlink r:id="rId17">
        <w:r w:rsidRPr="00F64128">
          <w:rPr>
            <w:rFonts w:ascii="Times New Roman" w:eastAsia="Times New Roman" w:hAnsi="Times New Roman" w:cs="Times New Roman"/>
            <w:sz w:val="24"/>
            <w:szCs w:val="24"/>
          </w:rPr>
          <w:t xml:space="preserve">(Marcarelli et al., 2011; </w:t>
        </w:r>
        <w:proofErr w:type="spellStart"/>
        <w:r w:rsidRPr="00F64128">
          <w:rPr>
            <w:rFonts w:ascii="Times New Roman" w:eastAsia="Times New Roman" w:hAnsi="Times New Roman" w:cs="Times New Roman"/>
            <w:sz w:val="24"/>
            <w:szCs w:val="24"/>
          </w:rPr>
          <w:t>Riggi</w:t>
        </w:r>
        <w:proofErr w:type="spellEnd"/>
        <w:r w:rsidRPr="00F64128">
          <w:rPr>
            <w:rFonts w:ascii="Times New Roman" w:eastAsia="Times New Roman" w:hAnsi="Times New Roman" w:cs="Times New Roman"/>
            <w:sz w:val="24"/>
            <w:szCs w:val="24"/>
          </w:rPr>
          <w:t xml:space="preserve"> &amp; </w:t>
        </w:r>
        <w:proofErr w:type="spellStart"/>
        <w:r w:rsidRPr="00F64128">
          <w:rPr>
            <w:rFonts w:ascii="Times New Roman" w:eastAsia="Times New Roman" w:hAnsi="Times New Roman" w:cs="Times New Roman"/>
            <w:sz w:val="24"/>
            <w:szCs w:val="24"/>
          </w:rPr>
          <w:t>Bommarco</w:t>
        </w:r>
        <w:proofErr w:type="spellEnd"/>
        <w:r w:rsidRPr="00F64128">
          <w:rPr>
            <w:rFonts w:ascii="Times New Roman" w:eastAsia="Times New Roman" w:hAnsi="Times New Roman" w:cs="Times New Roman"/>
            <w:sz w:val="24"/>
            <w:szCs w:val="24"/>
          </w:rPr>
          <w:t>, 2019; Yang et al., 2010)</w:t>
        </w:r>
      </w:hyperlink>
      <w:r w:rsidRPr="00F64128">
        <w:rPr>
          <w:rFonts w:ascii="Times New Roman" w:eastAsia="Times New Roman" w:hAnsi="Times New Roman" w:cs="Times New Roman"/>
          <w:sz w:val="24"/>
          <w:szCs w:val="24"/>
        </w:rPr>
        <w:t>.</w:t>
      </w:r>
      <w:commentRangeEnd w:id="43"/>
      <w:r w:rsidRPr="00F64128">
        <w:rPr>
          <w:rFonts w:ascii="Times New Roman" w:hAnsi="Times New Roman" w:cs="Times New Roman"/>
          <w:sz w:val="24"/>
          <w:szCs w:val="24"/>
        </w:rPr>
        <w:commentReference w:id="43"/>
      </w:r>
      <w:commentRangeEnd w:id="44"/>
      <w:r w:rsidRPr="00F64128">
        <w:rPr>
          <w:rFonts w:ascii="Times New Roman" w:hAnsi="Times New Roman" w:cs="Times New Roman"/>
          <w:sz w:val="24"/>
          <w:szCs w:val="24"/>
        </w:rPr>
        <w:commentReference w:id="44"/>
      </w:r>
      <w:r w:rsidRPr="00F64128">
        <w:rPr>
          <w:rFonts w:ascii="Times New Roman" w:eastAsia="Times New Roman" w:hAnsi="Times New Roman" w:cs="Times New Roman"/>
          <w:sz w:val="24"/>
          <w:szCs w:val="24"/>
        </w:rPr>
        <w:t xml:space="preserve">  Studies that focus on the quantity of subsidies often ascribe importance to large fluxes of biomass transfers between ecosystems </w:t>
      </w:r>
      <w:hyperlink r:id="rId18">
        <w:r w:rsidRPr="00F64128">
          <w:rPr>
            <w:rFonts w:ascii="Times New Roman" w:eastAsia="Times New Roman" w:hAnsi="Times New Roman" w:cs="Times New Roman"/>
            <w:sz w:val="24"/>
            <w:szCs w:val="24"/>
          </w:rPr>
          <w:t>(Marcarelli et al., 2011)</w:t>
        </w:r>
      </w:hyperlink>
      <w:r w:rsidRPr="00F64128">
        <w:rPr>
          <w:rFonts w:ascii="Times New Roman" w:eastAsia="Times New Roman" w:hAnsi="Times New Roman" w:cs="Times New Roman"/>
          <w:sz w:val="24"/>
          <w:szCs w:val="24"/>
        </w:rPr>
        <w:t xml:space="preserve">. As such, climatic and environmental events (El Nino events, hurricanes, post-fire erosion) are often drivers of resource pulses and directly change the frequency and magnitude of subsidies </w:t>
      </w:r>
      <w:hyperlink r:id="rId19">
        <w:r w:rsidRPr="00F64128">
          <w:rPr>
            <w:rFonts w:ascii="Times New Roman" w:eastAsia="Times New Roman" w:hAnsi="Times New Roman" w:cs="Times New Roman"/>
            <w:sz w:val="24"/>
            <w:szCs w:val="24"/>
          </w:rPr>
          <w:t>(Yang et al., 2008)</w:t>
        </w:r>
      </w:hyperlink>
      <w:r w:rsidRPr="00F64128">
        <w:rPr>
          <w:rFonts w:ascii="Times New Roman" w:eastAsia="Times New Roman" w:hAnsi="Times New Roman" w:cs="Times New Roman"/>
          <w:sz w:val="24"/>
          <w:szCs w:val="24"/>
        </w:rPr>
        <w:t xml:space="preserve">. Moreover, the quality of the subsidy is essentially dependent on the chemical characteristics of the resource (i.e., caloric, nutrient, and lipid content, stoichiometry, and other measures of chemical </w:t>
      </w:r>
      <w:r w:rsidRPr="00F64128">
        <w:rPr>
          <w:rFonts w:ascii="Times New Roman" w:eastAsia="Times New Roman" w:hAnsi="Times New Roman" w:cs="Times New Roman"/>
          <w:sz w:val="24"/>
          <w:szCs w:val="24"/>
        </w:rPr>
        <w:lastRenderedPageBreak/>
        <w:t xml:space="preserve">characteristics) but depends on emergent properties related to animal needs such as feeding behavior and palatability </w:t>
      </w:r>
      <w:hyperlink r:id="rId20">
        <w:r w:rsidRPr="00F64128">
          <w:rPr>
            <w:rFonts w:ascii="Times New Roman" w:eastAsia="Times New Roman" w:hAnsi="Times New Roman" w:cs="Times New Roman"/>
            <w:sz w:val="24"/>
            <w:szCs w:val="24"/>
          </w:rPr>
          <w:t>(Marcarelli et al., 2011; Yang et al., 2010)</w:t>
        </w:r>
      </w:hyperlink>
      <w:r w:rsidRPr="00F64128">
        <w:rPr>
          <w:rFonts w:ascii="Times New Roman" w:eastAsia="Times New Roman" w:hAnsi="Times New Roman" w:cs="Times New Roman"/>
          <w:sz w:val="24"/>
          <w:szCs w:val="24"/>
        </w:rPr>
        <w:t xml:space="preserve">. Thus, quantity and quality of subsidies can affect consumers at an individual level by changing grazing behavior of consumers, numerical response at a population level if consumers utilize the resource, and at the community level by shifting competitive balance </w:t>
      </w:r>
      <w:hyperlink r:id="rId21">
        <w:r w:rsidRPr="00F64128">
          <w:rPr>
            <w:rFonts w:ascii="Times New Roman" w:eastAsia="Times New Roman" w:hAnsi="Times New Roman" w:cs="Times New Roman"/>
            <w:sz w:val="24"/>
            <w:szCs w:val="24"/>
          </w:rPr>
          <w:t>(Yang et al., 2008)</w:t>
        </w:r>
      </w:hyperlink>
      <w:r w:rsidRPr="00F64128">
        <w:rPr>
          <w:rFonts w:ascii="Times New Roman" w:eastAsia="Times New Roman" w:hAnsi="Times New Roman" w:cs="Times New Roman"/>
          <w:sz w:val="24"/>
          <w:szCs w:val="24"/>
        </w:rPr>
        <w:t>.</w:t>
      </w:r>
    </w:p>
    <w:p w14:paraId="29A71A51"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0AA954E5"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Marine herbivores can play a critical role in the distribution, abundance, and composition of assemblages of seaweeds </w:t>
      </w:r>
      <w:hyperlink r:id="rId22">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Cacabelos</w:t>
        </w:r>
        <w:proofErr w:type="spellEnd"/>
        <w:r w:rsidRPr="00F64128">
          <w:rPr>
            <w:rFonts w:ascii="Times New Roman" w:eastAsia="Times New Roman" w:hAnsi="Times New Roman" w:cs="Times New Roman"/>
            <w:sz w:val="24"/>
            <w:szCs w:val="24"/>
          </w:rPr>
          <w:t xml:space="preserve"> et al., 2010; Wessels et al., 2006)</w:t>
        </w:r>
      </w:hyperlink>
      <w:r w:rsidRPr="00F64128">
        <w:rPr>
          <w:rFonts w:ascii="Times New Roman" w:eastAsia="Times New Roman" w:hAnsi="Times New Roman" w:cs="Times New Roman"/>
          <w:sz w:val="24"/>
          <w:szCs w:val="24"/>
        </w:rPr>
        <w:t xml:space="preserve">. Approximately 68 % of marine benthic primary production is consumed by grazers globally </w:t>
      </w:r>
      <w:hyperlink r:id="rId23">
        <w:r w:rsidRPr="00F64128">
          <w:rPr>
            <w:rFonts w:ascii="Times New Roman" w:eastAsia="Times New Roman" w:hAnsi="Times New Roman" w:cs="Times New Roman"/>
            <w:sz w:val="24"/>
            <w:szCs w:val="24"/>
          </w:rPr>
          <w:t>(Poore et al., 2012)</w:t>
        </w:r>
      </w:hyperlink>
      <w:r w:rsidRPr="00F64128">
        <w:rPr>
          <w:rFonts w:ascii="Times New Roman" w:eastAsia="Times New Roman" w:hAnsi="Times New Roman" w:cs="Times New Roman"/>
          <w:sz w:val="24"/>
          <w:szCs w:val="24"/>
        </w:rPr>
        <w:t xml:space="preserve">.  Thus, native grazers are not only an important factor in regulating invasions by seaweeds </w:t>
      </w:r>
      <w:hyperlink r:id="rId24">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Cacabelos</w:t>
        </w:r>
        <w:proofErr w:type="spellEnd"/>
        <w:r w:rsidRPr="00F64128">
          <w:rPr>
            <w:rFonts w:ascii="Times New Roman" w:eastAsia="Times New Roman" w:hAnsi="Times New Roman" w:cs="Times New Roman"/>
            <w:sz w:val="24"/>
            <w:szCs w:val="24"/>
          </w:rPr>
          <w:t xml:space="preserve"> et al., 2010; Parker &amp; Hay, 2005; Strong et al., 2009)</w:t>
        </w:r>
      </w:hyperlink>
      <w:r w:rsidRPr="00F64128">
        <w:rPr>
          <w:rFonts w:ascii="Times New Roman" w:eastAsia="Times New Roman" w:hAnsi="Times New Roman" w:cs="Times New Roman"/>
          <w:sz w:val="24"/>
          <w:szCs w:val="24"/>
        </w:rPr>
        <w:t>, they may play a key role in the utilization and remineralization of seaweed subsidies to the coast. However, palatability of novel seaweeds by naïve grazers is species-specific. For example, rocky shore grazers (</w:t>
      </w:r>
      <w:proofErr w:type="spellStart"/>
      <w:r w:rsidRPr="00F64128">
        <w:rPr>
          <w:rFonts w:ascii="Times New Roman" w:eastAsia="Times New Roman" w:hAnsi="Times New Roman" w:cs="Times New Roman"/>
          <w:i/>
          <w:sz w:val="24"/>
          <w:szCs w:val="24"/>
        </w:rPr>
        <w:t>Lottorina</w:t>
      </w:r>
      <w:proofErr w:type="spellEnd"/>
      <w:r w:rsidRPr="00F64128">
        <w:rPr>
          <w:rFonts w:ascii="Times New Roman" w:eastAsia="Times New Roman" w:hAnsi="Times New Roman" w:cs="Times New Roman"/>
          <w:i/>
          <w:sz w:val="24"/>
          <w:szCs w:val="24"/>
        </w:rPr>
        <w:t xml:space="preserve"> </w:t>
      </w:r>
      <w:proofErr w:type="spellStart"/>
      <w:r w:rsidRPr="00F64128">
        <w:rPr>
          <w:rFonts w:ascii="Times New Roman" w:eastAsia="Times New Roman" w:hAnsi="Times New Roman" w:cs="Times New Roman"/>
          <w:i/>
          <w:sz w:val="24"/>
          <w:szCs w:val="24"/>
        </w:rPr>
        <w:t>littorea</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and </w:t>
      </w:r>
      <w:proofErr w:type="spellStart"/>
      <w:r w:rsidRPr="00F64128">
        <w:rPr>
          <w:rFonts w:ascii="Times New Roman" w:eastAsia="Times New Roman" w:hAnsi="Times New Roman" w:cs="Times New Roman"/>
          <w:i/>
          <w:sz w:val="24"/>
          <w:szCs w:val="24"/>
        </w:rPr>
        <w:t>Psammechinus</w:t>
      </w:r>
      <w:proofErr w:type="spellEnd"/>
      <w:r w:rsidRPr="00F64128">
        <w:rPr>
          <w:rFonts w:ascii="Times New Roman" w:eastAsia="Times New Roman" w:hAnsi="Times New Roman" w:cs="Times New Roman"/>
          <w:i/>
          <w:sz w:val="24"/>
          <w:szCs w:val="24"/>
        </w:rPr>
        <w:t xml:space="preserve"> miliaris</w:t>
      </w:r>
      <w:r w:rsidRPr="00F64128">
        <w:rPr>
          <w:rFonts w:ascii="Times New Roman" w:eastAsia="Times New Roman" w:hAnsi="Times New Roman" w:cs="Times New Roman"/>
          <w:sz w:val="24"/>
          <w:szCs w:val="24"/>
        </w:rPr>
        <w:t xml:space="preserve">)  in the North Sea preferred to eat </w:t>
      </w:r>
      <w:r w:rsidRPr="00F64128">
        <w:rPr>
          <w:rFonts w:ascii="Times New Roman" w:eastAsia="Times New Roman" w:hAnsi="Times New Roman" w:cs="Times New Roman"/>
          <w:i/>
          <w:sz w:val="24"/>
          <w:szCs w:val="24"/>
        </w:rPr>
        <w:t xml:space="preserve">Sargassum </w:t>
      </w:r>
      <w:proofErr w:type="spellStart"/>
      <w:r w:rsidRPr="00F64128">
        <w:rPr>
          <w:rFonts w:ascii="Times New Roman" w:eastAsia="Times New Roman" w:hAnsi="Times New Roman" w:cs="Times New Roman"/>
          <w:i/>
          <w:sz w:val="24"/>
          <w:szCs w:val="24"/>
        </w:rPr>
        <w:t>muticum</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from a sympatric population over </w:t>
      </w:r>
      <w:r w:rsidRPr="00F64128">
        <w:rPr>
          <w:rFonts w:ascii="Times New Roman" w:eastAsia="Times New Roman" w:hAnsi="Times New Roman" w:cs="Times New Roman"/>
          <w:i/>
          <w:sz w:val="24"/>
          <w:szCs w:val="24"/>
        </w:rPr>
        <w:t xml:space="preserve">S. </w:t>
      </w:r>
      <w:proofErr w:type="spellStart"/>
      <w:r w:rsidRPr="00F64128">
        <w:rPr>
          <w:rFonts w:ascii="Times New Roman" w:eastAsia="Times New Roman" w:hAnsi="Times New Roman" w:cs="Times New Roman"/>
          <w:i/>
          <w:sz w:val="24"/>
          <w:szCs w:val="24"/>
        </w:rPr>
        <w:t>muticum</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from an allopatric Japanese population (Schwartz et al. 2016). Similarly, two rocky shore grazers (</w:t>
      </w:r>
      <w:r w:rsidRPr="00F64128">
        <w:rPr>
          <w:rFonts w:ascii="Times New Roman" w:eastAsia="Times New Roman" w:hAnsi="Times New Roman" w:cs="Times New Roman"/>
          <w:i/>
          <w:sz w:val="24"/>
          <w:szCs w:val="24"/>
        </w:rPr>
        <w:t xml:space="preserve">Littorina </w:t>
      </w:r>
      <w:proofErr w:type="spellStart"/>
      <w:r w:rsidRPr="00F64128">
        <w:rPr>
          <w:rFonts w:ascii="Times New Roman" w:eastAsia="Times New Roman" w:hAnsi="Times New Roman" w:cs="Times New Roman"/>
          <w:i/>
          <w:sz w:val="24"/>
          <w:szCs w:val="24"/>
        </w:rPr>
        <w:t>littorea</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and </w:t>
      </w:r>
      <w:r w:rsidRPr="00F64128">
        <w:rPr>
          <w:rFonts w:ascii="Times New Roman" w:eastAsia="Times New Roman" w:hAnsi="Times New Roman" w:cs="Times New Roman"/>
          <w:i/>
          <w:sz w:val="24"/>
          <w:szCs w:val="24"/>
        </w:rPr>
        <w:t>Aplysia punctata</w:t>
      </w:r>
      <w:r w:rsidRPr="00F64128">
        <w:rPr>
          <w:rFonts w:ascii="Times New Roman" w:eastAsia="Times New Roman" w:hAnsi="Times New Roman" w:cs="Times New Roman"/>
          <w:sz w:val="24"/>
          <w:szCs w:val="24"/>
        </w:rPr>
        <w:t xml:space="preserve">) in Galicia, Spain, </w:t>
      </w:r>
      <w:proofErr w:type="spellStart"/>
      <w:r w:rsidRPr="00F64128">
        <w:rPr>
          <w:rFonts w:ascii="Times New Roman" w:eastAsia="Times New Roman" w:hAnsi="Times New Roman" w:cs="Times New Roman"/>
          <w:sz w:val="24"/>
          <w:szCs w:val="24"/>
        </w:rPr>
        <w:t>perfered</w:t>
      </w:r>
      <w:proofErr w:type="spellEnd"/>
      <w:r w:rsidRPr="00F64128">
        <w:rPr>
          <w:rFonts w:ascii="Times New Roman" w:eastAsia="Times New Roman" w:hAnsi="Times New Roman" w:cs="Times New Roman"/>
          <w:sz w:val="24"/>
          <w:szCs w:val="24"/>
        </w:rPr>
        <w:t xml:space="preserve"> native </w:t>
      </w:r>
      <w:r w:rsidRPr="00F64128">
        <w:rPr>
          <w:rFonts w:ascii="Times New Roman" w:eastAsia="Times New Roman" w:hAnsi="Times New Roman" w:cs="Times New Roman"/>
          <w:i/>
          <w:sz w:val="24"/>
          <w:szCs w:val="24"/>
        </w:rPr>
        <w:t xml:space="preserve">Ulva sp. </w:t>
      </w:r>
      <w:r w:rsidRPr="00F64128">
        <w:rPr>
          <w:rFonts w:ascii="Times New Roman" w:eastAsia="Times New Roman" w:hAnsi="Times New Roman" w:cs="Times New Roman"/>
          <w:sz w:val="24"/>
          <w:szCs w:val="24"/>
        </w:rPr>
        <w:t xml:space="preserve">and </w:t>
      </w:r>
      <w:r w:rsidRPr="00F64128">
        <w:rPr>
          <w:rFonts w:ascii="Times New Roman" w:eastAsia="Times New Roman" w:hAnsi="Times New Roman" w:cs="Times New Roman"/>
          <w:i/>
          <w:sz w:val="24"/>
          <w:szCs w:val="24"/>
        </w:rPr>
        <w:t xml:space="preserve">Fucus </w:t>
      </w:r>
      <w:proofErr w:type="spellStart"/>
      <w:r w:rsidRPr="00F64128">
        <w:rPr>
          <w:rFonts w:ascii="Times New Roman" w:eastAsia="Times New Roman" w:hAnsi="Times New Roman" w:cs="Times New Roman"/>
          <w:i/>
          <w:sz w:val="24"/>
          <w:szCs w:val="24"/>
        </w:rPr>
        <w:t>vesiculosus</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over invasive </w:t>
      </w:r>
      <w:r w:rsidRPr="00F64128">
        <w:rPr>
          <w:rFonts w:ascii="Times New Roman" w:eastAsia="Times New Roman" w:hAnsi="Times New Roman" w:cs="Times New Roman"/>
          <w:i/>
          <w:sz w:val="24"/>
          <w:szCs w:val="24"/>
        </w:rPr>
        <w:t xml:space="preserve">S. </w:t>
      </w:r>
      <w:proofErr w:type="spellStart"/>
      <w:r w:rsidRPr="00F64128">
        <w:rPr>
          <w:rFonts w:ascii="Times New Roman" w:eastAsia="Times New Roman" w:hAnsi="Times New Roman" w:cs="Times New Roman"/>
          <w:i/>
          <w:sz w:val="24"/>
          <w:szCs w:val="24"/>
        </w:rPr>
        <w:t>muticum</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while sea urchin </w:t>
      </w:r>
      <w:proofErr w:type="spellStart"/>
      <w:r w:rsidRPr="00F64128">
        <w:rPr>
          <w:rFonts w:ascii="Times New Roman" w:eastAsia="Times New Roman" w:hAnsi="Times New Roman" w:cs="Times New Roman"/>
          <w:i/>
          <w:sz w:val="24"/>
          <w:szCs w:val="24"/>
        </w:rPr>
        <w:t>Paracentrotus</w:t>
      </w:r>
      <w:proofErr w:type="spellEnd"/>
      <w:r w:rsidRPr="00F64128">
        <w:rPr>
          <w:rFonts w:ascii="Times New Roman" w:eastAsia="Times New Roman" w:hAnsi="Times New Roman" w:cs="Times New Roman"/>
          <w:i/>
          <w:sz w:val="24"/>
          <w:szCs w:val="24"/>
        </w:rPr>
        <w:t xml:space="preserve"> </w:t>
      </w:r>
      <w:proofErr w:type="spellStart"/>
      <w:r w:rsidRPr="00F64128">
        <w:rPr>
          <w:rFonts w:ascii="Times New Roman" w:eastAsia="Times New Roman" w:hAnsi="Times New Roman" w:cs="Times New Roman"/>
          <w:i/>
          <w:sz w:val="24"/>
          <w:szCs w:val="24"/>
        </w:rPr>
        <w:t>lividus</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fed on all seaweeds indiscriminately </w:t>
      </w:r>
      <w:hyperlink r:id="rId25">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Cacabelos</w:t>
        </w:r>
        <w:proofErr w:type="spellEnd"/>
        <w:r w:rsidRPr="00F64128">
          <w:rPr>
            <w:rFonts w:ascii="Times New Roman" w:eastAsia="Times New Roman" w:hAnsi="Times New Roman" w:cs="Times New Roman"/>
            <w:sz w:val="24"/>
            <w:szCs w:val="24"/>
          </w:rPr>
          <w:t xml:space="preserve"> et al., 2010)</w:t>
        </w:r>
      </w:hyperlink>
      <w:r w:rsidRPr="00F64128">
        <w:rPr>
          <w:rFonts w:ascii="Times New Roman" w:eastAsia="Times New Roman" w:hAnsi="Times New Roman" w:cs="Times New Roman"/>
          <w:sz w:val="24"/>
          <w:szCs w:val="24"/>
        </w:rPr>
        <w:t xml:space="preserve">. Conversely, </w:t>
      </w:r>
      <w:proofErr w:type="spellStart"/>
      <w:r w:rsidRPr="00F64128">
        <w:rPr>
          <w:rFonts w:ascii="Times New Roman" w:eastAsia="Times New Roman" w:hAnsi="Times New Roman" w:cs="Times New Roman"/>
          <w:i/>
          <w:sz w:val="24"/>
          <w:szCs w:val="24"/>
        </w:rPr>
        <w:t>Dexamine</w:t>
      </w:r>
      <w:proofErr w:type="spellEnd"/>
      <w:r w:rsidRPr="00F64128">
        <w:rPr>
          <w:rFonts w:ascii="Times New Roman" w:eastAsia="Times New Roman" w:hAnsi="Times New Roman" w:cs="Times New Roman"/>
          <w:i/>
          <w:sz w:val="24"/>
          <w:szCs w:val="24"/>
        </w:rPr>
        <w:t xml:space="preserve"> spinosa </w:t>
      </w:r>
      <w:r w:rsidRPr="00F64128">
        <w:rPr>
          <w:rFonts w:ascii="Times New Roman" w:eastAsia="Times New Roman" w:hAnsi="Times New Roman" w:cs="Times New Roman"/>
          <w:sz w:val="24"/>
          <w:szCs w:val="24"/>
        </w:rPr>
        <w:t xml:space="preserve">amphipods in North Ireland preferred invasive </w:t>
      </w:r>
      <w:r w:rsidRPr="00F64128">
        <w:rPr>
          <w:rFonts w:ascii="Times New Roman" w:eastAsia="Times New Roman" w:hAnsi="Times New Roman" w:cs="Times New Roman"/>
          <w:i/>
          <w:sz w:val="24"/>
          <w:szCs w:val="24"/>
        </w:rPr>
        <w:t xml:space="preserve">M. </w:t>
      </w:r>
      <w:proofErr w:type="spellStart"/>
      <w:r w:rsidRPr="00F64128">
        <w:rPr>
          <w:rFonts w:ascii="Times New Roman" w:eastAsia="Times New Roman" w:hAnsi="Times New Roman" w:cs="Times New Roman"/>
          <w:i/>
          <w:sz w:val="24"/>
          <w:szCs w:val="24"/>
        </w:rPr>
        <w:t>muticum</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over native seaweeds </w:t>
      </w:r>
      <w:hyperlink r:id="rId26">
        <w:r w:rsidRPr="00F64128">
          <w:rPr>
            <w:rFonts w:ascii="Times New Roman" w:eastAsia="Times New Roman" w:hAnsi="Times New Roman" w:cs="Times New Roman"/>
            <w:sz w:val="24"/>
            <w:szCs w:val="24"/>
          </w:rPr>
          <w:t>(Strong et al., 2009)</w:t>
        </w:r>
      </w:hyperlink>
      <w:r w:rsidRPr="00F64128">
        <w:rPr>
          <w:rFonts w:ascii="Times New Roman" w:eastAsia="Times New Roman" w:hAnsi="Times New Roman" w:cs="Times New Roman"/>
          <w:sz w:val="24"/>
          <w:szCs w:val="24"/>
        </w:rPr>
        <w:t xml:space="preserve">. As such, the quality of beached wrack can be determined by </w:t>
      </w:r>
      <w:proofErr w:type="gramStart"/>
      <w:r w:rsidRPr="00F64128">
        <w:rPr>
          <w:rFonts w:ascii="Times New Roman" w:eastAsia="Times New Roman" w:hAnsi="Times New Roman" w:cs="Times New Roman"/>
          <w:sz w:val="24"/>
          <w:szCs w:val="24"/>
        </w:rPr>
        <w:t>whether or not</w:t>
      </w:r>
      <w:proofErr w:type="gramEnd"/>
      <w:r w:rsidRPr="00F64128">
        <w:rPr>
          <w:rFonts w:ascii="Times New Roman" w:eastAsia="Times New Roman" w:hAnsi="Times New Roman" w:cs="Times New Roman"/>
          <w:sz w:val="24"/>
          <w:szCs w:val="24"/>
        </w:rPr>
        <w:t xml:space="preserve"> it is consumed by native grazers in subsidized communities. </w:t>
      </w:r>
    </w:p>
    <w:p w14:paraId="1D2A82E6"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02EC83C1"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Wrack subsidies provide important resources to nearshore and shore habitats </w:t>
      </w:r>
      <w:hyperlink r:id="rId27">
        <w:r w:rsidRPr="00F64128">
          <w:rPr>
            <w:rFonts w:ascii="Times New Roman" w:eastAsia="Times New Roman" w:hAnsi="Times New Roman" w:cs="Times New Roman"/>
            <w:sz w:val="24"/>
            <w:szCs w:val="24"/>
          </w:rPr>
          <w:t xml:space="preserve">(Bustamante et al., 1995; </w:t>
        </w:r>
        <w:proofErr w:type="spellStart"/>
        <w:r w:rsidRPr="00F64128">
          <w:rPr>
            <w:rFonts w:ascii="Times New Roman" w:eastAsia="Times New Roman" w:hAnsi="Times New Roman" w:cs="Times New Roman"/>
            <w:sz w:val="24"/>
            <w:szCs w:val="24"/>
          </w:rPr>
          <w:t>Duggins</w:t>
        </w:r>
        <w:proofErr w:type="spellEnd"/>
        <w:r w:rsidRPr="00F64128">
          <w:rPr>
            <w:rFonts w:ascii="Times New Roman" w:eastAsia="Times New Roman" w:hAnsi="Times New Roman" w:cs="Times New Roman"/>
            <w:sz w:val="24"/>
            <w:szCs w:val="24"/>
          </w:rPr>
          <w:t xml:space="preserve"> et al., 1989; Orr et al., 2005)</w:t>
        </w:r>
      </w:hyperlink>
      <w:r w:rsidRPr="00F64128">
        <w:rPr>
          <w:rFonts w:ascii="Times New Roman" w:eastAsia="Times New Roman" w:hAnsi="Times New Roman" w:cs="Times New Roman"/>
          <w:sz w:val="24"/>
          <w:szCs w:val="24"/>
        </w:rPr>
        <w:t xml:space="preserve">. For example, </w:t>
      </w:r>
      <w:commentRangeStart w:id="45"/>
      <w:r w:rsidRPr="00F64128">
        <w:rPr>
          <w:rFonts w:ascii="Times New Roman" w:eastAsia="Times New Roman" w:hAnsi="Times New Roman" w:cs="Times New Roman"/>
          <w:sz w:val="24"/>
          <w:szCs w:val="24"/>
        </w:rPr>
        <w:t xml:space="preserve">wrack on Bahamian Island coastlines temporarily shift predator behavior </w:t>
      </w:r>
      <w:hyperlink r:id="rId28">
        <w:r w:rsidRPr="00F64128">
          <w:rPr>
            <w:rFonts w:ascii="Times New Roman" w:eastAsia="Times New Roman" w:hAnsi="Times New Roman" w:cs="Times New Roman"/>
            <w:sz w:val="24"/>
            <w:szCs w:val="24"/>
          </w:rPr>
          <w:t>(Kenny et al., 2017)</w:t>
        </w:r>
      </w:hyperlink>
      <w:r w:rsidRPr="00F64128">
        <w:rPr>
          <w:rFonts w:ascii="Times New Roman" w:eastAsia="Times New Roman" w:hAnsi="Times New Roman" w:cs="Times New Roman"/>
          <w:sz w:val="24"/>
          <w:szCs w:val="24"/>
        </w:rPr>
        <w:t xml:space="preserve">, increase predator densities </w:t>
      </w:r>
      <w:hyperlink r:id="rId29">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Piovia</w:t>
        </w:r>
        <w:proofErr w:type="spellEnd"/>
      </w:hyperlink>
      <w:hyperlink r:id="rId30">
        <w:r w:rsidRPr="00F64128">
          <w:rPr>
            <w:rFonts w:ascii="Times New Roman" w:eastAsia="Times New Roman" w:hAnsi="Times New Roman" w:cs="Times New Roman"/>
            <w:sz w:val="24"/>
            <w:szCs w:val="24"/>
          </w:rPr>
          <w:t>-</w:t>
        </w:r>
      </w:hyperlink>
      <w:hyperlink r:id="rId31">
        <w:r w:rsidRPr="00F64128">
          <w:rPr>
            <w:rFonts w:ascii="Times New Roman" w:eastAsia="Times New Roman" w:hAnsi="Times New Roman" w:cs="Times New Roman"/>
            <w:sz w:val="24"/>
            <w:szCs w:val="24"/>
          </w:rPr>
          <w:t>Scott et al., 2019)</w:t>
        </w:r>
      </w:hyperlink>
      <w:r w:rsidRPr="00F64128">
        <w:rPr>
          <w:rFonts w:ascii="Times New Roman" w:eastAsia="Times New Roman" w:hAnsi="Times New Roman" w:cs="Times New Roman"/>
          <w:sz w:val="24"/>
          <w:szCs w:val="24"/>
        </w:rPr>
        <w:t>, and ultimately result in a herbivore-mediated trophic cascade on some plants \</w:t>
      </w:r>
      <w:hyperlink r:id="rId32">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Piovia</w:t>
        </w:r>
        <w:proofErr w:type="spellEnd"/>
        <w:r w:rsidRPr="00F64128">
          <w:rPr>
            <w:rFonts w:ascii="Times New Roman" w:eastAsia="Times New Roman" w:hAnsi="Times New Roman" w:cs="Times New Roman"/>
            <w:sz w:val="24"/>
            <w:szCs w:val="24"/>
          </w:rPr>
          <w:t>-Scott et al., 2019)</w:t>
        </w:r>
      </w:hyperlink>
      <w:r w:rsidRPr="00F64128">
        <w:rPr>
          <w:rFonts w:ascii="Times New Roman" w:eastAsia="Times New Roman" w:hAnsi="Times New Roman" w:cs="Times New Roman"/>
          <w:sz w:val="24"/>
          <w:szCs w:val="24"/>
        </w:rPr>
        <w:t>. Human-mediated</w:t>
      </w:r>
      <w:commentRangeEnd w:id="45"/>
      <w:r w:rsidRPr="00F64128">
        <w:rPr>
          <w:rFonts w:ascii="Times New Roman" w:hAnsi="Times New Roman" w:cs="Times New Roman"/>
          <w:sz w:val="24"/>
          <w:szCs w:val="24"/>
        </w:rPr>
        <w:commentReference w:id="45"/>
      </w:r>
      <w:r w:rsidRPr="00F64128">
        <w:rPr>
          <w:rFonts w:ascii="Times New Roman" w:eastAsia="Times New Roman" w:hAnsi="Times New Roman" w:cs="Times New Roman"/>
          <w:sz w:val="24"/>
          <w:szCs w:val="24"/>
        </w:rPr>
        <w:t xml:space="preserve"> changes to the abundance and composition of seagrasses and seaweeds before they wash ashore could have profound implications on their use by recipient shoreline ecosystems, but these impacts are largely unknown. The naiveté of these ecosystems to these subsidies suggests their use may be different than familiar subsidies. </w:t>
      </w:r>
    </w:p>
    <w:p w14:paraId="4687408E"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4DC45F54" w14:textId="77777777" w:rsidR="0080007F" w:rsidRPr="00F64128" w:rsidRDefault="00000000" w:rsidP="00D6358F">
      <w:pPr>
        <w:spacing w:line="360" w:lineRule="auto"/>
        <w:jc w:val="both"/>
        <w:rPr>
          <w:rFonts w:ascii="Times New Roman" w:eastAsia="Times New Roman" w:hAnsi="Times New Roman" w:cs="Times New Roman"/>
          <w:sz w:val="24"/>
          <w:szCs w:val="24"/>
        </w:rPr>
      </w:pPr>
      <w:commentRangeStart w:id="46"/>
      <w:commentRangeStart w:id="47"/>
      <w:commentRangeStart w:id="48"/>
      <w:r w:rsidRPr="00F64128">
        <w:rPr>
          <w:rFonts w:ascii="Times New Roman" w:eastAsia="Times New Roman" w:hAnsi="Times New Roman" w:cs="Times New Roman"/>
          <w:sz w:val="24"/>
          <w:szCs w:val="24"/>
        </w:rPr>
        <w:lastRenderedPageBreak/>
        <w:t xml:space="preserve">This is especially important when recipient communities include sensitive and endangered species that rely on </w:t>
      </w:r>
      <w:proofErr w:type="spellStart"/>
      <w:r w:rsidRPr="00F64128">
        <w:rPr>
          <w:rFonts w:ascii="Times New Roman" w:eastAsia="Times New Roman" w:hAnsi="Times New Roman" w:cs="Times New Roman"/>
          <w:sz w:val="24"/>
          <w:szCs w:val="24"/>
        </w:rPr>
        <w:t>wrack</w:t>
      </w:r>
      <w:proofErr w:type="spellEnd"/>
      <w:r w:rsidRPr="00F64128">
        <w:rPr>
          <w:rFonts w:ascii="Times New Roman" w:eastAsia="Times New Roman" w:hAnsi="Times New Roman" w:cs="Times New Roman"/>
          <w:sz w:val="24"/>
          <w:szCs w:val="24"/>
        </w:rPr>
        <w:t>. The recent invasion by Devilweed</w:t>
      </w:r>
      <w:r w:rsidRPr="00F64128">
        <w:rPr>
          <w:rFonts w:ascii="Times New Roman" w:eastAsia="Times New Roman" w:hAnsi="Times New Roman" w:cs="Times New Roman"/>
          <w:i/>
          <w:sz w:val="24"/>
          <w:szCs w:val="24"/>
        </w:rPr>
        <w:t>,</w:t>
      </w:r>
      <w:r w:rsidRPr="00F64128">
        <w:rPr>
          <w:rFonts w:ascii="Times New Roman" w:eastAsia="Times New Roman" w:hAnsi="Times New Roman" w:cs="Times New Roman"/>
          <w:sz w:val="24"/>
          <w:szCs w:val="24"/>
        </w:rPr>
        <w:t xml:space="preserve"> in kelp forests, may pose consequences for recovery of the endangered black abalone</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Although black abalone are federally protected, their recovery has been slow since various species of abalone suffered precipitous declines due to overharvesting and disease </w:t>
      </w:r>
      <w:hyperlink r:id="rId33">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Stierhoff</w:t>
        </w:r>
        <w:proofErr w:type="spellEnd"/>
        <w:r w:rsidRPr="00F64128">
          <w:rPr>
            <w:rFonts w:ascii="Times New Roman" w:eastAsia="Times New Roman" w:hAnsi="Times New Roman" w:cs="Times New Roman"/>
            <w:sz w:val="24"/>
            <w:szCs w:val="24"/>
          </w:rPr>
          <w:t xml:space="preserve"> et al., 2012)</w:t>
        </w:r>
      </w:hyperlink>
      <w:r w:rsidRPr="00F64128">
        <w:rPr>
          <w:rFonts w:ascii="Times New Roman" w:eastAsia="Times New Roman" w:hAnsi="Times New Roman" w:cs="Times New Roman"/>
          <w:sz w:val="24"/>
          <w:szCs w:val="24"/>
        </w:rPr>
        <w:t xml:space="preserve">. Although not comparable to historical densities, the California Channel Islands support some populations of black abalone within rocky intertidal habitats. Many rocky shore grazers, including abalone at these sites consume various benthic seaweeds and are subsidized by drift kelp. California Giant kelp is a relatively high preference food for abalone (Leighton and </w:t>
      </w:r>
      <w:proofErr w:type="spellStart"/>
      <w:r w:rsidRPr="00F64128">
        <w:rPr>
          <w:rFonts w:ascii="Times New Roman" w:eastAsia="Times New Roman" w:hAnsi="Times New Roman" w:cs="Times New Roman"/>
          <w:sz w:val="24"/>
          <w:szCs w:val="24"/>
        </w:rPr>
        <w:t>Boolootian</w:t>
      </w:r>
      <w:proofErr w:type="spellEnd"/>
      <w:r w:rsidRPr="00F64128">
        <w:rPr>
          <w:rFonts w:ascii="Times New Roman" w:eastAsia="Times New Roman" w:hAnsi="Times New Roman" w:cs="Times New Roman"/>
          <w:sz w:val="24"/>
          <w:szCs w:val="24"/>
        </w:rPr>
        <w:t xml:space="preserve"> 1963) often dominates the wrack composition </w:t>
      </w:r>
      <w:hyperlink r:id="rId34">
        <w:r w:rsidRPr="00F64128">
          <w:rPr>
            <w:rFonts w:ascii="Times New Roman" w:eastAsia="Times New Roman" w:hAnsi="Times New Roman" w:cs="Times New Roman"/>
            <w:sz w:val="24"/>
            <w:szCs w:val="24"/>
          </w:rPr>
          <w:t xml:space="preserve">(Dugan et al., 2003; Hayes, 1974; </w:t>
        </w:r>
        <w:proofErr w:type="spellStart"/>
        <w:r w:rsidRPr="00F64128">
          <w:rPr>
            <w:rFonts w:ascii="Times New Roman" w:eastAsia="Times New Roman" w:hAnsi="Times New Roman" w:cs="Times New Roman"/>
            <w:sz w:val="24"/>
            <w:szCs w:val="24"/>
          </w:rPr>
          <w:t>Vanblaricom</w:t>
        </w:r>
        <w:proofErr w:type="spellEnd"/>
        <w:r w:rsidRPr="00F64128">
          <w:rPr>
            <w:rFonts w:ascii="Times New Roman" w:eastAsia="Times New Roman" w:hAnsi="Times New Roman" w:cs="Times New Roman"/>
            <w:sz w:val="24"/>
            <w:szCs w:val="24"/>
          </w:rPr>
          <w:t xml:space="preserve"> &amp; Kenner, </w:t>
        </w:r>
      </w:hyperlink>
      <w:hyperlink r:id="rId35">
        <w:r w:rsidRPr="00F64128">
          <w:rPr>
            <w:rFonts w:ascii="Times New Roman" w:eastAsia="Times New Roman" w:hAnsi="Times New Roman" w:cs="Times New Roman"/>
            <w:sz w:val="24"/>
            <w:szCs w:val="24"/>
          </w:rPr>
          <w:t>2020</w:t>
        </w:r>
      </w:hyperlink>
      <w:hyperlink r:id="rId36">
        <w:r w:rsidRPr="00F64128">
          <w:rPr>
            <w:rFonts w:ascii="Times New Roman" w:eastAsia="Times New Roman" w:hAnsi="Times New Roman" w:cs="Times New Roman"/>
            <w:sz w:val="24"/>
            <w:szCs w:val="24"/>
          </w:rPr>
          <w:t>)</w:t>
        </w:r>
      </w:hyperlink>
      <w:commentRangeEnd w:id="46"/>
      <w:r w:rsidRPr="00F64128">
        <w:rPr>
          <w:rFonts w:ascii="Times New Roman" w:hAnsi="Times New Roman" w:cs="Times New Roman"/>
          <w:sz w:val="24"/>
          <w:szCs w:val="24"/>
        </w:rPr>
        <w:commentReference w:id="46"/>
      </w:r>
      <w:commentRangeEnd w:id="47"/>
      <w:r w:rsidRPr="00F64128">
        <w:rPr>
          <w:rFonts w:ascii="Times New Roman" w:hAnsi="Times New Roman" w:cs="Times New Roman"/>
          <w:sz w:val="24"/>
          <w:szCs w:val="24"/>
        </w:rPr>
        <w:commentReference w:id="47"/>
      </w:r>
      <w:commentRangeEnd w:id="48"/>
      <w:r w:rsidRPr="00F64128">
        <w:rPr>
          <w:rFonts w:ascii="Times New Roman" w:hAnsi="Times New Roman" w:cs="Times New Roman"/>
          <w:sz w:val="24"/>
          <w:szCs w:val="24"/>
        </w:rPr>
        <w:commentReference w:id="48"/>
      </w:r>
      <w:r w:rsidRPr="00F64128">
        <w:rPr>
          <w:rFonts w:ascii="Times New Roman" w:eastAsia="Times New Roman" w:hAnsi="Times New Roman" w:cs="Times New Roman"/>
          <w:sz w:val="24"/>
          <w:szCs w:val="24"/>
        </w:rPr>
        <w:t xml:space="preserve">. Many of these donor kelp forests have experienced an increase in abundance of devilweed since it was first detected in 2003 </w:t>
      </w:r>
      <w:hyperlink r:id="rId37">
        <w:r w:rsidRPr="00F64128">
          <w:rPr>
            <w:rFonts w:ascii="Times New Roman" w:eastAsia="Times New Roman" w:hAnsi="Times New Roman" w:cs="Times New Roman"/>
            <w:sz w:val="24"/>
            <w:szCs w:val="24"/>
          </w:rPr>
          <w:t>(L. Marks et al., 2015)</w:t>
        </w:r>
      </w:hyperlink>
      <w:r w:rsidRPr="00F64128">
        <w:rPr>
          <w:rFonts w:ascii="Times New Roman" w:eastAsia="Times New Roman" w:hAnsi="Times New Roman" w:cs="Times New Roman"/>
          <w:sz w:val="24"/>
          <w:szCs w:val="24"/>
        </w:rPr>
        <w:t xml:space="preserve">. A report by Kenner and </w:t>
      </w:r>
      <w:proofErr w:type="spellStart"/>
      <w:r w:rsidRPr="00F64128">
        <w:rPr>
          <w:rFonts w:ascii="Times New Roman" w:eastAsia="Times New Roman" w:hAnsi="Times New Roman" w:cs="Times New Roman"/>
          <w:sz w:val="24"/>
          <w:szCs w:val="24"/>
        </w:rPr>
        <w:t>Tomoleoni</w:t>
      </w:r>
      <w:proofErr w:type="spellEnd"/>
      <w:r w:rsidRPr="00F64128">
        <w:rPr>
          <w:rFonts w:ascii="Times New Roman" w:eastAsia="Times New Roman" w:hAnsi="Times New Roman" w:cs="Times New Roman"/>
          <w:sz w:val="24"/>
          <w:szCs w:val="24"/>
        </w:rPr>
        <w:t xml:space="preserve"> (2020) estimated that devilweed density has increased from &lt;1 individual per 20m</w:t>
      </w:r>
      <w:r w:rsidRPr="00F64128">
        <w:rPr>
          <w:rFonts w:ascii="Times New Roman" w:eastAsia="Times New Roman" w:hAnsi="Times New Roman" w:cs="Times New Roman"/>
          <w:sz w:val="24"/>
          <w:szCs w:val="24"/>
          <w:vertAlign w:val="superscript"/>
        </w:rPr>
        <w:t xml:space="preserve">2 </w:t>
      </w:r>
      <w:r w:rsidRPr="00F64128">
        <w:rPr>
          <w:rFonts w:ascii="Times New Roman" w:eastAsia="Times New Roman" w:hAnsi="Times New Roman" w:cs="Times New Roman"/>
          <w:sz w:val="24"/>
          <w:szCs w:val="24"/>
        </w:rPr>
        <w:t>in 2015 to 23.1 in 2019. As such, we expect that wrack composition will increasingly include devilweed as donor kelp forests are invaded. Thus, it is important to understand if native grazers in the naïve community will consume the novel wrack subsidy.</w:t>
      </w:r>
    </w:p>
    <w:p w14:paraId="0189FEE6"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260467D1"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Ecological theory (ERH; </w:t>
      </w:r>
      <w:hyperlink r:id="rId38">
        <w:r w:rsidRPr="00F64128">
          <w:rPr>
            <w:rFonts w:ascii="Times New Roman" w:eastAsia="Times New Roman" w:hAnsi="Times New Roman" w:cs="Times New Roman"/>
            <w:sz w:val="24"/>
            <w:szCs w:val="24"/>
          </w:rPr>
          <w:t>Keane &amp; Crowley, 2002)</w:t>
        </w:r>
      </w:hyperlink>
      <w:r w:rsidRPr="00F64128">
        <w:rPr>
          <w:rFonts w:ascii="Times New Roman" w:eastAsia="Times New Roman" w:hAnsi="Times New Roman" w:cs="Times New Roman"/>
          <w:sz w:val="24"/>
          <w:szCs w:val="24"/>
        </w:rPr>
        <w:t xml:space="preserve"> supports the hypothesis that the lack of a natural enemy creates an advantage that has allowed devilweed to successfully proliferate in kelp forests. Further, the Home-Field Advantage Hypothesis (HFA; </w:t>
      </w:r>
      <w:hyperlink r:id="rId39">
        <w:proofErr w:type="spellStart"/>
        <w:r w:rsidRPr="00F64128">
          <w:rPr>
            <w:rFonts w:ascii="Times New Roman" w:eastAsia="Times New Roman" w:hAnsi="Times New Roman" w:cs="Times New Roman"/>
            <w:sz w:val="24"/>
            <w:szCs w:val="24"/>
          </w:rPr>
          <w:t>Gholz</w:t>
        </w:r>
        <w:proofErr w:type="spellEnd"/>
        <w:r w:rsidRPr="00F64128">
          <w:rPr>
            <w:rFonts w:ascii="Times New Roman" w:eastAsia="Times New Roman" w:hAnsi="Times New Roman" w:cs="Times New Roman"/>
            <w:sz w:val="24"/>
            <w:szCs w:val="24"/>
          </w:rPr>
          <w:t xml:space="preserve"> et al., 2000)</w:t>
        </w:r>
      </w:hyperlink>
      <w:r w:rsidRPr="00F64128">
        <w:rPr>
          <w:rFonts w:ascii="Times New Roman" w:eastAsia="Times New Roman" w:hAnsi="Times New Roman" w:cs="Times New Roman"/>
          <w:sz w:val="24"/>
          <w:szCs w:val="24"/>
        </w:rPr>
        <w:t xml:space="preserve"> predicts that native grazers are likely specialized in decomposing foods, like native kelp, that they frequently encounter. </w:t>
      </w:r>
      <w:commentRangeStart w:id="49"/>
      <w:r w:rsidRPr="00F64128">
        <w:rPr>
          <w:rFonts w:ascii="Times New Roman" w:eastAsia="Times New Roman" w:hAnsi="Times New Roman" w:cs="Times New Roman"/>
          <w:sz w:val="24"/>
          <w:szCs w:val="24"/>
        </w:rPr>
        <w:t>Thus, we hypothesize that novel subsidies will 1) be underutilized by species in naïve recipient ecosystems, 2) suppress performance of species in naïve recipient ecosystems, and 3) shift grazing onto native prey in naïve recipient ecosystems.</w:t>
      </w:r>
      <w:commentRangeEnd w:id="49"/>
      <w:r w:rsidRPr="00F64128">
        <w:rPr>
          <w:rFonts w:ascii="Times New Roman" w:hAnsi="Times New Roman" w:cs="Times New Roman"/>
          <w:sz w:val="24"/>
          <w:szCs w:val="24"/>
        </w:rPr>
        <w:commentReference w:id="49"/>
      </w:r>
    </w:p>
    <w:p w14:paraId="120F817D"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77E75F1A"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To test these hypotheses, we offered several rocky intertidal grazer species, a choice between native California Giant kelp and invasive devilweed. To test how a diet including devilweed impacts the performance of grazers, we fed snails diets that include devilweed and measured soft tissue growth and righting times. Lastly, we offered an assemblage of grazers foods made from native benthic seaweeds and either kelp or devilweed to determine if replacement of kelp with devilweed shifts grazing onto native seaweeds.</w:t>
      </w:r>
    </w:p>
    <w:p w14:paraId="023863F8"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lastRenderedPageBreak/>
        <w:t xml:space="preserve"> </w:t>
      </w:r>
    </w:p>
    <w:p w14:paraId="485FD22C" w14:textId="77777777" w:rsidR="0080007F" w:rsidRPr="00F64128" w:rsidRDefault="00000000" w:rsidP="00D6358F">
      <w:pPr>
        <w:spacing w:line="360" w:lineRule="auto"/>
        <w:jc w:val="both"/>
        <w:rPr>
          <w:rFonts w:ascii="Times New Roman" w:eastAsia="Times New Roman" w:hAnsi="Times New Roman" w:cs="Times New Roman"/>
          <w:b/>
          <w:sz w:val="24"/>
          <w:szCs w:val="24"/>
        </w:rPr>
      </w:pPr>
      <w:r w:rsidRPr="00F64128">
        <w:rPr>
          <w:rFonts w:ascii="Times New Roman" w:eastAsia="Times New Roman" w:hAnsi="Times New Roman" w:cs="Times New Roman"/>
          <w:b/>
          <w:sz w:val="24"/>
          <w:szCs w:val="24"/>
        </w:rPr>
        <w:t xml:space="preserve">Methods </w:t>
      </w:r>
    </w:p>
    <w:p w14:paraId="1F0EBADB"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13231803" w14:textId="77777777" w:rsidR="0080007F" w:rsidRPr="00F64128" w:rsidRDefault="00000000" w:rsidP="00D6358F">
      <w:pPr>
        <w:spacing w:line="360" w:lineRule="auto"/>
        <w:jc w:val="both"/>
        <w:rPr>
          <w:rFonts w:ascii="Times New Roman" w:eastAsia="Times New Roman" w:hAnsi="Times New Roman" w:cs="Times New Roman"/>
          <w:sz w:val="24"/>
          <w:szCs w:val="24"/>
        </w:rPr>
      </w:pPr>
      <w:commentRangeStart w:id="50"/>
      <w:r w:rsidRPr="00F64128">
        <w:rPr>
          <w:rFonts w:ascii="Times New Roman" w:eastAsia="Times New Roman" w:hAnsi="Times New Roman" w:cs="Times New Roman"/>
          <w:i/>
          <w:sz w:val="24"/>
          <w:szCs w:val="24"/>
        </w:rPr>
        <w:t>Study sites and organisms</w:t>
      </w:r>
      <w:commentRangeEnd w:id="50"/>
      <w:r w:rsidR="001177BF" w:rsidRPr="00F64128">
        <w:rPr>
          <w:rStyle w:val="CommentReference"/>
          <w:rFonts w:ascii="Times New Roman" w:hAnsi="Times New Roman" w:cs="Times New Roman"/>
          <w:sz w:val="24"/>
          <w:szCs w:val="24"/>
        </w:rPr>
        <w:commentReference w:id="50"/>
      </w:r>
    </w:p>
    <w:p w14:paraId="445CE443" w14:textId="1B2624A1"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Striped shore crabs (</w:t>
      </w:r>
      <w:proofErr w:type="spellStart"/>
      <w:r w:rsidRPr="00F64128">
        <w:rPr>
          <w:rFonts w:ascii="Times New Roman" w:eastAsia="Times New Roman" w:hAnsi="Times New Roman" w:cs="Times New Roman"/>
          <w:i/>
          <w:sz w:val="24"/>
          <w:szCs w:val="24"/>
        </w:rPr>
        <w:t>Pachygrapsus</w:t>
      </w:r>
      <w:proofErr w:type="spellEnd"/>
      <w:r w:rsidRPr="00F64128">
        <w:rPr>
          <w:rFonts w:ascii="Times New Roman" w:eastAsia="Times New Roman" w:hAnsi="Times New Roman" w:cs="Times New Roman"/>
          <w:i/>
          <w:sz w:val="24"/>
          <w:szCs w:val="24"/>
        </w:rPr>
        <w:t xml:space="preserve"> crassipes</w:t>
      </w:r>
      <w:r w:rsidRPr="00F64128">
        <w:rPr>
          <w:rFonts w:ascii="Times New Roman" w:eastAsia="Times New Roman" w:hAnsi="Times New Roman" w:cs="Times New Roman"/>
          <w:sz w:val="24"/>
          <w:szCs w:val="24"/>
        </w:rPr>
        <w:t>), Blue banded hermit crabs (</w:t>
      </w:r>
      <w:proofErr w:type="spellStart"/>
      <w:r w:rsidRPr="00F64128">
        <w:rPr>
          <w:rFonts w:ascii="Times New Roman" w:eastAsia="Times New Roman" w:hAnsi="Times New Roman" w:cs="Times New Roman"/>
          <w:i/>
          <w:sz w:val="24"/>
          <w:szCs w:val="24"/>
        </w:rPr>
        <w:t>Pagurus</w:t>
      </w:r>
      <w:proofErr w:type="spellEnd"/>
      <w:r w:rsidRPr="00F64128">
        <w:rPr>
          <w:rFonts w:ascii="Times New Roman" w:eastAsia="Times New Roman" w:hAnsi="Times New Roman" w:cs="Times New Roman"/>
          <w:i/>
          <w:sz w:val="24"/>
          <w:szCs w:val="24"/>
        </w:rPr>
        <w:t xml:space="preserve"> </w:t>
      </w:r>
      <w:proofErr w:type="spellStart"/>
      <w:r w:rsidRPr="00F64128">
        <w:rPr>
          <w:rFonts w:ascii="Times New Roman" w:eastAsia="Times New Roman" w:hAnsi="Times New Roman" w:cs="Times New Roman"/>
          <w:i/>
          <w:sz w:val="24"/>
          <w:szCs w:val="24"/>
        </w:rPr>
        <w:t>samuelis</w:t>
      </w:r>
      <w:proofErr w:type="spellEnd"/>
      <w:r w:rsidRPr="00F64128">
        <w:rPr>
          <w:rFonts w:ascii="Times New Roman" w:eastAsia="Times New Roman" w:hAnsi="Times New Roman" w:cs="Times New Roman"/>
          <w:sz w:val="24"/>
          <w:szCs w:val="24"/>
        </w:rPr>
        <w:t>), and Black turban snails (</w:t>
      </w:r>
      <w:r w:rsidRPr="00F64128">
        <w:rPr>
          <w:rFonts w:ascii="Times New Roman" w:eastAsia="Times New Roman" w:hAnsi="Times New Roman" w:cs="Times New Roman"/>
          <w:i/>
          <w:sz w:val="24"/>
          <w:szCs w:val="24"/>
        </w:rPr>
        <w:t xml:space="preserve">Tegula </w:t>
      </w:r>
      <w:proofErr w:type="spellStart"/>
      <w:r w:rsidRPr="00F64128">
        <w:rPr>
          <w:rFonts w:ascii="Times New Roman" w:eastAsia="Times New Roman" w:hAnsi="Times New Roman" w:cs="Times New Roman"/>
          <w:i/>
          <w:sz w:val="24"/>
          <w:szCs w:val="24"/>
        </w:rPr>
        <w:t>funebralis</w:t>
      </w:r>
      <w:proofErr w:type="spellEnd"/>
      <w:r w:rsidRPr="00F64128">
        <w:rPr>
          <w:rFonts w:ascii="Times New Roman" w:eastAsia="Times New Roman" w:hAnsi="Times New Roman" w:cs="Times New Roman"/>
          <w:sz w:val="24"/>
          <w:szCs w:val="24"/>
        </w:rPr>
        <w:t>)</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are abundant </w:t>
      </w:r>
      <w:r w:rsidR="001177BF" w:rsidRPr="00F64128">
        <w:rPr>
          <w:rFonts w:ascii="Times New Roman" w:eastAsia="Times New Roman" w:hAnsi="Times New Roman" w:cs="Times New Roman"/>
          <w:sz w:val="24"/>
          <w:szCs w:val="24"/>
        </w:rPr>
        <w:t xml:space="preserve">seaweed </w:t>
      </w:r>
      <w:r w:rsidRPr="00F64128">
        <w:rPr>
          <w:rFonts w:ascii="Times New Roman" w:eastAsia="Times New Roman" w:hAnsi="Times New Roman" w:cs="Times New Roman"/>
          <w:sz w:val="24"/>
          <w:szCs w:val="24"/>
        </w:rPr>
        <w:t xml:space="preserve">grazers </w:t>
      </w:r>
      <w:r w:rsidR="001177BF" w:rsidRPr="00F64128">
        <w:rPr>
          <w:rFonts w:ascii="Times New Roman" w:eastAsia="Times New Roman" w:hAnsi="Times New Roman" w:cs="Times New Roman"/>
          <w:sz w:val="24"/>
          <w:szCs w:val="24"/>
        </w:rPr>
        <w:t xml:space="preserve">and wrack detritivores </w:t>
      </w:r>
      <w:r w:rsidRPr="00F64128">
        <w:rPr>
          <w:rFonts w:ascii="Times New Roman" w:eastAsia="Times New Roman" w:hAnsi="Times New Roman" w:cs="Times New Roman"/>
          <w:sz w:val="24"/>
          <w:szCs w:val="24"/>
        </w:rPr>
        <w:t xml:space="preserve">along rocky shores of southern California and the Channel Islands </w:t>
      </w:r>
      <w:hyperlink r:id="rId40">
        <w:r w:rsidRPr="00F64128">
          <w:rPr>
            <w:rFonts w:ascii="Times New Roman" w:eastAsia="Times New Roman" w:hAnsi="Times New Roman" w:cs="Times New Roman"/>
            <w:sz w:val="24"/>
            <w:szCs w:val="24"/>
          </w:rPr>
          <w:t xml:space="preserve">(Abbott &amp; </w:t>
        </w:r>
        <w:proofErr w:type="spellStart"/>
        <w:r w:rsidRPr="00F64128">
          <w:rPr>
            <w:rFonts w:ascii="Times New Roman" w:eastAsia="Times New Roman" w:hAnsi="Times New Roman" w:cs="Times New Roman"/>
            <w:sz w:val="24"/>
            <w:szCs w:val="24"/>
          </w:rPr>
          <w:t>Haderlie</w:t>
        </w:r>
        <w:proofErr w:type="spellEnd"/>
        <w:r w:rsidRPr="00F64128">
          <w:rPr>
            <w:rFonts w:ascii="Times New Roman" w:eastAsia="Times New Roman" w:hAnsi="Times New Roman" w:cs="Times New Roman"/>
            <w:sz w:val="24"/>
            <w:szCs w:val="24"/>
          </w:rPr>
          <w:t>, 1981; K. Aquilino et al., 2012; Barry &amp; Ehret, 1993)</w:t>
        </w:r>
      </w:hyperlink>
      <w:r w:rsidRPr="00F64128">
        <w:rPr>
          <w:rFonts w:ascii="Times New Roman" w:eastAsia="Times New Roman" w:hAnsi="Times New Roman" w:cs="Times New Roman"/>
          <w:sz w:val="24"/>
          <w:szCs w:val="24"/>
        </w:rPr>
        <w:t xml:space="preserve">. </w:t>
      </w:r>
      <w:r w:rsidR="001177BF" w:rsidRPr="00F64128">
        <w:rPr>
          <w:rFonts w:ascii="Times New Roman" w:eastAsia="Times New Roman" w:hAnsi="Times New Roman" w:cs="Times New Roman"/>
          <w:sz w:val="24"/>
          <w:szCs w:val="24"/>
        </w:rPr>
        <w:t xml:space="preserve">Additionally, </w:t>
      </w:r>
      <w:r w:rsidRPr="00F64128">
        <w:rPr>
          <w:rFonts w:ascii="Times New Roman" w:eastAsia="Times New Roman" w:hAnsi="Times New Roman" w:cs="Times New Roman"/>
          <w:sz w:val="24"/>
          <w:szCs w:val="24"/>
        </w:rPr>
        <w:t>Black abalone were historically important grazers</w:t>
      </w:r>
      <w:r w:rsidR="001177BF" w:rsidRPr="00F64128">
        <w:rPr>
          <w:rFonts w:ascii="Times New Roman" w:eastAsia="Times New Roman" w:hAnsi="Times New Roman" w:cs="Times New Roman"/>
          <w:sz w:val="24"/>
          <w:szCs w:val="24"/>
        </w:rPr>
        <w:t xml:space="preserve"> </w:t>
      </w:r>
      <w:r w:rsidRPr="00F64128">
        <w:rPr>
          <w:rFonts w:ascii="Times New Roman" w:eastAsia="Times New Roman" w:hAnsi="Times New Roman" w:cs="Times New Roman"/>
          <w:sz w:val="24"/>
          <w:szCs w:val="24"/>
        </w:rPr>
        <w:t>prior to declines related to disease and overharvesting</w:t>
      </w:r>
      <w:r w:rsidR="001177BF" w:rsidRPr="00F64128">
        <w:rPr>
          <w:rFonts w:ascii="Times New Roman" w:eastAsia="Times New Roman" w:hAnsi="Times New Roman" w:cs="Times New Roman"/>
          <w:sz w:val="24"/>
          <w:szCs w:val="24"/>
        </w:rPr>
        <w:t xml:space="preserve"> (REF)</w:t>
      </w:r>
      <w:r w:rsidRPr="00F64128">
        <w:rPr>
          <w:rFonts w:ascii="Times New Roman" w:eastAsia="Times New Roman" w:hAnsi="Times New Roman" w:cs="Times New Roman"/>
          <w:sz w:val="24"/>
          <w:szCs w:val="24"/>
        </w:rPr>
        <w:t xml:space="preserve">. </w:t>
      </w:r>
      <w:r w:rsidR="001177BF" w:rsidRPr="00F64128">
        <w:rPr>
          <w:rFonts w:ascii="Times New Roman" w:eastAsia="Times New Roman" w:hAnsi="Times New Roman" w:cs="Times New Roman"/>
          <w:sz w:val="24"/>
          <w:szCs w:val="24"/>
        </w:rPr>
        <w:t>Although</w:t>
      </w:r>
      <w:r w:rsidRPr="00F64128">
        <w:rPr>
          <w:rFonts w:ascii="Times New Roman" w:eastAsia="Times New Roman" w:hAnsi="Times New Roman" w:cs="Times New Roman"/>
          <w:sz w:val="24"/>
          <w:szCs w:val="24"/>
        </w:rPr>
        <w:t xml:space="preserve"> Black abalone densities have started to recover on some of the Channel Islands</w:t>
      </w:r>
      <w:r w:rsidR="001177BF" w:rsidRPr="00F64128">
        <w:rPr>
          <w:rFonts w:ascii="Times New Roman" w:eastAsia="Times New Roman" w:hAnsi="Times New Roman" w:cs="Times New Roman"/>
          <w:sz w:val="24"/>
          <w:szCs w:val="24"/>
        </w:rPr>
        <w:t>, densities remain at least an order of magnitude below historic levels (REF)</w:t>
      </w:r>
      <w:r w:rsidRPr="00F64128">
        <w:rPr>
          <w:rFonts w:ascii="Times New Roman" w:eastAsia="Times New Roman" w:hAnsi="Times New Roman" w:cs="Times New Roman"/>
          <w:sz w:val="24"/>
          <w:szCs w:val="24"/>
        </w:rPr>
        <w:t xml:space="preserve">. We included </w:t>
      </w:r>
      <w:proofErr w:type="gramStart"/>
      <w:r w:rsidR="001177BF" w:rsidRPr="00F64128">
        <w:rPr>
          <w:rFonts w:ascii="Times New Roman" w:eastAsia="Times New Roman" w:hAnsi="Times New Roman" w:cs="Times New Roman"/>
          <w:sz w:val="24"/>
          <w:szCs w:val="24"/>
        </w:rPr>
        <w:t>all of</w:t>
      </w:r>
      <w:proofErr w:type="gramEnd"/>
      <w:r w:rsidR="001177BF" w:rsidRPr="00F64128">
        <w:rPr>
          <w:rFonts w:ascii="Times New Roman" w:eastAsia="Times New Roman" w:hAnsi="Times New Roman" w:cs="Times New Roman"/>
          <w:sz w:val="24"/>
          <w:szCs w:val="24"/>
        </w:rPr>
        <w:t xml:space="preserve"> these species in this</w:t>
      </w:r>
      <w:r w:rsidRPr="00F64128">
        <w:rPr>
          <w:rFonts w:ascii="Times New Roman" w:eastAsia="Times New Roman" w:hAnsi="Times New Roman" w:cs="Times New Roman"/>
          <w:sz w:val="24"/>
          <w:szCs w:val="24"/>
        </w:rPr>
        <w:t xml:space="preserve"> in the study as they represent a typical assemblage of rocky intertidal grazers in areas experiencing the invasion of devilweed. </w:t>
      </w:r>
    </w:p>
    <w:p w14:paraId="3AADA885"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3326C96A"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i/>
          <w:sz w:val="24"/>
          <w:szCs w:val="24"/>
        </w:rPr>
        <w:t>Surveys</w:t>
      </w:r>
    </w:p>
    <w:p w14:paraId="1C29EA31" w14:textId="0689DB04" w:rsidR="00386207"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To </w:t>
      </w:r>
      <w:r w:rsidR="00F4400C" w:rsidRPr="00F64128">
        <w:rPr>
          <w:rFonts w:ascii="Times New Roman" w:eastAsia="Times New Roman" w:hAnsi="Times New Roman" w:cs="Times New Roman"/>
          <w:sz w:val="24"/>
          <w:szCs w:val="24"/>
        </w:rPr>
        <w:t>determine the relative contribution of</w:t>
      </w:r>
      <w:r w:rsidRPr="00F64128">
        <w:rPr>
          <w:rFonts w:ascii="Times New Roman" w:eastAsia="Times New Roman" w:hAnsi="Times New Roman" w:cs="Times New Roman"/>
          <w:sz w:val="24"/>
          <w:szCs w:val="24"/>
        </w:rPr>
        <w:t xml:space="preserve"> devilweed </w:t>
      </w:r>
      <w:r w:rsidR="00F4400C" w:rsidRPr="00F64128">
        <w:rPr>
          <w:rFonts w:ascii="Times New Roman" w:eastAsia="Times New Roman" w:hAnsi="Times New Roman" w:cs="Times New Roman"/>
          <w:sz w:val="24"/>
          <w:szCs w:val="24"/>
        </w:rPr>
        <w:t xml:space="preserve">to </w:t>
      </w:r>
      <w:r w:rsidRPr="00F64128">
        <w:rPr>
          <w:rFonts w:ascii="Times New Roman" w:eastAsia="Times New Roman" w:hAnsi="Times New Roman" w:cs="Times New Roman"/>
          <w:sz w:val="24"/>
          <w:szCs w:val="24"/>
        </w:rPr>
        <w:t xml:space="preserve">wrack in this region, we surveyed large wrack piles </w:t>
      </w:r>
      <w:r w:rsidR="00F4400C" w:rsidRPr="00F64128">
        <w:rPr>
          <w:rFonts w:ascii="Times New Roman" w:eastAsia="Times New Roman" w:hAnsi="Times New Roman" w:cs="Times New Roman"/>
          <w:sz w:val="24"/>
          <w:szCs w:val="24"/>
        </w:rPr>
        <w:t xml:space="preserve">deposited on beaches </w:t>
      </w:r>
      <w:r w:rsidRPr="00F64128">
        <w:rPr>
          <w:rFonts w:ascii="Times New Roman" w:eastAsia="Times New Roman" w:hAnsi="Times New Roman" w:cs="Times New Roman"/>
          <w:sz w:val="24"/>
          <w:szCs w:val="24"/>
        </w:rPr>
        <w:t xml:space="preserve">at </w:t>
      </w:r>
      <w:commentRangeStart w:id="51"/>
      <w:r w:rsidRPr="00F64128">
        <w:rPr>
          <w:rFonts w:ascii="Times New Roman" w:eastAsia="Times New Roman" w:hAnsi="Times New Roman" w:cs="Times New Roman"/>
          <w:sz w:val="24"/>
          <w:szCs w:val="24"/>
        </w:rPr>
        <w:t>five sites on San Nicolas Island</w:t>
      </w:r>
      <w:commentRangeEnd w:id="51"/>
      <w:r w:rsidR="00EE636A" w:rsidRPr="00F64128">
        <w:rPr>
          <w:rStyle w:val="CommentReference"/>
          <w:rFonts w:ascii="Times New Roman" w:hAnsi="Times New Roman" w:cs="Times New Roman"/>
          <w:sz w:val="24"/>
          <w:szCs w:val="24"/>
        </w:rPr>
        <w:commentReference w:id="51"/>
      </w:r>
      <w:r w:rsidRPr="00F64128">
        <w:rPr>
          <w:rFonts w:ascii="Times New Roman" w:eastAsia="Times New Roman" w:hAnsi="Times New Roman" w:cs="Times New Roman"/>
          <w:sz w:val="24"/>
          <w:szCs w:val="24"/>
        </w:rPr>
        <w:t xml:space="preserve">. We </w:t>
      </w:r>
      <w:r w:rsidR="00B27A3F" w:rsidRPr="00F64128">
        <w:rPr>
          <w:rFonts w:ascii="Times New Roman" w:eastAsia="Times New Roman" w:hAnsi="Times New Roman" w:cs="Times New Roman"/>
          <w:sz w:val="24"/>
          <w:szCs w:val="24"/>
        </w:rPr>
        <w:t xml:space="preserve">started by </w:t>
      </w:r>
      <w:r w:rsidRPr="00F64128">
        <w:rPr>
          <w:rFonts w:ascii="Times New Roman" w:eastAsia="Times New Roman" w:hAnsi="Times New Roman" w:cs="Times New Roman"/>
          <w:sz w:val="24"/>
          <w:szCs w:val="24"/>
        </w:rPr>
        <w:t>haphazardly select</w:t>
      </w:r>
      <w:r w:rsidR="00B27A3F" w:rsidRPr="00F64128">
        <w:rPr>
          <w:rFonts w:ascii="Times New Roman" w:eastAsia="Times New Roman" w:hAnsi="Times New Roman" w:cs="Times New Roman"/>
          <w:sz w:val="24"/>
          <w:szCs w:val="24"/>
        </w:rPr>
        <w:t>ing</w:t>
      </w:r>
      <w:r w:rsidRPr="00F64128">
        <w:rPr>
          <w:rFonts w:ascii="Times New Roman" w:eastAsia="Times New Roman" w:hAnsi="Times New Roman" w:cs="Times New Roman"/>
          <w:sz w:val="24"/>
          <w:szCs w:val="24"/>
        </w:rPr>
        <w:t xml:space="preserve"> </w:t>
      </w:r>
      <w:r w:rsidR="00C01E84" w:rsidRPr="00F64128">
        <w:rPr>
          <w:rFonts w:ascii="Times New Roman" w:eastAsia="Times New Roman" w:hAnsi="Times New Roman" w:cs="Times New Roman"/>
          <w:sz w:val="24"/>
          <w:szCs w:val="24"/>
        </w:rPr>
        <w:t xml:space="preserve">a </w:t>
      </w:r>
      <w:r w:rsidRPr="00F64128">
        <w:rPr>
          <w:rFonts w:ascii="Times New Roman" w:eastAsia="Times New Roman" w:hAnsi="Times New Roman" w:cs="Times New Roman"/>
          <w:sz w:val="24"/>
          <w:szCs w:val="24"/>
        </w:rPr>
        <w:t>pile of wrack longer than 1 m</w:t>
      </w:r>
      <w:r w:rsidR="00C01E84" w:rsidRPr="00F64128">
        <w:rPr>
          <w:rFonts w:ascii="Times New Roman" w:eastAsia="Times New Roman" w:hAnsi="Times New Roman" w:cs="Times New Roman"/>
          <w:sz w:val="24"/>
          <w:szCs w:val="24"/>
        </w:rPr>
        <w:t xml:space="preserve">, </w:t>
      </w:r>
      <w:r w:rsidR="00D01D79" w:rsidRPr="00F64128">
        <w:rPr>
          <w:rFonts w:ascii="Times New Roman" w:eastAsia="Times New Roman" w:hAnsi="Times New Roman" w:cs="Times New Roman"/>
          <w:sz w:val="24"/>
          <w:szCs w:val="24"/>
        </w:rPr>
        <w:t xml:space="preserve">and we measured the dimensions of each devilweed at the surface of the pile and the entire pile. </w:t>
      </w:r>
      <w:r w:rsidR="00C01E84" w:rsidRPr="00F64128">
        <w:rPr>
          <w:rFonts w:ascii="Times New Roman" w:eastAsia="Times New Roman" w:hAnsi="Times New Roman" w:cs="Times New Roman"/>
          <w:sz w:val="24"/>
          <w:szCs w:val="24"/>
        </w:rPr>
        <w:t xml:space="preserve">Then, we walked along the beach and recorded these same measurements for </w:t>
      </w:r>
      <w:r w:rsidR="00D6358F">
        <w:rPr>
          <w:rFonts w:ascii="Times New Roman" w:eastAsia="Times New Roman" w:hAnsi="Times New Roman" w:cs="Times New Roman"/>
          <w:sz w:val="24"/>
          <w:szCs w:val="24"/>
        </w:rPr>
        <w:t>at 10-15 wrack piles, along a 50m transect</w:t>
      </w:r>
      <w:r w:rsidR="00B27A3F" w:rsidRPr="00F64128">
        <w:rPr>
          <w:rFonts w:ascii="Times New Roman" w:eastAsia="Times New Roman" w:hAnsi="Times New Roman" w:cs="Times New Roman"/>
          <w:sz w:val="24"/>
          <w:szCs w:val="24"/>
        </w:rPr>
        <w:t>.</w:t>
      </w:r>
      <w:r w:rsidR="00C01E84" w:rsidRPr="00F64128">
        <w:rPr>
          <w:rFonts w:ascii="Times New Roman" w:eastAsia="Times New Roman" w:hAnsi="Times New Roman" w:cs="Times New Roman"/>
          <w:sz w:val="24"/>
          <w:szCs w:val="24"/>
        </w:rPr>
        <w:t xml:space="preserve"> </w:t>
      </w:r>
      <w:r w:rsidRPr="00F64128">
        <w:rPr>
          <w:rFonts w:ascii="Times New Roman" w:eastAsia="Times New Roman" w:hAnsi="Times New Roman" w:cs="Times New Roman"/>
          <w:sz w:val="24"/>
          <w:szCs w:val="24"/>
        </w:rPr>
        <w:t xml:space="preserve">For each pile, </w:t>
      </w:r>
      <w:r w:rsidR="00386207" w:rsidRPr="00F64128">
        <w:rPr>
          <w:rFonts w:ascii="Times New Roman" w:eastAsia="Times New Roman" w:hAnsi="Times New Roman" w:cs="Times New Roman"/>
          <w:sz w:val="24"/>
          <w:szCs w:val="24"/>
        </w:rPr>
        <w:t xml:space="preserve">we measured the longest visible lengths and widths of each devilweed individual found on the pile surface. These measurements were used to calculate </w:t>
      </w:r>
      <w:r w:rsidR="00B27A3F" w:rsidRPr="00F64128">
        <w:rPr>
          <w:rFonts w:ascii="Times New Roman" w:eastAsia="Times New Roman" w:hAnsi="Times New Roman" w:cs="Times New Roman"/>
          <w:sz w:val="24"/>
          <w:szCs w:val="24"/>
        </w:rPr>
        <w:t>the area of each devilweed using the equation for an ellipse (</w:t>
      </w:r>
      <w:r w:rsidR="00B27A3F" w:rsidRPr="00F64128">
        <w:rPr>
          <w:rFonts w:ascii="Times New Roman" w:eastAsia="Times New Roman" w:hAnsi="Times New Roman" w:cs="Times New Roman"/>
          <w:i/>
          <w:sz w:val="24"/>
          <w:szCs w:val="24"/>
        </w:rPr>
        <w:t>A=πab</w:t>
      </w:r>
      <w:r w:rsidR="00B27A3F" w:rsidRPr="00F64128">
        <w:rPr>
          <w:rFonts w:ascii="Times New Roman" w:eastAsia="Times New Roman" w:hAnsi="Times New Roman" w:cs="Times New Roman"/>
          <w:sz w:val="24"/>
          <w:szCs w:val="24"/>
        </w:rPr>
        <w:t xml:space="preserve">), where “a” and “b” are the length and width of the devilweed individual. </w:t>
      </w:r>
      <w:r w:rsidR="00D01D79" w:rsidRPr="00F64128">
        <w:rPr>
          <w:rFonts w:ascii="Times New Roman" w:eastAsia="Times New Roman" w:hAnsi="Times New Roman" w:cs="Times New Roman"/>
          <w:sz w:val="24"/>
          <w:szCs w:val="24"/>
        </w:rPr>
        <w:t xml:space="preserve">For a single pile, we then added the area of all devilweed </w:t>
      </w:r>
      <w:r w:rsidR="00D6358F" w:rsidRPr="00F64128">
        <w:rPr>
          <w:rFonts w:ascii="Times New Roman" w:eastAsia="Times New Roman" w:hAnsi="Times New Roman" w:cs="Times New Roman"/>
          <w:sz w:val="24"/>
          <w:szCs w:val="24"/>
        </w:rPr>
        <w:t>individuals</w:t>
      </w:r>
      <w:r w:rsidR="00D01D79" w:rsidRPr="00F64128">
        <w:rPr>
          <w:rFonts w:ascii="Times New Roman" w:eastAsia="Times New Roman" w:hAnsi="Times New Roman" w:cs="Times New Roman"/>
          <w:sz w:val="24"/>
          <w:szCs w:val="24"/>
        </w:rPr>
        <w:t xml:space="preserve">. </w:t>
      </w:r>
      <w:r w:rsidR="00386207" w:rsidRPr="00F64128">
        <w:rPr>
          <w:rFonts w:ascii="Times New Roman" w:eastAsia="Times New Roman" w:hAnsi="Times New Roman" w:cs="Times New Roman"/>
          <w:sz w:val="24"/>
          <w:szCs w:val="24"/>
        </w:rPr>
        <w:t>W</w:t>
      </w:r>
      <w:r w:rsidRPr="00F64128">
        <w:rPr>
          <w:rFonts w:ascii="Times New Roman" w:eastAsia="Times New Roman" w:hAnsi="Times New Roman" w:cs="Times New Roman"/>
          <w:sz w:val="24"/>
          <w:szCs w:val="24"/>
        </w:rPr>
        <w:t xml:space="preserve">e </w:t>
      </w:r>
      <w:r w:rsidR="00386207" w:rsidRPr="00F64128">
        <w:rPr>
          <w:rFonts w:ascii="Times New Roman" w:eastAsia="Times New Roman" w:hAnsi="Times New Roman" w:cs="Times New Roman"/>
          <w:sz w:val="24"/>
          <w:szCs w:val="24"/>
        </w:rPr>
        <w:t xml:space="preserve">also </w:t>
      </w:r>
      <w:r w:rsidRPr="00F64128">
        <w:rPr>
          <w:rFonts w:ascii="Times New Roman" w:eastAsia="Times New Roman" w:hAnsi="Times New Roman" w:cs="Times New Roman"/>
          <w:sz w:val="24"/>
          <w:szCs w:val="24"/>
        </w:rPr>
        <w:t xml:space="preserve">measured the longest length and </w:t>
      </w:r>
      <w:r w:rsidR="00C01E84" w:rsidRPr="00F64128">
        <w:rPr>
          <w:rFonts w:ascii="Times New Roman" w:eastAsia="Times New Roman" w:hAnsi="Times New Roman" w:cs="Times New Roman"/>
          <w:sz w:val="24"/>
          <w:szCs w:val="24"/>
        </w:rPr>
        <w:t xml:space="preserve">longest </w:t>
      </w:r>
      <w:r w:rsidRPr="00F64128">
        <w:rPr>
          <w:rFonts w:ascii="Times New Roman" w:eastAsia="Times New Roman" w:hAnsi="Times New Roman" w:cs="Times New Roman"/>
          <w:sz w:val="24"/>
          <w:szCs w:val="24"/>
        </w:rPr>
        <w:t xml:space="preserve">width </w:t>
      </w:r>
      <w:r w:rsidR="00386207" w:rsidRPr="00F64128">
        <w:rPr>
          <w:rFonts w:ascii="Times New Roman" w:eastAsia="Times New Roman" w:hAnsi="Times New Roman" w:cs="Times New Roman"/>
          <w:sz w:val="24"/>
          <w:szCs w:val="24"/>
        </w:rPr>
        <w:t>of the entire pile.</w:t>
      </w:r>
      <w:r w:rsidR="00D01D79" w:rsidRPr="00F64128">
        <w:rPr>
          <w:rFonts w:ascii="Times New Roman" w:eastAsia="Times New Roman" w:hAnsi="Times New Roman" w:cs="Times New Roman"/>
          <w:sz w:val="24"/>
          <w:szCs w:val="24"/>
        </w:rPr>
        <w:t xml:space="preserve"> These dimensions were used to calculate the pile surface area (</w:t>
      </w:r>
      <w:proofErr w:type="gramStart"/>
      <w:r w:rsidR="00D01D79" w:rsidRPr="00F64128">
        <w:rPr>
          <w:rFonts w:ascii="Times New Roman" w:eastAsia="Times New Roman" w:hAnsi="Times New Roman" w:cs="Times New Roman"/>
          <w:sz w:val="24"/>
          <w:szCs w:val="24"/>
        </w:rPr>
        <w:t>i.e.</w:t>
      </w:r>
      <w:proofErr w:type="gramEnd"/>
      <w:r w:rsidR="00D01D79" w:rsidRPr="00F64128">
        <w:rPr>
          <w:rFonts w:ascii="Times New Roman" w:eastAsia="Times New Roman" w:hAnsi="Times New Roman" w:cs="Times New Roman"/>
          <w:sz w:val="24"/>
          <w:szCs w:val="24"/>
        </w:rPr>
        <w:t xml:space="preserve"> the area visible without moving the piles). </w:t>
      </w:r>
      <w:r w:rsidR="00D01D79" w:rsidRPr="00F64128">
        <w:rPr>
          <w:rFonts w:ascii="Times New Roman" w:eastAsia="Times New Roman" w:hAnsi="Times New Roman" w:cs="Times New Roman"/>
          <w:sz w:val="24"/>
          <w:szCs w:val="24"/>
          <w:highlight w:val="yellow"/>
        </w:rPr>
        <w:t>I THINK WE INCLUDED HEIGHT TO GET SURFACE AREA OF AN ELLIPSOID???</w:t>
      </w:r>
    </w:p>
    <w:p w14:paraId="78124A1E" w14:textId="335921E4" w:rsidR="0080007F" w:rsidRPr="00F64128" w:rsidRDefault="00D01D79"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We divided total devilweed area by visible pile area to estimate the proportion of wrack that consisted of devilweed.</w:t>
      </w:r>
    </w:p>
    <w:p w14:paraId="19E756D0" w14:textId="77777777" w:rsidR="00D01D79" w:rsidRPr="00F64128" w:rsidRDefault="00D01D79" w:rsidP="00D6358F">
      <w:pPr>
        <w:spacing w:line="360" w:lineRule="auto"/>
        <w:jc w:val="both"/>
        <w:rPr>
          <w:rFonts w:ascii="Times New Roman" w:eastAsia="Times New Roman" w:hAnsi="Times New Roman" w:cs="Times New Roman"/>
          <w:sz w:val="24"/>
          <w:szCs w:val="24"/>
        </w:rPr>
      </w:pPr>
    </w:p>
    <w:p w14:paraId="70B25A34" w14:textId="1F1B23B5"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lastRenderedPageBreak/>
        <w:t>We survey</w:t>
      </w:r>
      <w:r w:rsidR="00D01D79" w:rsidRPr="00F64128">
        <w:rPr>
          <w:rFonts w:ascii="Times New Roman" w:eastAsia="Times New Roman" w:hAnsi="Times New Roman" w:cs="Times New Roman"/>
          <w:sz w:val="24"/>
          <w:szCs w:val="24"/>
        </w:rPr>
        <w:t xml:space="preserve">ed grazer densities </w:t>
      </w:r>
      <w:r w:rsidR="00D715A6" w:rsidRPr="00F64128">
        <w:rPr>
          <w:rFonts w:ascii="Times New Roman" w:eastAsia="Times New Roman" w:hAnsi="Times New Roman" w:cs="Times New Roman"/>
          <w:sz w:val="24"/>
          <w:szCs w:val="24"/>
        </w:rPr>
        <w:t xml:space="preserve">ed </w:t>
      </w:r>
      <w:r w:rsidRPr="00F64128">
        <w:rPr>
          <w:rFonts w:ascii="Times New Roman" w:eastAsia="Times New Roman" w:hAnsi="Times New Roman" w:cs="Times New Roman"/>
          <w:sz w:val="24"/>
          <w:szCs w:val="24"/>
        </w:rPr>
        <w:t xml:space="preserve">at Sunset Cliffs Natural Park (32.71972° N, -117.25725° W) in August 2019. We </w:t>
      </w:r>
      <w:r w:rsidR="008A1999" w:rsidRPr="00F64128">
        <w:rPr>
          <w:rFonts w:ascii="Times New Roman" w:eastAsia="Times New Roman" w:hAnsi="Times New Roman" w:cs="Times New Roman"/>
          <w:sz w:val="24"/>
          <w:szCs w:val="24"/>
        </w:rPr>
        <w:t>recorded all snail and crab grazers found within a</w:t>
      </w:r>
      <w:r w:rsidRPr="00F64128">
        <w:rPr>
          <w:rFonts w:ascii="Times New Roman" w:eastAsia="Times New Roman" w:hAnsi="Times New Roman" w:cs="Times New Roman"/>
          <w:sz w:val="24"/>
          <w:szCs w:val="24"/>
        </w:rPr>
        <w:t xml:space="preserve"> 0.50 x 0.50m quadrat</w:t>
      </w:r>
      <w:r w:rsidR="008A1999" w:rsidRPr="00F64128">
        <w:rPr>
          <w:rFonts w:ascii="Times New Roman" w:eastAsia="Times New Roman" w:hAnsi="Times New Roman" w:cs="Times New Roman"/>
          <w:sz w:val="24"/>
          <w:szCs w:val="24"/>
        </w:rPr>
        <w:t xml:space="preserve"> that was flipped end over end and parallel to shore (n=10). This procedure was repeated</w:t>
      </w:r>
      <w:r w:rsidRPr="00F64128">
        <w:rPr>
          <w:rFonts w:ascii="Times New Roman" w:eastAsia="Times New Roman" w:hAnsi="Times New Roman" w:cs="Times New Roman"/>
          <w:sz w:val="24"/>
          <w:szCs w:val="24"/>
        </w:rPr>
        <w:t xml:space="preserve"> in the low, mid, and high </w:t>
      </w:r>
      <w:r w:rsidR="008A1999" w:rsidRPr="00F64128">
        <w:rPr>
          <w:rFonts w:ascii="Times New Roman" w:eastAsia="Times New Roman" w:hAnsi="Times New Roman" w:cs="Times New Roman"/>
          <w:sz w:val="24"/>
          <w:szCs w:val="24"/>
        </w:rPr>
        <w:t xml:space="preserve">intertidal </w:t>
      </w:r>
      <w:r w:rsidRPr="00F64128">
        <w:rPr>
          <w:rFonts w:ascii="Times New Roman" w:eastAsia="Times New Roman" w:hAnsi="Times New Roman" w:cs="Times New Roman"/>
          <w:sz w:val="24"/>
          <w:szCs w:val="24"/>
        </w:rPr>
        <w:t>zone</w:t>
      </w:r>
      <w:r w:rsidR="00466BAD" w:rsidRPr="00F64128">
        <w:rPr>
          <w:rFonts w:ascii="Times New Roman" w:eastAsia="Times New Roman" w:hAnsi="Times New Roman" w:cs="Times New Roman"/>
          <w:sz w:val="24"/>
          <w:szCs w:val="24"/>
        </w:rPr>
        <w:t>s</w:t>
      </w:r>
      <w:r w:rsidRPr="00F64128">
        <w:rPr>
          <w:rFonts w:ascii="Times New Roman" w:eastAsia="Times New Roman" w:hAnsi="Times New Roman" w:cs="Times New Roman"/>
          <w:sz w:val="24"/>
          <w:szCs w:val="24"/>
        </w:rPr>
        <w:t xml:space="preserve">. </w:t>
      </w:r>
      <w:r w:rsidR="00466BAD" w:rsidRPr="00F64128">
        <w:rPr>
          <w:rFonts w:ascii="Times New Roman" w:eastAsia="Times New Roman" w:hAnsi="Times New Roman" w:cs="Times New Roman"/>
          <w:sz w:val="24"/>
          <w:szCs w:val="24"/>
        </w:rPr>
        <w:t xml:space="preserve">Although this technique accurately sampled turban snails and hermit crabs, it did not sample mobile shore crabs that avoided quadrats. </w:t>
      </w:r>
      <w:r w:rsidR="008A1999" w:rsidRPr="00F64128">
        <w:rPr>
          <w:rFonts w:ascii="Times New Roman" w:eastAsia="Times New Roman" w:hAnsi="Times New Roman" w:cs="Times New Roman"/>
          <w:sz w:val="24"/>
          <w:szCs w:val="24"/>
        </w:rPr>
        <w:t xml:space="preserve">But because shore crabs were present throughout the site, we </w:t>
      </w:r>
      <w:r w:rsidRPr="00F64128">
        <w:rPr>
          <w:rFonts w:ascii="Times New Roman" w:eastAsia="Times New Roman" w:hAnsi="Times New Roman" w:cs="Times New Roman"/>
          <w:sz w:val="24"/>
          <w:szCs w:val="24"/>
        </w:rPr>
        <w:t xml:space="preserve">used only one shore crab per replicate. We acknowledge that this may overestimate the abundance of shore crabs relative to hermit crabs and turban snails in the field. </w:t>
      </w:r>
      <w:r w:rsidR="00466BAD" w:rsidRPr="00F64128">
        <w:rPr>
          <w:rFonts w:ascii="Times New Roman" w:eastAsia="Times New Roman" w:hAnsi="Times New Roman" w:cs="Times New Roman"/>
          <w:sz w:val="24"/>
          <w:szCs w:val="24"/>
        </w:rPr>
        <w:t>To determine the number of grazers to add to our experiments so that we would have ecologically realistic densities, we multiplied field densities by the floor</w:t>
      </w:r>
      <w:r w:rsidRPr="00F64128">
        <w:rPr>
          <w:rFonts w:ascii="Times New Roman" w:eastAsia="Times New Roman" w:hAnsi="Times New Roman" w:cs="Times New Roman"/>
          <w:sz w:val="24"/>
          <w:szCs w:val="24"/>
        </w:rPr>
        <w:t xml:space="preserve"> area of the plastic containers used in the assay. </w:t>
      </w:r>
    </w:p>
    <w:p w14:paraId="053B8018"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56ADCE4B"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i/>
          <w:sz w:val="24"/>
          <w:szCs w:val="24"/>
        </w:rPr>
        <w:t>Feeding Choice Assays</w:t>
      </w:r>
    </w:p>
    <w:p w14:paraId="64CFE836" w14:textId="21BAF31E"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To understand how shifting wrack composition affects feeding preferences of rocky shore grazers, we offered grazers a choice of kelp and devilweed. Kelp was collected as fresh wrack from Ocean Beach (32.75380° N, -117.25284° W) and </w:t>
      </w:r>
      <w:r w:rsidR="008A1999" w:rsidRPr="00F64128">
        <w:rPr>
          <w:rFonts w:ascii="Times New Roman" w:eastAsia="Times New Roman" w:hAnsi="Times New Roman" w:cs="Times New Roman"/>
          <w:sz w:val="24"/>
          <w:szCs w:val="24"/>
        </w:rPr>
        <w:t xml:space="preserve">benthic </w:t>
      </w:r>
      <w:r w:rsidRPr="00F64128">
        <w:rPr>
          <w:rFonts w:ascii="Times New Roman" w:eastAsia="Times New Roman" w:hAnsi="Times New Roman" w:cs="Times New Roman"/>
          <w:sz w:val="24"/>
          <w:szCs w:val="24"/>
        </w:rPr>
        <w:t>devilweed was collected by snorkel from the jetty at Mission Bay in San Diego (32.76158° N, -117.24521° W). We transported seaweeds to San Diego State University’s Coastal and Marine Institute Laboratory (CMIL). Separate feeding choice assays were conducted with each of the four grazer species</w:t>
      </w:r>
      <w:r w:rsidR="008A1999" w:rsidRPr="00F64128">
        <w:rPr>
          <w:rFonts w:ascii="Times New Roman" w:eastAsia="Times New Roman" w:hAnsi="Times New Roman" w:cs="Times New Roman"/>
          <w:sz w:val="24"/>
          <w:szCs w:val="24"/>
        </w:rPr>
        <w:t xml:space="preserve"> (Shore crabs, Hermit crabs, Turban snails, and Black abalone</w:t>
      </w:r>
      <w:r w:rsidR="00E60876" w:rsidRPr="00F64128">
        <w:rPr>
          <w:rFonts w:ascii="Times New Roman" w:eastAsia="Times New Roman" w:hAnsi="Times New Roman" w:cs="Times New Roman"/>
          <w:sz w:val="24"/>
          <w:szCs w:val="24"/>
        </w:rPr>
        <w:t>)</w:t>
      </w:r>
      <w:r w:rsidRPr="00F64128">
        <w:rPr>
          <w:rFonts w:ascii="Times New Roman" w:eastAsia="Times New Roman" w:hAnsi="Times New Roman" w:cs="Times New Roman"/>
          <w:sz w:val="24"/>
          <w:szCs w:val="24"/>
        </w:rPr>
        <w:t xml:space="preserve">. </w:t>
      </w:r>
      <w:r w:rsidR="00E60876" w:rsidRPr="00F64128">
        <w:rPr>
          <w:rFonts w:ascii="Times New Roman" w:eastAsia="Times New Roman" w:hAnsi="Times New Roman" w:cs="Times New Roman"/>
          <w:sz w:val="24"/>
          <w:szCs w:val="24"/>
        </w:rPr>
        <w:t>Non-abalone animals</w:t>
      </w:r>
      <w:r w:rsidRPr="00F64128">
        <w:rPr>
          <w:rFonts w:ascii="Times New Roman" w:eastAsia="Times New Roman" w:hAnsi="Times New Roman" w:cs="Times New Roman"/>
          <w:sz w:val="24"/>
          <w:szCs w:val="24"/>
        </w:rPr>
        <w:t xml:space="preserve"> were collected from Sunset Cliffs Natural Park and transported to CMIL. These grazers were </w:t>
      </w:r>
      <w:r w:rsidR="008A1999" w:rsidRPr="00F64128">
        <w:rPr>
          <w:rFonts w:ascii="Times New Roman" w:eastAsia="Times New Roman" w:hAnsi="Times New Roman" w:cs="Times New Roman"/>
          <w:sz w:val="24"/>
          <w:szCs w:val="24"/>
        </w:rPr>
        <w:t xml:space="preserve">held in </w:t>
      </w:r>
      <w:r w:rsidRPr="00F64128">
        <w:rPr>
          <w:rFonts w:ascii="Times New Roman" w:eastAsia="Times New Roman" w:hAnsi="Times New Roman" w:cs="Times New Roman"/>
          <w:sz w:val="24"/>
          <w:szCs w:val="24"/>
        </w:rPr>
        <w:t>flow-through</w:t>
      </w:r>
      <w:r w:rsidR="008A1999" w:rsidRPr="00F64128">
        <w:rPr>
          <w:rFonts w:ascii="Times New Roman" w:eastAsia="Times New Roman" w:hAnsi="Times New Roman" w:cs="Times New Roman"/>
          <w:sz w:val="24"/>
          <w:szCs w:val="24"/>
        </w:rPr>
        <w:t xml:space="preserve"> seawater. Black abalone (collected and held under ESA Permit </w:t>
      </w:r>
      <w:r w:rsidR="008A1999" w:rsidRPr="00F64128">
        <w:rPr>
          <w:rFonts w:ascii="Times New Roman" w:hAnsi="Times New Roman" w:cs="Times New Roman"/>
          <w:color w:val="000000"/>
          <w:sz w:val="24"/>
          <w:szCs w:val="24"/>
        </w:rPr>
        <w:t>#19571-2R) were held in chilled,</w:t>
      </w:r>
      <w:r w:rsidR="00E60876" w:rsidRPr="00F64128">
        <w:rPr>
          <w:rFonts w:ascii="Times New Roman" w:hAnsi="Times New Roman" w:cs="Times New Roman"/>
          <w:color w:val="000000"/>
          <w:sz w:val="24"/>
          <w:szCs w:val="24"/>
        </w:rPr>
        <w:t xml:space="preserve"> recirculating seawater</w:t>
      </w:r>
      <w:r w:rsidR="008A1999" w:rsidRPr="00F64128">
        <w:rPr>
          <w:rFonts w:ascii="Times New Roman" w:hAnsi="Times New Roman" w:cs="Times New Roman"/>
          <w:color w:val="000000"/>
          <w:sz w:val="24"/>
          <w:szCs w:val="24"/>
        </w:rPr>
        <w:t xml:space="preserve"> at </w:t>
      </w:r>
      <w:r w:rsidR="008A1999" w:rsidRPr="00F64128">
        <w:rPr>
          <w:rFonts w:ascii="Times New Roman" w:eastAsia="Times New Roman" w:hAnsi="Times New Roman" w:cs="Times New Roman"/>
          <w:sz w:val="24"/>
          <w:szCs w:val="24"/>
        </w:rPr>
        <w:t>NOAA Southwest Fisheries Center (La Jolla, California).</w:t>
      </w:r>
      <w:ins w:id="52" w:author="Jeremy Long" w:date="2023-06-07T17:04:00Z">
        <w:r w:rsidR="008A1999"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 xml:space="preserve">Prior to the assay, all grazers were fed </w:t>
      </w:r>
      <w:r w:rsidRPr="00F64128">
        <w:rPr>
          <w:rFonts w:ascii="Times New Roman" w:eastAsia="Times New Roman" w:hAnsi="Times New Roman" w:cs="Times New Roman"/>
          <w:i/>
          <w:sz w:val="24"/>
          <w:szCs w:val="24"/>
        </w:rPr>
        <w:t>Ulva spp.</w:t>
      </w:r>
      <w:r w:rsidRPr="00F64128">
        <w:rPr>
          <w:rFonts w:ascii="Times New Roman" w:eastAsia="Times New Roman" w:hAnsi="Times New Roman" w:cs="Times New Roman"/>
          <w:sz w:val="24"/>
          <w:szCs w:val="24"/>
        </w:rPr>
        <w:t xml:space="preserve"> for three days </w:t>
      </w:r>
      <w:r w:rsidR="00E60876" w:rsidRPr="00F64128">
        <w:rPr>
          <w:rFonts w:ascii="Times New Roman" w:eastAsia="Times New Roman" w:hAnsi="Times New Roman" w:cs="Times New Roman"/>
          <w:sz w:val="24"/>
          <w:szCs w:val="24"/>
        </w:rPr>
        <w:t>before starving for two days</w:t>
      </w:r>
      <w:r w:rsidRPr="00F64128">
        <w:rPr>
          <w:rFonts w:ascii="Times New Roman" w:eastAsia="Times New Roman" w:hAnsi="Times New Roman" w:cs="Times New Roman"/>
          <w:sz w:val="24"/>
          <w:szCs w:val="24"/>
        </w:rPr>
        <w:t xml:space="preserve">. This pre-assay period attempted to standardize hunger level and to motivate our grazers to feed. </w:t>
      </w:r>
      <w:r w:rsidR="00E60876" w:rsidRPr="00F64128">
        <w:rPr>
          <w:rFonts w:ascii="Times New Roman" w:eastAsia="Times New Roman" w:hAnsi="Times New Roman" w:cs="Times New Roman"/>
          <w:sz w:val="24"/>
          <w:szCs w:val="24"/>
        </w:rPr>
        <w:t xml:space="preserve">All feeding assays were conducted in June 2019, </w:t>
      </w:r>
      <w:proofErr w:type="gramStart"/>
      <w:r w:rsidR="00E60876" w:rsidRPr="00F64128">
        <w:rPr>
          <w:rFonts w:ascii="Times New Roman" w:eastAsia="Times New Roman" w:hAnsi="Times New Roman" w:cs="Times New Roman"/>
          <w:sz w:val="24"/>
          <w:szCs w:val="24"/>
        </w:rPr>
        <w:t xml:space="preserve">with the </w:t>
      </w:r>
      <w:ins w:id="53" w:author="Ricardo Desantiago" w:date="2023-06-12T09:52:00Z">
        <w:r w:rsidR="00E00F6A" w:rsidRPr="00F64128">
          <w:rPr>
            <w:rFonts w:ascii="Times New Roman" w:eastAsia="Times New Roman" w:hAnsi="Times New Roman" w:cs="Times New Roman"/>
            <w:sz w:val="24"/>
            <w:szCs w:val="24"/>
          </w:rPr>
          <w:t>exception</w:t>
        </w:r>
      </w:ins>
      <w:r w:rsidR="00E60876" w:rsidRPr="00F64128">
        <w:rPr>
          <w:rFonts w:ascii="Times New Roman" w:eastAsia="Times New Roman" w:hAnsi="Times New Roman" w:cs="Times New Roman"/>
          <w:sz w:val="24"/>
          <w:szCs w:val="24"/>
        </w:rPr>
        <w:t xml:space="preserve"> of</w:t>
      </w:r>
      <w:proofErr w:type="gramEnd"/>
      <w:r w:rsidR="00E60876" w:rsidRPr="00F64128">
        <w:rPr>
          <w:rFonts w:ascii="Times New Roman" w:eastAsia="Times New Roman" w:hAnsi="Times New Roman" w:cs="Times New Roman"/>
          <w:sz w:val="24"/>
          <w:szCs w:val="24"/>
        </w:rPr>
        <w:t xml:space="preserve"> Black abalone (</w:t>
      </w:r>
      <w:commentRangeStart w:id="54"/>
      <w:r w:rsidR="00E60876" w:rsidRPr="00F64128">
        <w:rPr>
          <w:rFonts w:ascii="Times New Roman" w:eastAsia="Times New Roman" w:hAnsi="Times New Roman" w:cs="Times New Roman"/>
          <w:sz w:val="24"/>
          <w:szCs w:val="24"/>
        </w:rPr>
        <w:t>August 2019).</w:t>
      </w:r>
      <w:r w:rsidRPr="00F64128">
        <w:rPr>
          <w:rFonts w:ascii="Times New Roman" w:eastAsia="Times New Roman" w:hAnsi="Times New Roman" w:cs="Times New Roman"/>
          <w:sz w:val="24"/>
          <w:szCs w:val="24"/>
        </w:rPr>
        <w:t xml:space="preserve"> </w:t>
      </w:r>
      <w:commentRangeEnd w:id="54"/>
      <w:r w:rsidR="00E60876" w:rsidRPr="00F64128">
        <w:rPr>
          <w:rStyle w:val="CommentReference"/>
          <w:rFonts w:ascii="Times New Roman" w:hAnsi="Times New Roman" w:cs="Times New Roman"/>
          <w:sz w:val="24"/>
          <w:szCs w:val="24"/>
        </w:rPr>
        <w:commentReference w:id="54"/>
      </w:r>
    </w:p>
    <w:p w14:paraId="170C5F13"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50A80E41" w14:textId="274BB42E"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We </w:t>
      </w:r>
      <w:r w:rsidR="00036158" w:rsidRPr="00F64128">
        <w:rPr>
          <w:rFonts w:ascii="Times New Roman" w:eastAsia="Times New Roman" w:hAnsi="Times New Roman" w:cs="Times New Roman"/>
          <w:sz w:val="24"/>
          <w:szCs w:val="24"/>
        </w:rPr>
        <w:t>offered</w:t>
      </w:r>
      <w:r w:rsidRPr="00F64128">
        <w:rPr>
          <w:rFonts w:ascii="Times New Roman" w:eastAsia="Times New Roman" w:hAnsi="Times New Roman" w:cs="Times New Roman"/>
          <w:sz w:val="24"/>
          <w:szCs w:val="24"/>
        </w:rPr>
        <w:t xml:space="preserve"> 3 turban snails</w:t>
      </w:r>
      <w:r w:rsidR="00036158" w:rsidRPr="00F64128">
        <w:rPr>
          <w:rFonts w:ascii="Times New Roman" w:eastAsia="Times New Roman" w:hAnsi="Times New Roman" w:cs="Times New Roman"/>
          <w:sz w:val="24"/>
          <w:szCs w:val="24"/>
        </w:rPr>
        <w:t xml:space="preserve"> (n=14), 3</w:t>
      </w:r>
      <w:r w:rsidRPr="00F64128">
        <w:rPr>
          <w:rFonts w:ascii="Times New Roman" w:eastAsia="Times New Roman" w:hAnsi="Times New Roman" w:cs="Times New Roman"/>
          <w:sz w:val="24"/>
          <w:szCs w:val="24"/>
        </w:rPr>
        <w:t xml:space="preserve"> </w:t>
      </w:r>
      <w:r w:rsidR="00036158" w:rsidRPr="00F64128">
        <w:rPr>
          <w:rFonts w:ascii="Times New Roman" w:eastAsia="Times New Roman" w:hAnsi="Times New Roman" w:cs="Times New Roman"/>
          <w:sz w:val="24"/>
          <w:szCs w:val="24"/>
        </w:rPr>
        <w:t>h</w:t>
      </w:r>
      <w:r w:rsidRPr="00F64128">
        <w:rPr>
          <w:rFonts w:ascii="Times New Roman" w:eastAsia="Times New Roman" w:hAnsi="Times New Roman" w:cs="Times New Roman"/>
          <w:sz w:val="24"/>
          <w:szCs w:val="24"/>
        </w:rPr>
        <w:t>ermit crabs</w:t>
      </w:r>
      <w:r w:rsidR="00036158" w:rsidRPr="00F64128">
        <w:rPr>
          <w:rFonts w:ascii="Times New Roman" w:eastAsia="Times New Roman" w:hAnsi="Times New Roman" w:cs="Times New Roman"/>
          <w:sz w:val="24"/>
          <w:szCs w:val="24"/>
        </w:rPr>
        <w:t xml:space="preserve"> (n=14), or a single shore crab (n=15)</w:t>
      </w:r>
      <w:r w:rsidRPr="00F64128">
        <w:rPr>
          <w:rFonts w:ascii="Times New Roman" w:eastAsia="Times New Roman" w:hAnsi="Times New Roman" w:cs="Times New Roman"/>
          <w:sz w:val="24"/>
          <w:szCs w:val="24"/>
        </w:rPr>
        <w:t xml:space="preserve"> </w:t>
      </w:r>
      <w:r w:rsidR="00036158" w:rsidRPr="00F64128">
        <w:rPr>
          <w:rFonts w:ascii="Times New Roman" w:eastAsia="Times New Roman" w:hAnsi="Times New Roman" w:cs="Times New Roman"/>
          <w:sz w:val="24"/>
          <w:szCs w:val="24"/>
        </w:rPr>
        <w:t xml:space="preserve">a choice of devilweed and kelp </w:t>
      </w:r>
      <w:r w:rsidRPr="00F64128">
        <w:rPr>
          <w:rFonts w:ascii="Times New Roman" w:eastAsia="Times New Roman" w:hAnsi="Times New Roman" w:cs="Times New Roman"/>
          <w:sz w:val="24"/>
          <w:szCs w:val="24"/>
        </w:rPr>
        <w:t>in plastic containers (190</w:t>
      </w:r>
      <w:ins w:id="55" w:author="Jeremy Long" w:date="2023-06-07T17:11:00Z">
        <w:r w:rsidR="00E60876"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x</w:t>
      </w:r>
      <w:ins w:id="56" w:author="Jeremy Long" w:date="2023-06-07T17:11:00Z">
        <w:r w:rsidR="00E60876"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160</w:t>
      </w:r>
      <w:ins w:id="57" w:author="Jeremy Long" w:date="2023-06-07T17:11:00Z">
        <w:r w:rsidR="00E60876"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x</w:t>
      </w:r>
      <w:ins w:id="58" w:author="Jeremy Long" w:date="2023-06-07T17:11:00Z">
        <w:r w:rsidR="00E60876"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110mm</w:t>
      </w:r>
      <w:r w:rsidR="00036158" w:rsidRPr="00F64128">
        <w:rPr>
          <w:rFonts w:ascii="Times New Roman" w:eastAsia="Times New Roman" w:hAnsi="Times New Roman" w:cs="Times New Roman"/>
          <w:sz w:val="24"/>
          <w:szCs w:val="24"/>
        </w:rPr>
        <w:t xml:space="preserve">). </w:t>
      </w:r>
      <w:r w:rsidR="00A721D6" w:rsidRPr="00F64128">
        <w:rPr>
          <w:rFonts w:ascii="Times New Roman" w:eastAsia="Times New Roman" w:hAnsi="Times New Roman" w:cs="Times New Roman"/>
          <w:sz w:val="24"/>
          <w:szCs w:val="24"/>
        </w:rPr>
        <w:t>Container walls</w:t>
      </w:r>
      <w:r w:rsidRPr="00F64128">
        <w:rPr>
          <w:rFonts w:ascii="Times New Roman" w:eastAsia="Times New Roman" w:hAnsi="Times New Roman" w:cs="Times New Roman"/>
          <w:sz w:val="24"/>
          <w:szCs w:val="24"/>
        </w:rPr>
        <w:t xml:space="preserve"> included six 35mm holes lined with </w:t>
      </w:r>
      <w:r w:rsidR="00865F13" w:rsidRPr="00F64128">
        <w:rPr>
          <w:rFonts w:ascii="Times New Roman" w:eastAsia="Times New Roman" w:hAnsi="Times New Roman" w:cs="Times New Roman"/>
          <w:sz w:val="24"/>
          <w:szCs w:val="24"/>
        </w:rPr>
        <w:t>window screen (</w:t>
      </w:r>
      <w:r w:rsidRPr="00F64128">
        <w:rPr>
          <w:rFonts w:ascii="Times New Roman" w:eastAsia="Times New Roman" w:hAnsi="Times New Roman" w:cs="Times New Roman"/>
          <w:sz w:val="24"/>
          <w:szCs w:val="24"/>
        </w:rPr>
        <w:t>2mm</w:t>
      </w:r>
      <w:r w:rsidR="00865F13" w:rsidRPr="00F64128">
        <w:rPr>
          <w:rFonts w:ascii="Times New Roman" w:eastAsia="Times New Roman" w:hAnsi="Times New Roman" w:cs="Times New Roman"/>
          <w:sz w:val="24"/>
          <w:szCs w:val="24"/>
        </w:rPr>
        <w:t xml:space="preserve"> openings)</w:t>
      </w:r>
      <w:r w:rsidRPr="00F64128">
        <w:rPr>
          <w:rFonts w:ascii="Times New Roman" w:eastAsia="Times New Roman" w:hAnsi="Times New Roman" w:cs="Times New Roman"/>
          <w:sz w:val="24"/>
          <w:szCs w:val="24"/>
        </w:rPr>
        <w:t xml:space="preserve"> to improve </w:t>
      </w:r>
      <w:r w:rsidR="00865F13" w:rsidRPr="00F64128">
        <w:rPr>
          <w:rFonts w:ascii="Times New Roman" w:eastAsia="Times New Roman" w:hAnsi="Times New Roman" w:cs="Times New Roman"/>
          <w:sz w:val="24"/>
          <w:szCs w:val="24"/>
        </w:rPr>
        <w:t>water exchange</w:t>
      </w:r>
      <w:r w:rsidRPr="00F64128">
        <w:rPr>
          <w:rFonts w:ascii="Times New Roman" w:eastAsia="Times New Roman" w:hAnsi="Times New Roman" w:cs="Times New Roman"/>
          <w:sz w:val="24"/>
          <w:szCs w:val="24"/>
        </w:rPr>
        <w:t xml:space="preserve">. </w:t>
      </w:r>
      <w:r w:rsidR="00865F13" w:rsidRPr="00F64128">
        <w:rPr>
          <w:rFonts w:ascii="Times New Roman" w:eastAsia="Times New Roman" w:hAnsi="Times New Roman" w:cs="Times New Roman"/>
          <w:sz w:val="24"/>
          <w:szCs w:val="24"/>
        </w:rPr>
        <w:t>Black abalone were housed individually in 280</w:t>
      </w:r>
      <w:ins w:id="59" w:author="Jeremy Long" w:date="2023-06-08T12:54:00Z">
        <w:r w:rsidR="00865F13" w:rsidRPr="00F64128">
          <w:rPr>
            <w:rFonts w:ascii="Times New Roman" w:eastAsia="Times New Roman" w:hAnsi="Times New Roman" w:cs="Times New Roman"/>
            <w:sz w:val="24"/>
            <w:szCs w:val="24"/>
          </w:rPr>
          <w:t xml:space="preserve"> </w:t>
        </w:r>
      </w:ins>
      <w:r w:rsidR="00865F13" w:rsidRPr="00F64128">
        <w:rPr>
          <w:rFonts w:ascii="Times New Roman" w:eastAsia="Times New Roman" w:hAnsi="Times New Roman" w:cs="Times New Roman"/>
          <w:sz w:val="24"/>
          <w:szCs w:val="24"/>
        </w:rPr>
        <w:t>x</w:t>
      </w:r>
      <w:ins w:id="60" w:author="Jeremy Long" w:date="2023-06-08T12:54:00Z">
        <w:r w:rsidR="00865F13" w:rsidRPr="00F64128">
          <w:rPr>
            <w:rFonts w:ascii="Times New Roman" w:eastAsia="Times New Roman" w:hAnsi="Times New Roman" w:cs="Times New Roman"/>
            <w:sz w:val="24"/>
            <w:szCs w:val="24"/>
          </w:rPr>
          <w:t xml:space="preserve"> </w:t>
        </w:r>
      </w:ins>
      <w:r w:rsidR="00865F13" w:rsidRPr="00F64128">
        <w:rPr>
          <w:rFonts w:ascii="Times New Roman" w:eastAsia="Times New Roman" w:hAnsi="Times New Roman" w:cs="Times New Roman"/>
          <w:sz w:val="24"/>
          <w:szCs w:val="24"/>
        </w:rPr>
        <w:t>230</w:t>
      </w:r>
      <w:ins w:id="61" w:author="Jeremy Long" w:date="2023-06-08T12:54:00Z">
        <w:r w:rsidR="00865F13" w:rsidRPr="00F64128">
          <w:rPr>
            <w:rFonts w:ascii="Times New Roman" w:eastAsia="Times New Roman" w:hAnsi="Times New Roman" w:cs="Times New Roman"/>
            <w:sz w:val="24"/>
            <w:szCs w:val="24"/>
          </w:rPr>
          <w:t xml:space="preserve"> </w:t>
        </w:r>
      </w:ins>
      <w:r w:rsidR="00865F13" w:rsidRPr="00F64128">
        <w:rPr>
          <w:rFonts w:ascii="Times New Roman" w:eastAsia="Times New Roman" w:hAnsi="Times New Roman" w:cs="Times New Roman"/>
          <w:sz w:val="24"/>
          <w:szCs w:val="24"/>
        </w:rPr>
        <w:t>x</w:t>
      </w:r>
      <w:ins w:id="62" w:author="Jeremy Long" w:date="2023-06-08T12:54:00Z">
        <w:r w:rsidR="00865F13" w:rsidRPr="00F64128">
          <w:rPr>
            <w:rFonts w:ascii="Times New Roman" w:eastAsia="Times New Roman" w:hAnsi="Times New Roman" w:cs="Times New Roman"/>
            <w:sz w:val="24"/>
            <w:szCs w:val="24"/>
          </w:rPr>
          <w:t xml:space="preserve"> </w:t>
        </w:r>
      </w:ins>
      <w:r w:rsidR="00865F13" w:rsidRPr="00F64128">
        <w:rPr>
          <w:rFonts w:ascii="Times New Roman" w:eastAsia="Times New Roman" w:hAnsi="Times New Roman" w:cs="Times New Roman"/>
          <w:sz w:val="24"/>
          <w:szCs w:val="24"/>
        </w:rPr>
        <w:t xml:space="preserve">180mm mesh-lined (5mm), PVC-framed cages with a Plexiglas floor. </w:t>
      </w:r>
      <w:r w:rsidR="00036158" w:rsidRPr="00F64128">
        <w:rPr>
          <w:rFonts w:ascii="Times New Roman" w:eastAsia="Times New Roman" w:hAnsi="Times New Roman" w:cs="Times New Roman"/>
          <w:sz w:val="24"/>
          <w:szCs w:val="24"/>
        </w:rPr>
        <w:t>W</w:t>
      </w:r>
      <w:r w:rsidRPr="00F64128">
        <w:rPr>
          <w:rFonts w:ascii="Times New Roman" w:eastAsia="Times New Roman" w:hAnsi="Times New Roman" w:cs="Times New Roman"/>
          <w:sz w:val="24"/>
          <w:szCs w:val="24"/>
        </w:rPr>
        <w:t xml:space="preserve">e </w:t>
      </w:r>
      <w:r w:rsidR="00036158" w:rsidRPr="00F64128">
        <w:rPr>
          <w:rFonts w:ascii="Times New Roman" w:eastAsia="Times New Roman" w:hAnsi="Times New Roman" w:cs="Times New Roman"/>
          <w:sz w:val="24"/>
          <w:szCs w:val="24"/>
        </w:rPr>
        <w:t xml:space="preserve">offered </w:t>
      </w:r>
      <w:r w:rsidR="00865F13" w:rsidRPr="00F64128">
        <w:rPr>
          <w:rFonts w:ascii="Times New Roman" w:eastAsia="Times New Roman" w:hAnsi="Times New Roman" w:cs="Times New Roman"/>
          <w:sz w:val="24"/>
          <w:szCs w:val="24"/>
        </w:rPr>
        <w:t xml:space="preserve">grazers </w:t>
      </w:r>
      <w:r w:rsidR="00E60876" w:rsidRPr="00F64128">
        <w:rPr>
          <w:rFonts w:ascii="Times New Roman" w:eastAsia="Times New Roman" w:hAnsi="Times New Roman" w:cs="Times New Roman"/>
          <w:sz w:val="24"/>
          <w:szCs w:val="24"/>
        </w:rPr>
        <w:t xml:space="preserve">an equivalent </w:t>
      </w:r>
      <w:r w:rsidRPr="00F64128">
        <w:rPr>
          <w:rFonts w:ascii="Times New Roman" w:eastAsia="Times New Roman" w:hAnsi="Times New Roman" w:cs="Times New Roman"/>
          <w:sz w:val="24"/>
          <w:szCs w:val="24"/>
        </w:rPr>
        <w:t>biomass of devilweed</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and kelp, </w:t>
      </w:r>
      <w:r w:rsidR="00865F13" w:rsidRPr="00F64128">
        <w:rPr>
          <w:rFonts w:ascii="Times New Roman" w:eastAsia="Times New Roman" w:hAnsi="Times New Roman" w:cs="Times New Roman"/>
          <w:sz w:val="24"/>
          <w:szCs w:val="24"/>
        </w:rPr>
        <w:t xml:space="preserve">and we </w:t>
      </w:r>
      <w:r w:rsidRPr="00F64128">
        <w:rPr>
          <w:rFonts w:ascii="Times New Roman" w:eastAsia="Times New Roman" w:hAnsi="Times New Roman" w:cs="Times New Roman"/>
          <w:sz w:val="24"/>
          <w:szCs w:val="24"/>
        </w:rPr>
        <w:t>anchored</w:t>
      </w:r>
      <w:r w:rsidRPr="00F64128">
        <w:rPr>
          <w:rFonts w:ascii="Times New Roman" w:eastAsia="Times New Roman" w:hAnsi="Times New Roman" w:cs="Times New Roman"/>
          <w:i/>
          <w:sz w:val="24"/>
          <w:szCs w:val="24"/>
        </w:rPr>
        <w:t xml:space="preserve"> </w:t>
      </w:r>
      <w:r w:rsidR="00865F13" w:rsidRPr="00F64128">
        <w:rPr>
          <w:rFonts w:ascii="Times New Roman" w:eastAsia="Times New Roman" w:hAnsi="Times New Roman" w:cs="Times New Roman"/>
          <w:iCs/>
          <w:sz w:val="24"/>
          <w:szCs w:val="24"/>
        </w:rPr>
        <w:lastRenderedPageBreak/>
        <w:t xml:space="preserve">these </w:t>
      </w:r>
      <w:r w:rsidRPr="00F64128">
        <w:rPr>
          <w:rFonts w:ascii="Times New Roman" w:eastAsia="Times New Roman" w:hAnsi="Times New Roman" w:cs="Times New Roman"/>
          <w:sz w:val="24"/>
          <w:szCs w:val="24"/>
        </w:rPr>
        <w:t xml:space="preserve">with binder clips (mean ± SE: 7.48 ± 0.40 g for hermit crabs, 7.48 ± 0.33 g for shore crabs, 6.51 ± 0.32 g for turban snails, 20.66 ± 0.35 g for black abalone). All replicates were paired with no-grazer controls to account for changes in mass unrelated to consumption </w:t>
      </w:r>
      <w:hyperlink r:id="rId41">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Dolecal</w:t>
        </w:r>
        <w:proofErr w:type="spellEnd"/>
        <w:r w:rsidRPr="00F64128">
          <w:rPr>
            <w:rFonts w:ascii="Times New Roman" w:eastAsia="Times New Roman" w:hAnsi="Times New Roman" w:cs="Times New Roman"/>
            <w:sz w:val="24"/>
            <w:szCs w:val="24"/>
          </w:rPr>
          <w:t xml:space="preserve"> &amp; Long, 2013)</w:t>
        </w:r>
      </w:hyperlink>
      <w:r w:rsidRPr="00F64128">
        <w:rPr>
          <w:rFonts w:ascii="Times New Roman" w:eastAsia="Times New Roman" w:hAnsi="Times New Roman" w:cs="Times New Roman"/>
          <w:sz w:val="24"/>
          <w:szCs w:val="24"/>
        </w:rPr>
        <w:t xml:space="preserve">. Individual replicates were stopped when </w:t>
      </w:r>
      <w:r w:rsidR="00865F13" w:rsidRPr="00F64128">
        <w:rPr>
          <w:rFonts w:ascii="Times New Roman" w:eastAsia="Times New Roman" w:hAnsi="Times New Roman" w:cs="Times New Roman"/>
          <w:sz w:val="24"/>
          <w:szCs w:val="24"/>
        </w:rPr>
        <w:t>~3/4</w:t>
      </w:r>
      <w:r w:rsidRPr="00F64128">
        <w:rPr>
          <w:rFonts w:ascii="Times New Roman" w:eastAsia="Times New Roman" w:hAnsi="Times New Roman" w:cs="Times New Roman"/>
          <w:sz w:val="24"/>
          <w:szCs w:val="24"/>
        </w:rPr>
        <w:t xml:space="preserve"> of either seaweed </w:t>
      </w:r>
      <w:r w:rsidR="00865F13" w:rsidRPr="00F64128">
        <w:rPr>
          <w:rFonts w:ascii="Times New Roman" w:eastAsia="Times New Roman" w:hAnsi="Times New Roman" w:cs="Times New Roman"/>
          <w:sz w:val="24"/>
          <w:szCs w:val="24"/>
        </w:rPr>
        <w:t xml:space="preserve">was consumed </w:t>
      </w:r>
      <w:r w:rsidRPr="00F64128">
        <w:rPr>
          <w:rFonts w:ascii="Times New Roman" w:eastAsia="Times New Roman" w:hAnsi="Times New Roman" w:cs="Times New Roman"/>
          <w:sz w:val="24"/>
          <w:szCs w:val="24"/>
        </w:rPr>
        <w:t xml:space="preserve">or </w:t>
      </w:r>
      <w:r w:rsidR="00865F13" w:rsidRPr="00F64128">
        <w:rPr>
          <w:rFonts w:ascii="Times New Roman" w:eastAsia="Times New Roman" w:hAnsi="Times New Roman" w:cs="Times New Roman"/>
          <w:sz w:val="24"/>
          <w:szCs w:val="24"/>
        </w:rPr>
        <w:t>after</w:t>
      </w:r>
      <w:r w:rsidRPr="00F64128">
        <w:rPr>
          <w:rFonts w:ascii="Times New Roman" w:eastAsia="Times New Roman" w:hAnsi="Times New Roman" w:cs="Times New Roman"/>
          <w:sz w:val="24"/>
          <w:szCs w:val="24"/>
        </w:rPr>
        <w:t xml:space="preserve"> 6 days. All remaining seaweed and seaweed fragments were blotted dry and weighed. We adjusted for autogenic growth using the equation </w:t>
      </w:r>
      <w:proofErr w:type="spellStart"/>
      <w:r w:rsidRPr="00F64128">
        <w:rPr>
          <w:rFonts w:ascii="Times New Roman" w:eastAsia="Times New Roman" w:hAnsi="Times New Roman" w:cs="Times New Roman"/>
          <w:sz w:val="24"/>
          <w:szCs w:val="24"/>
        </w:rPr>
        <w:t>T</w:t>
      </w:r>
      <w:r w:rsidRPr="00F64128">
        <w:rPr>
          <w:rFonts w:ascii="Times New Roman" w:eastAsia="Times New Roman" w:hAnsi="Times New Roman" w:cs="Times New Roman"/>
          <w:sz w:val="24"/>
          <w:szCs w:val="24"/>
          <w:vertAlign w:val="subscript"/>
        </w:rPr>
        <w:t>i</w:t>
      </w:r>
      <w:proofErr w:type="spellEnd"/>
      <w:r w:rsidRPr="00F64128">
        <w:rPr>
          <w:rFonts w:ascii="Times New Roman" w:eastAsia="Times New Roman" w:hAnsi="Times New Roman" w:cs="Times New Roman"/>
          <w:sz w:val="24"/>
          <w:szCs w:val="24"/>
          <w:vertAlign w:val="subscript"/>
        </w:rPr>
        <w:t xml:space="preserve"> </w:t>
      </w:r>
      <w:r w:rsidRPr="00F64128">
        <w:rPr>
          <w:rFonts w:ascii="Times New Roman" w:eastAsia="Times New Roman" w:hAnsi="Times New Roman" w:cs="Times New Roman"/>
          <w:sz w:val="24"/>
          <w:szCs w:val="24"/>
        </w:rPr>
        <w:t>(C</w:t>
      </w:r>
      <w:r w:rsidRPr="00F64128">
        <w:rPr>
          <w:rFonts w:ascii="Times New Roman" w:eastAsia="Times New Roman" w:hAnsi="Times New Roman" w:cs="Times New Roman"/>
          <w:sz w:val="24"/>
          <w:szCs w:val="24"/>
          <w:vertAlign w:val="subscript"/>
        </w:rPr>
        <w:t>f</w:t>
      </w:r>
      <w:r w:rsidRPr="00F64128">
        <w:rPr>
          <w:rFonts w:ascii="Times New Roman" w:eastAsia="Times New Roman" w:hAnsi="Times New Roman" w:cs="Times New Roman"/>
          <w:sz w:val="24"/>
          <w:szCs w:val="24"/>
        </w:rPr>
        <w:t xml:space="preserve"> /C</w:t>
      </w:r>
      <w:r w:rsidRPr="00F64128">
        <w:rPr>
          <w:rFonts w:ascii="Times New Roman" w:eastAsia="Times New Roman" w:hAnsi="Times New Roman" w:cs="Times New Roman"/>
          <w:sz w:val="24"/>
          <w:szCs w:val="24"/>
          <w:vertAlign w:val="subscript"/>
        </w:rPr>
        <w:t>i</w:t>
      </w:r>
      <w:r w:rsidRPr="00F64128">
        <w:rPr>
          <w:rFonts w:ascii="Times New Roman" w:eastAsia="Times New Roman" w:hAnsi="Times New Roman" w:cs="Times New Roman"/>
          <w:sz w:val="24"/>
          <w:szCs w:val="24"/>
        </w:rPr>
        <w:t xml:space="preserve">) – </w:t>
      </w:r>
      <w:proofErr w:type="spellStart"/>
      <w:r w:rsidRPr="00F64128">
        <w:rPr>
          <w:rFonts w:ascii="Times New Roman" w:eastAsia="Times New Roman" w:hAnsi="Times New Roman" w:cs="Times New Roman"/>
          <w:sz w:val="24"/>
          <w:szCs w:val="24"/>
        </w:rPr>
        <w:t>T</w:t>
      </w:r>
      <w:r w:rsidRPr="00F64128">
        <w:rPr>
          <w:rFonts w:ascii="Times New Roman" w:eastAsia="Times New Roman" w:hAnsi="Times New Roman" w:cs="Times New Roman"/>
          <w:sz w:val="24"/>
          <w:szCs w:val="24"/>
          <w:vertAlign w:val="subscript"/>
        </w:rPr>
        <w:t>f</w:t>
      </w:r>
      <w:proofErr w:type="spellEnd"/>
      <w:r w:rsidRPr="00F64128">
        <w:rPr>
          <w:rFonts w:ascii="Times New Roman" w:eastAsia="Times New Roman" w:hAnsi="Times New Roman" w:cs="Times New Roman"/>
          <w:sz w:val="24"/>
          <w:szCs w:val="24"/>
        </w:rPr>
        <w:t xml:space="preserve">, where </w:t>
      </w:r>
      <w:proofErr w:type="spellStart"/>
      <w:r w:rsidRPr="00F64128">
        <w:rPr>
          <w:rFonts w:ascii="Times New Roman" w:eastAsia="Times New Roman" w:hAnsi="Times New Roman" w:cs="Times New Roman"/>
          <w:sz w:val="24"/>
          <w:szCs w:val="24"/>
        </w:rPr>
        <w:t>T</w:t>
      </w:r>
      <w:r w:rsidRPr="00F64128">
        <w:rPr>
          <w:rFonts w:ascii="Times New Roman" w:eastAsia="Times New Roman" w:hAnsi="Times New Roman" w:cs="Times New Roman"/>
          <w:sz w:val="24"/>
          <w:szCs w:val="24"/>
          <w:vertAlign w:val="subscript"/>
        </w:rPr>
        <w:t>i</w:t>
      </w:r>
      <w:proofErr w:type="spellEnd"/>
      <w:r w:rsidRPr="00F64128">
        <w:rPr>
          <w:rFonts w:ascii="Times New Roman" w:eastAsia="Times New Roman" w:hAnsi="Times New Roman" w:cs="Times New Roman"/>
          <w:sz w:val="24"/>
          <w:szCs w:val="24"/>
        </w:rPr>
        <w:t xml:space="preserve"> and </w:t>
      </w:r>
      <w:proofErr w:type="spellStart"/>
      <w:r w:rsidRPr="00F64128">
        <w:rPr>
          <w:rFonts w:ascii="Times New Roman" w:eastAsia="Times New Roman" w:hAnsi="Times New Roman" w:cs="Times New Roman"/>
          <w:sz w:val="24"/>
          <w:szCs w:val="24"/>
        </w:rPr>
        <w:t>T</w:t>
      </w:r>
      <w:r w:rsidRPr="00F64128">
        <w:rPr>
          <w:rFonts w:ascii="Times New Roman" w:eastAsia="Times New Roman" w:hAnsi="Times New Roman" w:cs="Times New Roman"/>
          <w:sz w:val="24"/>
          <w:szCs w:val="24"/>
          <w:vertAlign w:val="subscript"/>
        </w:rPr>
        <w:t>f</w:t>
      </w:r>
      <w:proofErr w:type="spellEnd"/>
      <w:r w:rsidRPr="00F64128">
        <w:rPr>
          <w:rFonts w:ascii="Times New Roman" w:eastAsia="Times New Roman" w:hAnsi="Times New Roman" w:cs="Times New Roman"/>
          <w:sz w:val="24"/>
          <w:szCs w:val="24"/>
        </w:rPr>
        <w:t xml:space="preserve"> represent the seaweed masses of the experimental treatments and C</w:t>
      </w:r>
      <w:r w:rsidRPr="00F64128">
        <w:rPr>
          <w:rFonts w:ascii="Times New Roman" w:eastAsia="Times New Roman" w:hAnsi="Times New Roman" w:cs="Times New Roman"/>
          <w:sz w:val="24"/>
          <w:szCs w:val="24"/>
          <w:vertAlign w:val="subscript"/>
        </w:rPr>
        <w:t>f</w:t>
      </w:r>
      <w:r w:rsidRPr="00F64128">
        <w:rPr>
          <w:rFonts w:ascii="Times New Roman" w:eastAsia="Times New Roman" w:hAnsi="Times New Roman" w:cs="Times New Roman"/>
          <w:sz w:val="24"/>
          <w:szCs w:val="24"/>
        </w:rPr>
        <w:t xml:space="preserve"> and C</w:t>
      </w:r>
      <w:r w:rsidRPr="00F64128">
        <w:rPr>
          <w:rFonts w:ascii="Times New Roman" w:eastAsia="Times New Roman" w:hAnsi="Times New Roman" w:cs="Times New Roman"/>
          <w:sz w:val="24"/>
          <w:szCs w:val="24"/>
          <w:vertAlign w:val="subscript"/>
        </w:rPr>
        <w:t>i</w:t>
      </w:r>
      <w:ins w:id="63" w:author="Ricardo Desantiago" w:date="2023-06-12T11:07:00Z">
        <w:r w:rsidR="00296B67" w:rsidRPr="00F64128">
          <w:rPr>
            <w:rFonts w:ascii="Times New Roman" w:eastAsia="Times New Roman" w:hAnsi="Times New Roman" w:cs="Times New Roman"/>
            <w:sz w:val="24"/>
            <w:szCs w:val="24"/>
            <w:vertAlign w:val="subscript"/>
          </w:rPr>
          <w:t xml:space="preserve"> </w:t>
        </w:r>
      </w:ins>
      <w:r w:rsidRPr="00F64128">
        <w:rPr>
          <w:rFonts w:ascii="Times New Roman" w:eastAsia="Times New Roman" w:hAnsi="Times New Roman" w:cs="Times New Roman"/>
          <w:sz w:val="24"/>
          <w:szCs w:val="24"/>
        </w:rPr>
        <w:t>represent the seaweed masses in control treatments before (</w:t>
      </w:r>
      <w:proofErr w:type="spellStart"/>
      <w:r w:rsidRPr="00F64128">
        <w:rPr>
          <w:rFonts w:ascii="Times New Roman" w:eastAsia="Times New Roman" w:hAnsi="Times New Roman" w:cs="Times New Roman"/>
          <w:sz w:val="24"/>
          <w:szCs w:val="24"/>
        </w:rPr>
        <w:t>i</w:t>
      </w:r>
      <w:proofErr w:type="spellEnd"/>
      <w:r w:rsidRPr="00F64128">
        <w:rPr>
          <w:rFonts w:ascii="Times New Roman" w:eastAsia="Times New Roman" w:hAnsi="Times New Roman" w:cs="Times New Roman"/>
          <w:sz w:val="24"/>
          <w:szCs w:val="24"/>
        </w:rPr>
        <w:t xml:space="preserve">) and after (f) the assay </w:t>
      </w:r>
      <w:hyperlink r:id="rId42">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Dolecal</w:t>
        </w:r>
        <w:proofErr w:type="spellEnd"/>
        <w:r w:rsidRPr="00F64128">
          <w:rPr>
            <w:rFonts w:ascii="Times New Roman" w:eastAsia="Times New Roman" w:hAnsi="Times New Roman" w:cs="Times New Roman"/>
            <w:sz w:val="24"/>
            <w:szCs w:val="24"/>
          </w:rPr>
          <w:t xml:space="preserve"> &amp; Long, 2013; </w:t>
        </w:r>
        <w:proofErr w:type="spellStart"/>
        <w:r w:rsidRPr="00F64128">
          <w:rPr>
            <w:rFonts w:ascii="Times New Roman" w:eastAsia="Times New Roman" w:hAnsi="Times New Roman" w:cs="Times New Roman"/>
            <w:sz w:val="24"/>
            <w:szCs w:val="24"/>
          </w:rPr>
          <w:t>Sotka</w:t>
        </w:r>
        <w:proofErr w:type="spellEnd"/>
        <w:r w:rsidRPr="00F64128">
          <w:rPr>
            <w:rFonts w:ascii="Times New Roman" w:eastAsia="Times New Roman" w:hAnsi="Times New Roman" w:cs="Times New Roman"/>
            <w:sz w:val="24"/>
            <w:szCs w:val="24"/>
          </w:rPr>
          <w:t xml:space="preserve"> &amp; Hay, 2002)</w:t>
        </w:r>
      </w:hyperlink>
      <w:r w:rsidRPr="00F64128">
        <w:rPr>
          <w:rFonts w:ascii="Times New Roman" w:eastAsia="Times New Roman" w:hAnsi="Times New Roman" w:cs="Times New Roman"/>
          <w:sz w:val="24"/>
          <w:szCs w:val="24"/>
        </w:rPr>
        <w:t xml:space="preserve">. </w:t>
      </w:r>
    </w:p>
    <w:p w14:paraId="5A37AFD9"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256208AD"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i/>
          <w:sz w:val="24"/>
          <w:szCs w:val="24"/>
        </w:rPr>
        <w:t>Performance Assays</w:t>
      </w:r>
      <w:r w:rsidRPr="00F64128">
        <w:rPr>
          <w:rFonts w:ascii="Times New Roman" w:eastAsia="Times New Roman" w:hAnsi="Times New Roman" w:cs="Times New Roman"/>
          <w:sz w:val="24"/>
          <w:szCs w:val="24"/>
        </w:rPr>
        <w:t xml:space="preserve"> </w:t>
      </w:r>
    </w:p>
    <w:p w14:paraId="3CF39D74" w14:textId="03683A32"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To understand how shifting wrack populations affects the performance of rocky shore grazers, we measured the growth and behavior of two grazer species [turban snails and juvenile red abalone (</w:t>
      </w:r>
      <w:proofErr w:type="spellStart"/>
      <w:r w:rsidRPr="00F64128">
        <w:rPr>
          <w:rFonts w:ascii="Times New Roman" w:eastAsia="Times New Roman" w:hAnsi="Times New Roman" w:cs="Times New Roman"/>
          <w:i/>
          <w:sz w:val="24"/>
          <w:szCs w:val="24"/>
        </w:rPr>
        <w:t>Haliotis</w:t>
      </w:r>
      <w:proofErr w:type="spellEnd"/>
      <w:r w:rsidRPr="00F64128">
        <w:rPr>
          <w:rFonts w:ascii="Times New Roman" w:eastAsia="Times New Roman" w:hAnsi="Times New Roman" w:cs="Times New Roman"/>
          <w:i/>
          <w:sz w:val="24"/>
          <w:szCs w:val="24"/>
        </w:rPr>
        <w:t xml:space="preserve"> </w:t>
      </w:r>
      <w:proofErr w:type="spellStart"/>
      <w:r w:rsidRPr="00F64128">
        <w:rPr>
          <w:rFonts w:ascii="Times New Roman" w:eastAsia="Times New Roman" w:hAnsi="Times New Roman" w:cs="Times New Roman"/>
          <w:i/>
          <w:sz w:val="24"/>
          <w:szCs w:val="24"/>
        </w:rPr>
        <w:t>rufescens</w:t>
      </w:r>
      <w:proofErr w:type="spellEnd"/>
      <w:r w:rsidRPr="00F64128">
        <w:rPr>
          <w:rFonts w:ascii="Times New Roman" w:eastAsia="Times New Roman" w:hAnsi="Times New Roman" w:cs="Times New Roman"/>
          <w:sz w:val="24"/>
          <w:szCs w:val="24"/>
        </w:rPr>
        <w:t>)] fed</w:t>
      </w:r>
      <w:r w:rsidR="00865F13" w:rsidRPr="00F64128">
        <w:rPr>
          <w:rFonts w:ascii="Times New Roman" w:eastAsia="Times New Roman" w:hAnsi="Times New Roman" w:cs="Times New Roman"/>
          <w:sz w:val="24"/>
          <w:szCs w:val="24"/>
        </w:rPr>
        <w:t xml:space="preserve"> </w:t>
      </w:r>
      <w:r w:rsidRPr="00F64128">
        <w:rPr>
          <w:rFonts w:ascii="Times New Roman" w:eastAsia="Times New Roman" w:hAnsi="Times New Roman" w:cs="Times New Roman"/>
          <w:sz w:val="24"/>
          <w:szCs w:val="24"/>
        </w:rPr>
        <w:t>kelp</w:t>
      </w:r>
      <w:r w:rsidR="00865F13" w:rsidRPr="00F64128">
        <w:rPr>
          <w:rFonts w:ascii="Times New Roman" w:eastAsia="Times New Roman" w:hAnsi="Times New Roman" w:cs="Times New Roman"/>
          <w:sz w:val="24"/>
          <w:szCs w:val="24"/>
        </w:rPr>
        <w:t>,</w:t>
      </w:r>
      <w:r w:rsidRPr="00F64128">
        <w:rPr>
          <w:rFonts w:ascii="Times New Roman" w:eastAsia="Times New Roman" w:hAnsi="Times New Roman" w:cs="Times New Roman"/>
          <w:sz w:val="24"/>
          <w:szCs w:val="24"/>
        </w:rPr>
        <w:t xml:space="preserve"> devilweed</w:t>
      </w:r>
      <w:r w:rsidR="00865F13" w:rsidRPr="00F64128">
        <w:rPr>
          <w:rFonts w:ascii="Times New Roman" w:eastAsia="Times New Roman" w:hAnsi="Times New Roman" w:cs="Times New Roman"/>
          <w:sz w:val="24"/>
          <w:szCs w:val="24"/>
        </w:rPr>
        <w:t>, or an equal mixture of the two</w:t>
      </w:r>
      <w:r w:rsidRPr="00F64128">
        <w:rPr>
          <w:rFonts w:ascii="Times New Roman" w:eastAsia="Times New Roman" w:hAnsi="Times New Roman" w:cs="Times New Roman"/>
          <w:sz w:val="24"/>
          <w:szCs w:val="24"/>
        </w:rPr>
        <w:t xml:space="preserve">. We used red abalone as a proxy for black abalone because of logistical challenges of conducting research with endangered black abalone, including that the </w:t>
      </w:r>
      <w:r w:rsidR="00865F13" w:rsidRPr="00F64128">
        <w:rPr>
          <w:rFonts w:ascii="Times New Roman" w:eastAsia="Times New Roman" w:hAnsi="Times New Roman" w:cs="Times New Roman"/>
          <w:sz w:val="24"/>
          <w:szCs w:val="24"/>
        </w:rPr>
        <w:t xml:space="preserve">limited number of </w:t>
      </w:r>
      <w:r w:rsidRPr="00F64128">
        <w:rPr>
          <w:rFonts w:ascii="Times New Roman" w:eastAsia="Times New Roman" w:hAnsi="Times New Roman" w:cs="Times New Roman"/>
          <w:sz w:val="24"/>
          <w:szCs w:val="24"/>
        </w:rPr>
        <w:t xml:space="preserve">captive individuals </w:t>
      </w:r>
      <w:r w:rsidR="00865F13" w:rsidRPr="00F64128">
        <w:rPr>
          <w:rFonts w:ascii="Times New Roman" w:eastAsia="Times New Roman" w:hAnsi="Times New Roman" w:cs="Times New Roman"/>
          <w:sz w:val="24"/>
          <w:szCs w:val="24"/>
        </w:rPr>
        <w:t xml:space="preserve">that we have access to </w:t>
      </w:r>
      <w:r w:rsidRPr="00F64128">
        <w:rPr>
          <w:rFonts w:ascii="Times New Roman" w:eastAsia="Times New Roman" w:hAnsi="Times New Roman" w:cs="Times New Roman"/>
          <w:sz w:val="24"/>
          <w:szCs w:val="24"/>
        </w:rPr>
        <w:t xml:space="preserve">are mature adults that might grow extremely slowly. </w:t>
      </w:r>
      <w:r w:rsidR="00865F13" w:rsidRPr="00F64128">
        <w:rPr>
          <w:rFonts w:ascii="Times New Roman" w:eastAsia="Times New Roman" w:hAnsi="Times New Roman" w:cs="Times New Roman"/>
          <w:sz w:val="24"/>
          <w:szCs w:val="24"/>
        </w:rPr>
        <w:t xml:space="preserve">This approach is further justified </w:t>
      </w:r>
      <w:r w:rsidRPr="00F64128">
        <w:rPr>
          <w:rFonts w:ascii="Times New Roman" w:eastAsia="Times New Roman" w:hAnsi="Times New Roman" w:cs="Times New Roman"/>
          <w:sz w:val="24"/>
          <w:szCs w:val="24"/>
        </w:rPr>
        <w:t xml:space="preserve">because </w:t>
      </w:r>
      <w:r w:rsidR="0099218E" w:rsidRPr="00F64128">
        <w:rPr>
          <w:rFonts w:ascii="Times New Roman" w:eastAsia="Times New Roman" w:hAnsi="Times New Roman" w:cs="Times New Roman"/>
          <w:sz w:val="24"/>
          <w:szCs w:val="24"/>
        </w:rPr>
        <w:t xml:space="preserve">both abalone species include </w:t>
      </w:r>
      <w:r w:rsidRPr="00F64128">
        <w:rPr>
          <w:rFonts w:ascii="Times New Roman" w:eastAsia="Times New Roman" w:hAnsi="Times New Roman" w:cs="Times New Roman"/>
          <w:sz w:val="24"/>
          <w:szCs w:val="24"/>
        </w:rPr>
        <w:t xml:space="preserve">brown seaweeds </w:t>
      </w:r>
      <w:r w:rsidR="0099218E" w:rsidRPr="00F64128">
        <w:rPr>
          <w:rFonts w:ascii="Times New Roman" w:eastAsia="Times New Roman" w:hAnsi="Times New Roman" w:cs="Times New Roman"/>
          <w:sz w:val="24"/>
          <w:szCs w:val="24"/>
        </w:rPr>
        <w:t>as</w:t>
      </w:r>
      <w:r w:rsidRPr="00F64128">
        <w:rPr>
          <w:rFonts w:ascii="Times New Roman" w:eastAsia="Times New Roman" w:hAnsi="Times New Roman" w:cs="Times New Roman"/>
          <w:sz w:val="24"/>
          <w:szCs w:val="24"/>
        </w:rPr>
        <w:t xml:space="preserve"> important components of</w:t>
      </w:r>
      <w:r w:rsidRPr="00F64128">
        <w:rPr>
          <w:rFonts w:ascii="Times New Roman" w:eastAsia="Times New Roman" w:hAnsi="Times New Roman" w:cs="Times New Roman"/>
          <w:i/>
          <w:sz w:val="24"/>
          <w:szCs w:val="24"/>
        </w:rPr>
        <w:t xml:space="preserve"> </w:t>
      </w:r>
      <w:r w:rsidR="0099218E" w:rsidRPr="00F64128">
        <w:rPr>
          <w:rFonts w:ascii="Times New Roman" w:eastAsia="Times New Roman" w:hAnsi="Times New Roman" w:cs="Times New Roman"/>
          <w:sz w:val="24"/>
          <w:szCs w:val="24"/>
        </w:rPr>
        <w:t>their</w:t>
      </w:r>
      <w:r w:rsidR="0099218E"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diets </w:t>
      </w:r>
      <w:hyperlink r:id="rId43">
        <w:r w:rsidRPr="00F64128">
          <w:rPr>
            <w:rFonts w:ascii="Times New Roman" w:eastAsia="Times New Roman" w:hAnsi="Times New Roman" w:cs="Times New Roman"/>
            <w:sz w:val="24"/>
            <w:szCs w:val="24"/>
          </w:rPr>
          <w:t xml:space="preserve">(Leighton &amp; </w:t>
        </w:r>
        <w:proofErr w:type="spellStart"/>
        <w:r w:rsidRPr="00F64128">
          <w:rPr>
            <w:rFonts w:ascii="Times New Roman" w:eastAsia="Times New Roman" w:hAnsi="Times New Roman" w:cs="Times New Roman"/>
            <w:sz w:val="24"/>
            <w:szCs w:val="24"/>
          </w:rPr>
          <w:t>Boolootian</w:t>
        </w:r>
        <w:proofErr w:type="spellEnd"/>
        <w:r w:rsidRPr="00F64128">
          <w:rPr>
            <w:rFonts w:ascii="Times New Roman" w:eastAsia="Times New Roman" w:hAnsi="Times New Roman" w:cs="Times New Roman"/>
            <w:sz w:val="24"/>
            <w:szCs w:val="24"/>
          </w:rPr>
          <w:t>, 1963; Nelson et al., 2002; Winter &amp; Estes, 1992)</w:t>
        </w:r>
      </w:hyperlink>
      <w:r w:rsidRPr="00F64128">
        <w:rPr>
          <w:rFonts w:ascii="Times New Roman" w:eastAsia="Times New Roman" w:hAnsi="Times New Roman" w:cs="Times New Roman"/>
          <w:sz w:val="24"/>
          <w:szCs w:val="24"/>
        </w:rPr>
        <w:t xml:space="preserve">, and </w:t>
      </w:r>
      <w:r w:rsidR="0099218E" w:rsidRPr="00F64128">
        <w:rPr>
          <w:rFonts w:ascii="Times New Roman" w:eastAsia="Times New Roman" w:hAnsi="Times New Roman" w:cs="Times New Roman"/>
          <w:sz w:val="24"/>
          <w:szCs w:val="24"/>
        </w:rPr>
        <w:t xml:space="preserve">both </w:t>
      </w:r>
      <w:r w:rsidR="00865F13" w:rsidRPr="00F64128">
        <w:rPr>
          <w:rFonts w:ascii="Times New Roman" w:eastAsia="Times New Roman" w:hAnsi="Times New Roman" w:cs="Times New Roman"/>
          <w:sz w:val="24"/>
          <w:szCs w:val="24"/>
        </w:rPr>
        <w:t xml:space="preserve">abalone </w:t>
      </w:r>
      <w:r w:rsidRPr="00F64128">
        <w:rPr>
          <w:rFonts w:ascii="Times New Roman" w:eastAsia="Times New Roman" w:hAnsi="Times New Roman" w:cs="Times New Roman"/>
          <w:sz w:val="24"/>
          <w:szCs w:val="24"/>
        </w:rPr>
        <w:t xml:space="preserve">have similar growth rates </w:t>
      </w:r>
      <w:hyperlink r:id="rId44">
        <w:r w:rsidRPr="00F64128">
          <w:rPr>
            <w:rFonts w:ascii="Times New Roman" w:eastAsia="Times New Roman" w:hAnsi="Times New Roman" w:cs="Times New Roman"/>
            <w:sz w:val="24"/>
            <w:szCs w:val="24"/>
          </w:rPr>
          <w:t>(Ault, 2009)</w:t>
        </w:r>
      </w:hyperlink>
      <w:ins w:id="64" w:author="Jeremy Long" w:date="2023-06-08T13:03:00Z">
        <w:r w:rsidR="0099218E" w:rsidRPr="00F64128">
          <w:rPr>
            <w:rFonts w:ascii="Times New Roman" w:eastAsia="Times New Roman" w:hAnsi="Times New Roman" w:cs="Times New Roman"/>
            <w:sz w:val="24"/>
            <w:szCs w:val="24"/>
          </w:rPr>
          <w:t>.</w:t>
        </w:r>
      </w:ins>
    </w:p>
    <w:p w14:paraId="68EC455A"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280D3D85" w14:textId="097A3F25"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We collected turban snails from Sunset Cliffs Natural Park (Shell length = 6-10mm</w:t>
      </w:r>
      <w:ins w:id="65" w:author="Jeremy Long" w:date="2023-06-08T13:04:00Z">
        <w:r w:rsidR="0099218E" w:rsidRPr="00F64128">
          <w:rPr>
            <w:rFonts w:ascii="Times New Roman" w:eastAsia="Times New Roman" w:hAnsi="Times New Roman" w:cs="Times New Roman"/>
            <w:sz w:val="24"/>
            <w:szCs w:val="24"/>
          </w:rPr>
          <w:t>)</w:t>
        </w:r>
      </w:ins>
      <w:r w:rsidRPr="00F64128">
        <w:rPr>
          <w:rFonts w:ascii="Times New Roman" w:eastAsia="Times New Roman" w:hAnsi="Times New Roman" w:cs="Times New Roman"/>
          <w:sz w:val="24"/>
          <w:szCs w:val="24"/>
        </w:rPr>
        <w:t xml:space="preserve">. </w:t>
      </w:r>
      <w:r w:rsidR="0099218E" w:rsidRPr="00F64128">
        <w:rPr>
          <w:rFonts w:ascii="Times New Roman" w:eastAsia="Times New Roman" w:hAnsi="Times New Roman" w:cs="Times New Roman"/>
          <w:sz w:val="24"/>
          <w:szCs w:val="24"/>
        </w:rPr>
        <w:t xml:space="preserve">We used lab-reared, juvenile </w:t>
      </w:r>
      <w:proofErr w:type="gramStart"/>
      <w:r w:rsidR="0099218E" w:rsidRPr="00F64128">
        <w:rPr>
          <w:rFonts w:ascii="Times New Roman" w:eastAsia="Times New Roman" w:hAnsi="Times New Roman" w:cs="Times New Roman"/>
          <w:sz w:val="24"/>
          <w:szCs w:val="24"/>
        </w:rPr>
        <w:t>Red</w:t>
      </w:r>
      <w:proofErr w:type="gramEnd"/>
      <w:r w:rsidR="0099218E" w:rsidRPr="00F64128">
        <w:rPr>
          <w:rFonts w:ascii="Times New Roman" w:eastAsia="Times New Roman" w:hAnsi="Times New Roman" w:cs="Times New Roman"/>
          <w:sz w:val="24"/>
          <w:szCs w:val="24"/>
        </w:rPr>
        <w:t xml:space="preserve"> abalone from a single cohort (May 2017) provided by NOAA Southwest Fisheries. Because juvenile abalone have a greater capacity to grow than adults, we selected individuals 45-60mm in length. </w:t>
      </w:r>
      <w:r w:rsidRPr="00F64128">
        <w:rPr>
          <w:rFonts w:ascii="Times New Roman" w:eastAsia="Times New Roman" w:hAnsi="Times New Roman" w:cs="Times New Roman"/>
          <w:sz w:val="24"/>
          <w:szCs w:val="24"/>
        </w:rPr>
        <w:t>All organisms were transported to CMIL and placed in plastic containers (190</w:t>
      </w:r>
      <w:ins w:id="66" w:author="Jeremy Long" w:date="2023-06-08T13:04:00Z">
        <w:r w:rsidR="0099218E"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x</w:t>
      </w:r>
      <w:ins w:id="67" w:author="Jeremy Long" w:date="2023-06-08T13:04:00Z">
        <w:r w:rsidR="0099218E"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160</w:t>
      </w:r>
      <w:ins w:id="68" w:author="Jeremy Long" w:date="2023-06-08T13:04:00Z">
        <w:r w:rsidR="0099218E"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x</w:t>
      </w:r>
      <w:ins w:id="69" w:author="Jeremy Long" w:date="2023-06-08T13:04:00Z">
        <w:r w:rsidR="0099218E"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 xml:space="preserve">110mm) with mesh (2mm) covers as described above. </w:t>
      </w:r>
      <w:r w:rsidR="0054697C" w:rsidRPr="00F64128">
        <w:rPr>
          <w:rFonts w:ascii="Times New Roman" w:eastAsia="Times New Roman" w:hAnsi="Times New Roman" w:cs="Times New Roman"/>
          <w:sz w:val="24"/>
          <w:szCs w:val="24"/>
        </w:rPr>
        <w:t>The performance assay began March 5, 2020. At this time, a</w:t>
      </w:r>
      <w:r w:rsidRPr="00F64128">
        <w:rPr>
          <w:rFonts w:ascii="Times New Roman" w:eastAsia="Times New Roman" w:hAnsi="Times New Roman" w:cs="Times New Roman"/>
          <w:sz w:val="24"/>
          <w:szCs w:val="24"/>
        </w:rPr>
        <w:t>ll containers were completely submerged in tanks with 14°C recirculating</w:t>
      </w:r>
      <w:r w:rsidR="0054697C" w:rsidRPr="00F64128">
        <w:rPr>
          <w:rFonts w:ascii="Times New Roman" w:eastAsia="Times New Roman" w:hAnsi="Times New Roman" w:cs="Times New Roman"/>
          <w:sz w:val="24"/>
          <w:szCs w:val="24"/>
        </w:rPr>
        <w:t>, aerated</w:t>
      </w:r>
      <w:r w:rsidRPr="00F64128">
        <w:rPr>
          <w:rFonts w:ascii="Times New Roman" w:eastAsia="Times New Roman" w:hAnsi="Times New Roman" w:cs="Times New Roman"/>
          <w:sz w:val="24"/>
          <w:szCs w:val="24"/>
        </w:rPr>
        <w:t xml:space="preserve"> water </w:t>
      </w:r>
      <w:r w:rsidR="0054697C" w:rsidRPr="00F64128">
        <w:rPr>
          <w:rFonts w:ascii="Times New Roman" w:eastAsia="Times New Roman" w:hAnsi="Times New Roman" w:cs="Times New Roman"/>
          <w:sz w:val="24"/>
          <w:szCs w:val="24"/>
        </w:rPr>
        <w:t>with</w:t>
      </w:r>
      <w:r w:rsidRPr="00F64128">
        <w:rPr>
          <w:rFonts w:ascii="Times New Roman" w:eastAsia="Times New Roman" w:hAnsi="Times New Roman" w:cs="Times New Roman"/>
          <w:sz w:val="24"/>
          <w:szCs w:val="24"/>
        </w:rPr>
        <w:t xml:space="preserve"> a pH of 7.75. Due to facility closures because of the COVID-19 pandemic, we transport</w:t>
      </w:r>
      <w:r w:rsidR="0054697C" w:rsidRPr="00F64128">
        <w:rPr>
          <w:rFonts w:ascii="Times New Roman" w:eastAsia="Times New Roman" w:hAnsi="Times New Roman" w:cs="Times New Roman"/>
          <w:sz w:val="24"/>
          <w:szCs w:val="24"/>
        </w:rPr>
        <w:t>ed</w:t>
      </w:r>
      <w:r w:rsidRPr="00F64128">
        <w:rPr>
          <w:rFonts w:ascii="Times New Roman" w:eastAsia="Times New Roman" w:hAnsi="Times New Roman" w:cs="Times New Roman"/>
          <w:sz w:val="24"/>
          <w:szCs w:val="24"/>
        </w:rPr>
        <w:t xml:space="preserve"> all organisms to </w:t>
      </w:r>
      <w:proofErr w:type="spellStart"/>
      <w:r w:rsidR="0054697C" w:rsidRPr="00F64128">
        <w:rPr>
          <w:rFonts w:ascii="Times New Roman" w:eastAsia="Times New Roman" w:hAnsi="Times New Roman" w:cs="Times New Roman"/>
          <w:sz w:val="24"/>
          <w:szCs w:val="24"/>
        </w:rPr>
        <w:t>LongLab</w:t>
      </w:r>
      <w:proofErr w:type="spellEnd"/>
      <w:r w:rsidR="0054697C" w:rsidRPr="00F64128">
        <w:rPr>
          <w:rFonts w:ascii="Times New Roman" w:eastAsia="Times New Roman" w:hAnsi="Times New Roman" w:cs="Times New Roman"/>
          <w:sz w:val="24"/>
          <w:szCs w:val="24"/>
        </w:rPr>
        <w:t xml:space="preserve"> </w:t>
      </w:r>
      <w:proofErr w:type="spellStart"/>
      <w:r w:rsidR="0054697C" w:rsidRPr="00F64128">
        <w:rPr>
          <w:rFonts w:ascii="Times New Roman" w:eastAsia="Times New Roman" w:hAnsi="Times New Roman" w:cs="Times New Roman"/>
          <w:sz w:val="24"/>
          <w:szCs w:val="24"/>
        </w:rPr>
        <w:t>GarageLab</w:t>
      </w:r>
      <w:proofErr w:type="spellEnd"/>
      <w:r w:rsidR="0054697C" w:rsidRPr="00F64128">
        <w:rPr>
          <w:rFonts w:ascii="Times New Roman" w:eastAsia="Times New Roman" w:hAnsi="Times New Roman" w:cs="Times New Roman"/>
          <w:sz w:val="24"/>
          <w:szCs w:val="24"/>
        </w:rPr>
        <w:t xml:space="preserve"> (a temporary recirculating seawater system setup in </w:t>
      </w:r>
      <w:r w:rsidR="00E50631" w:rsidRPr="00F64128">
        <w:rPr>
          <w:rFonts w:ascii="Times New Roman" w:eastAsia="Times New Roman" w:hAnsi="Times New Roman" w:cs="Times New Roman"/>
          <w:sz w:val="24"/>
          <w:szCs w:val="24"/>
        </w:rPr>
        <w:t>J.</w:t>
      </w:r>
      <w:r w:rsidRPr="00F64128">
        <w:rPr>
          <w:rFonts w:ascii="Times New Roman" w:eastAsia="Times New Roman" w:hAnsi="Times New Roman" w:cs="Times New Roman"/>
          <w:sz w:val="24"/>
          <w:szCs w:val="24"/>
        </w:rPr>
        <w:t xml:space="preserve"> Long’s </w:t>
      </w:r>
      <w:r w:rsidR="00E50631" w:rsidRPr="00F64128">
        <w:rPr>
          <w:rFonts w:ascii="Times New Roman" w:eastAsia="Times New Roman" w:hAnsi="Times New Roman" w:cs="Times New Roman"/>
          <w:sz w:val="24"/>
          <w:szCs w:val="24"/>
        </w:rPr>
        <w:t xml:space="preserve">home </w:t>
      </w:r>
      <w:r w:rsidRPr="00F64128">
        <w:rPr>
          <w:rFonts w:ascii="Times New Roman" w:eastAsia="Times New Roman" w:hAnsi="Times New Roman" w:cs="Times New Roman"/>
          <w:sz w:val="24"/>
          <w:szCs w:val="24"/>
        </w:rPr>
        <w:t>garage</w:t>
      </w:r>
      <w:r w:rsidR="0054697C" w:rsidRPr="00F64128">
        <w:rPr>
          <w:rFonts w:ascii="Times New Roman" w:eastAsia="Times New Roman" w:hAnsi="Times New Roman" w:cs="Times New Roman"/>
          <w:sz w:val="24"/>
          <w:szCs w:val="24"/>
        </w:rPr>
        <w:t>)</w:t>
      </w:r>
      <w:r w:rsidRPr="00F64128">
        <w:rPr>
          <w:rFonts w:ascii="Times New Roman" w:eastAsia="Times New Roman" w:hAnsi="Times New Roman" w:cs="Times New Roman"/>
          <w:sz w:val="24"/>
          <w:szCs w:val="24"/>
        </w:rPr>
        <w:t xml:space="preserve"> on March 19, 2020. </w:t>
      </w:r>
      <w:r w:rsidR="0054697C" w:rsidRPr="00F64128">
        <w:rPr>
          <w:rFonts w:ascii="Times New Roman" w:eastAsia="Times New Roman" w:hAnsi="Times New Roman" w:cs="Times New Roman"/>
          <w:sz w:val="24"/>
          <w:szCs w:val="24"/>
        </w:rPr>
        <w:t xml:space="preserve">The experiment was continued at this location until the termination of the experiment (April 17, 2020). At the </w:t>
      </w:r>
      <w:proofErr w:type="spellStart"/>
      <w:r w:rsidR="0054697C" w:rsidRPr="00F64128">
        <w:rPr>
          <w:rFonts w:ascii="Times New Roman" w:eastAsia="Times New Roman" w:hAnsi="Times New Roman" w:cs="Times New Roman"/>
          <w:sz w:val="24"/>
          <w:szCs w:val="24"/>
        </w:rPr>
        <w:t>GarageLab</w:t>
      </w:r>
      <w:proofErr w:type="spellEnd"/>
      <w:r w:rsidR="0054697C" w:rsidRPr="00F64128">
        <w:rPr>
          <w:rFonts w:ascii="Times New Roman" w:eastAsia="Times New Roman" w:hAnsi="Times New Roman" w:cs="Times New Roman"/>
          <w:sz w:val="24"/>
          <w:szCs w:val="24"/>
        </w:rPr>
        <w:t>, w</w:t>
      </w:r>
      <w:r w:rsidRPr="00F64128">
        <w:rPr>
          <w:rFonts w:ascii="Times New Roman" w:eastAsia="Times New Roman" w:hAnsi="Times New Roman" w:cs="Times New Roman"/>
          <w:sz w:val="24"/>
          <w:szCs w:val="24"/>
        </w:rPr>
        <w:t>ater temperature was maintained at 15°C</w:t>
      </w:r>
      <w:r w:rsidR="0054697C" w:rsidRPr="00F64128">
        <w:rPr>
          <w:rFonts w:ascii="Times New Roman" w:eastAsia="Times New Roman" w:hAnsi="Times New Roman" w:cs="Times New Roman"/>
          <w:sz w:val="24"/>
          <w:szCs w:val="24"/>
        </w:rPr>
        <w:t xml:space="preserve">. Because artificial seawater was used at </w:t>
      </w:r>
      <w:r w:rsidR="0054697C" w:rsidRPr="00F64128">
        <w:rPr>
          <w:rFonts w:ascii="Times New Roman" w:eastAsia="Times New Roman" w:hAnsi="Times New Roman" w:cs="Times New Roman"/>
          <w:sz w:val="24"/>
          <w:szCs w:val="24"/>
        </w:rPr>
        <w:lastRenderedPageBreak/>
        <w:t xml:space="preserve">this facility, the </w:t>
      </w:r>
      <w:r w:rsidRPr="00F64128">
        <w:rPr>
          <w:rFonts w:ascii="Times New Roman" w:eastAsia="Times New Roman" w:hAnsi="Times New Roman" w:cs="Times New Roman"/>
          <w:sz w:val="24"/>
          <w:szCs w:val="24"/>
        </w:rPr>
        <w:t xml:space="preserve">pH </w:t>
      </w:r>
      <w:r w:rsidR="0054697C" w:rsidRPr="00F64128">
        <w:rPr>
          <w:rFonts w:ascii="Times New Roman" w:eastAsia="Times New Roman" w:hAnsi="Times New Roman" w:cs="Times New Roman"/>
          <w:sz w:val="24"/>
          <w:szCs w:val="24"/>
        </w:rPr>
        <w:t xml:space="preserve">was more basic (range from </w:t>
      </w:r>
      <w:r w:rsidRPr="00F64128">
        <w:rPr>
          <w:rFonts w:ascii="Times New Roman" w:eastAsia="Times New Roman" w:hAnsi="Times New Roman" w:cs="Times New Roman"/>
          <w:sz w:val="24"/>
          <w:szCs w:val="24"/>
        </w:rPr>
        <w:t>8.4-8.7</w:t>
      </w:r>
      <w:r w:rsidR="0054697C" w:rsidRPr="00F64128">
        <w:rPr>
          <w:rFonts w:ascii="Times New Roman" w:eastAsia="Times New Roman" w:hAnsi="Times New Roman" w:cs="Times New Roman"/>
          <w:sz w:val="24"/>
          <w:szCs w:val="24"/>
        </w:rPr>
        <w:t xml:space="preserve">). We monitored ammonia and ammonium </w:t>
      </w:r>
      <w:r w:rsidR="001C6EA4" w:rsidRPr="00F64128">
        <w:rPr>
          <w:rFonts w:ascii="Times New Roman" w:eastAsia="Times New Roman" w:hAnsi="Times New Roman" w:cs="Times New Roman"/>
          <w:sz w:val="24"/>
          <w:szCs w:val="24"/>
        </w:rPr>
        <w:t xml:space="preserve">daily during the </w:t>
      </w:r>
      <w:proofErr w:type="spellStart"/>
      <w:r w:rsidR="001C6EA4" w:rsidRPr="00F64128">
        <w:rPr>
          <w:rFonts w:ascii="Times New Roman" w:eastAsia="Times New Roman" w:hAnsi="Times New Roman" w:cs="Times New Roman"/>
          <w:sz w:val="24"/>
          <w:szCs w:val="24"/>
        </w:rPr>
        <w:t>GarageLab</w:t>
      </w:r>
      <w:proofErr w:type="spellEnd"/>
      <w:r w:rsidR="001C6EA4" w:rsidRPr="00F64128">
        <w:rPr>
          <w:rFonts w:ascii="Times New Roman" w:eastAsia="Times New Roman" w:hAnsi="Times New Roman" w:cs="Times New Roman"/>
          <w:sz w:val="24"/>
          <w:szCs w:val="24"/>
        </w:rPr>
        <w:t xml:space="preserve"> portion and used these data to </w:t>
      </w:r>
      <w:r w:rsidR="00E50631" w:rsidRPr="00F64128">
        <w:rPr>
          <w:rFonts w:ascii="Times New Roman" w:eastAsia="Times New Roman" w:hAnsi="Times New Roman" w:cs="Times New Roman"/>
          <w:sz w:val="24"/>
          <w:szCs w:val="24"/>
        </w:rPr>
        <w:t>determine dates of</w:t>
      </w:r>
      <w:r w:rsidR="001C6EA4" w:rsidRPr="00F64128">
        <w:rPr>
          <w:rFonts w:ascii="Times New Roman" w:eastAsia="Times New Roman" w:hAnsi="Times New Roman" w:cs="Times New Roman"/>
          <w:sz w:val="24"/>
          <w:szCs w:val="24"/>
        </w:rPr>
        <w:t xml:space="preserve"> partial water replacements (</w:t>
      </w:r>
      <w:r w:rsidRPr="00F64128">
        <w:rPr>
          <w:rFonts w:ascii="Times New Roman" w:eastAsia="Times New Roman" w:hAnsi="Times New Roman" w:cs="Times New Roman"/>
          <w:sz w:val="24"/>
          <w:szCs w:val="24"/>
        </w:rPr>
        <w:t>conducted on March 28 and April 1, 2020</w:t>
      </w:r>
      <w:r w:rsidR="001C6EA4" w:rsidRPr="00F64128">
        <w:rPr>
          <w:rFonts w:ascii="Times New Roman" w:eastAsia="Times New Roman" w:hAnsi="Times New Roman" w:cs="Times New Roman"/>
          <w:sz w:val="24"/>
          <w:szCs w:val="24"/>
        </w:rPr>
        <w:t xml:space="preserve">; </w:t>
      </w:r>
      <w:r w:rsidRPr="00F64128">
        <w:rPr>
          <w:rFonts w:ascii="Times New Roman" w:eastAsia="Times New Roman" w:hAnsi="Times New Roman" w:cs="Times New Roman"/>
          <w:sz w:val="24"/>
          <w:szCs w:val="24"/>
        </w:rPr>
        <w:t>30% and 80%, respectively).</w:t>
      </w:r>
    </w:p>
    <w:p w14:paraId="1EFDD177"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0A5973E9" w14:textId="1B551351"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Grazers were offered one of four diets (kelp</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devilweed</w:t>
      </w:r>
      <w:r w:rsidRPr="00F64128">
        <w:rPr>
          <w:rFonts w:ascii="Times New Roman" w:eastAsia="Times New Roman" w:hAnsi="Times New Roman" w:cs="Times New Roman"/>
          <w:i/>
          <w:sz w:val="24"/>
          <w:szCs w:val="24"/>
        </w:rPr>
        <w:t xml:space="preserve">, </w:t>
      </w:r>
      <w:r w:rsidR="00E50631" w:rsidRPr="00F64128">
        <w:rPr>
          <w:rFonts w:ascii="Times New Roman" w:eastAsia="Times New Roman" w:hAnsi="Times New Roman" w:cs="Times New Roman"/>
          <w:iCs/>
          <w:sz w:val="24"/>
          <w:szCs w:val="24"/>
        </w:rPr>
        <w:t xml:space="preserve">a ~1:1 </w:t>
      </w:r>
      <w:r w:rsidRPr="00F64128">
        <w:rPr>
          <w:rFonts w:ascii="Times New Roman" w:eastAsia="Times New Roman" w:hAnsi="Times New Roman" w:cs="Times New Roman"/>
          <w:sz w:val="24"/>
          <w:szCs w:val="24"/>
        </w:rPr>
        <w:t xml:space="preserve">mixture of </w:t>
      </w:r>
      <w:r w:rsidR="00980137" w:rsidRPr="00F64128">
        <w:rPr>
          <w:rFonts w:ascii="Times New Roman" w:eastAsia="Times New Roman" w:hAnsi="Times New Roman" w:cs="Times New Roman"/>
          <w:sz w:val="24"/>
          <w:szCs w:val="24"/>
        </w:rPr>
        <w:t>kelp: devilweed</w:t>
      </w:r>
      <w:r w:rsidRPr="00F64128">
        <w:rPr>
          <w:rFonts w:ascii="Times New Roman" w:eastAsia="Times New Roman" w:hAnsi="Times New Roman" w:cs="Times New Roman"/>
          <w:sz w:val="24"/>
          <w:szCs w:val="24"/>
        </w:rPr>
        <w:t xml:space="preserve">, or </w:t>
      </w:r>
      <w:r w:rsidR="00E50631" w:rsidRPr="00F64128">
        <w:rPr>
          <w:rFonts w:ascii="Times New Roman" w:eastAsia="Times New Roman" w:hAnsi="Times New Roman" w:cs="Times New Roman"/>
          <w:sz w:val="24"/>
          <w:szCs w:val="24"/>
        </w:rPr>
        <w:t>starvation</w:t>
      </w:r>
      <w:r w:rsidRPr="00F64128">
        <w:rPr>
          <w:rFonts w:ascii="Times New Roman" w:eastAsia="Times New Roman" w:hAnsi="Times New Roman" w:cs="Times New Roman"/>
          <w:sz w:val="24"/>
          <w:szCs w:val="24"/>
        </w:rPr>
        <w:t xml:space="preserve">, n=20). </w:t>
      </w:r>
      <w:r w:rsidR="00E50631" w:rsidRPr="00F64128">
        <w:rPr>
          <w:rFonts w:ascii="Times New Roman" w:eastAsia="Times New Roman" w:hAnsi="Times New Roman" w:cs="Times New Roman"/>
          <w:sz w:val="24"/>
          <w:szCs w:val="24"/>
        </w:rPr>
        <w:t>Although seaweed biomass was not quantified,</w:t>
      </w:r>
      <w:r w:rsidR="00647048" w:rsidRPr="00F64128">
        <w:rPr>
          <w:rFonts w:ascii="Times New Roman" w:eastAsia="Times New Roman" w:hAnsi="Times New Roman" w:cs="Times New Roman"/>
          <w:sz w:val="24"/>
          <w:szCs w:val="24"/>
        </w:rPr>
        <w:t xml:space="preserve"> we added enough seaweed to prevent grazers from becoming food-limited and we tried to add similar amounts of kelp and devilweed in the mixture treatment.</w:t>
      </w:r>
      <w:r w:rsidRPr="00F64128">
        <w:rPr>
          <w:rFonts w:ascii="Times New Roman" w:eastAsia="Times New Roman" w:hAnsi="Times New Roman" w:cs="Times New Roman"/>
          <w:sz w:val="24"/>
          <w:szCs w:val="24"/>
        </w:rPr>
        <w:t xml:space="preserve"> We included the entire thall</w:t>
      </w:r>
      <w:r w:rsidR="00647048" w:rsidRPr="00F64128">
        <w:rPr>
          <w:rFonts w:ascii="Times New Roman" w:eastAsia="Times New Roman" w:hAnsi="Times New Roman" w:cs="Times New Roman"/>
          <w:sz w:val="24"/>
          <w:szCs w:val="24"/>
        </w:rPr>
        <w:t>us</w:t>
      </w:r>
      <w:r w:rsidRPr="00F64128">
        <w:rPr>
          <w:rFonts w:ascii="Times New Roman" w:eastAsia="Times New Roman" w:hAnsi="Times New Roman" w:cs="Times New Roman"/>
          <w:sz w:val="24"/>
          <w:szCs w:val="24"/>
        </w:rPr>
        <w:t xml:space="preserve"> (i.e., stipes, blades, and </w:t>
      </w:r>
      <w:proofErr w:type="spellStart"/>
      <w:r w:rsidRPr="00F64128">
        <w:rPr>
          <w:rFonts w:ascii="Times New Roman" w:eastAsia="Times New Roman" w:hAnsi="Times New Roman" w:cs="Times New Roman"/>
          <w:sz w:val="24"/>
          <w:szCs w:val="24"/>
        </w:rPr>
        <w:t>pneumatocysts</w:t>
      </w:r>
      <w:proofErr w:type="spellEnd"/>
      <w:r w:rsidRPr="00F64128">
        <w:rPr>
          <w:rFonts w:ascii="Times New Roman" w:eastAsia="Times New Roman" w:hAnsi="Times New Roman" w:cs="Times New Roman"/>
          <w:sz w:val="24"/>
          <w:szCs w:val="24"/>
        </w:rPr>
        <w:t xml:space="preserve">) to account for </w:t>
      </w:r>
      <w:r w:rsidR="00647048" w:rsidRPr="00F64128">
        <w:rPr>
          <w:rFonts w:ascii="Times New Roman" w:eastAsia="Times New Roman" w:hAnsi="Times New Roman" w:cs="Times New Roman"/>
          <w:sz w:val="24"/>
          <w:szCs w:val="24"/>
        </w:rPr>
        <w:t>tissue-specificity in grazer impacts</w:t>
      </w:r>
      <w:r w:rsidRPr="00F64128">
        <w:rPr>
          <w:rFonts w:ascii="Times New Roman" w:eastAsia="Times New Roman" w:hAnsi="Times New Roman" w:cs="Times New Roman"/>
          <w:sz w:val="24"/>
          <w:szCs w:val="24"/>
        </w:rPr>
        <w:t>. We assessed diet-related impacts on performance by calculating the change in dry soft tissue mass of the grazers. Final dry tissue mass was calculated by weighing this tissue after dissecting it from the shell, freezing the tissue at -80°C</w:t>
      </w:r>
      <w:ins w:id="70" w:author="Jeremy Long" w:date="2023-06-08T14:02:00Z">
        <w:r w:rsidR="00647048" w:rsidRPr="00F64128">
          <w:rPr>
            <w:rFonts w:ascii="Times New Roman" w:eastAsia="Times New Roman" w:hAnsi="Times New Roman" w:cs="Times New Roman"/>
            <w:sz w:val="24"/>
            <w:szCs w:val="24"/>
          </w:rPr>
          <w:t>,</w:t>
        </w:r>
      </w:ins>
      <w:r w:rsidRPr="00F64128">
        <w:rPr>
          <w:rFonts w:ascii="Times New Roman" w:eastAsia="Times New Roman" w:hAnsi="Times New Roman" w:cs="Times New Roman"/>
          <w:sz w:val="24"/>
          <w:szCs w:val="24"/>
        </w:rPr>
        <w:t xml:space="preserve"> and </w:t>
      </w:r>
      <w:commentRangeStart w:id="71"/>
      <w:commentRangeStart w:id="72"/>
      <w:r w:rsidRPr="00F64128">
        <w:rPr>
          <w:rFonts w:ascii="Times New Roman" w:eastAsia="Times New Roman" w:hAnsi="Times New Roman" w:cs="Times New Roman"/>
          <w:sz w:val="24"/>
          <w:szCs w:val="24"/>
        </w:rPr>
        <w:t xml:space="preserve">freeze-drying </w:t>
      </w:r>
      <w:commentRangeEnd w:id="71"/>
      <w:r w:rsidR="00647048" w:rsidRPr="00F64128">
        <w:rPr>
          <w:rStyle w:val="CommentReference"/>
          <w:rFonts w:ascii="Times New Roman" w:hAnsi="Times New Roman" w:cs="Times New Roman"/>
          <w:sz w:val="24"/>
          <w:szCs w:val="24"/>
        </w:rPr>
        <w:commentReference w:id="71"/>
      </w:r>
      <w:commentRangeEnd w:id="72"/>
      <w:r w:rsidR="00527025">
        <w:rPr>
          <w:rStyle w:val="CommentReference"/>
        </w:rPr>
        <w:commentReference w:id="72"/>
      </w:r>
      <w:r w:rsidRPr="00F64128">
        <w:rPr>
          <w:rFonts w:ascii="Times New Roman" w:eastAsia="Times New Roman" w:hAnsi="Times New Roman" w:cs="Times New Roman"/>
          <w:sz w:val="24"/>
          <w:szCs w:val="24"/>
        </w:rPr>
        <w:t xml:space="preserve">it for 24 hours. To estimate initial dry tissue mass, we subsampled 20 individuals from each grazer species at the start of the experiment and calculated a regression of shell length to dry soft tissue mass. This regression was then used to estimate starting soft tissue biomass, non-lethally, based on </w:t>
      </w:r>
      <w:r w:rsidR="00647048" w:rsidRPr="00F64128">
        <w:rPr>
          <w:rFonts w:ascii="Times New Roman" w:eastAsia="Times New Roman" w:hAnsi="Times New Roman" w:cs="Times New Roman"/>
          <w:sz w:val="24"/>
          <w:szCs w:val="24"/>
        </w:rPr>
        <w:t xml:space="preserve">initial </w:t>
      </w:r>
      <w:r w:rsidRPr="00F64128">
        <w:rPr>
          <w:rFonts w:ascii="Times New Roman" w:eastAsia="Times New Roman" w:hAnsi="Times New Roman" w:cs="Times New Roman"/>
          <w:sz w:val="24"/>
          <w:szCs w:val="24"/>
        </w:rPr>
        <w:t>shell length</w:t>
      </w:r>
      <w:r w:rsidR="00647048" w:rsidRPr="00F64128">
        <w:rPr>
          <w:rFonts w:ascii="Times New Roman" w:eastAsia="Times New Roman" w:hAnsi="Times New Roman" w:cs="Times New Roman"/>
          <w:sz w:val="24"/>
          <w:szCs w:val="24"/>
        </w:rPr>
        <w:t>s</w:t>
      </w:r>
      <w:r w:rsidRPr="00F64128">
        <w:rPr>
          <w:rFonts w:ascii="Times New Roman" w:eastAsia="Times New Roman" w:hAnsi="Times New Roman" w:cs="Times New Roman"/>
          <w:sz w:val="24"/>
          <w:szCs w:val="24"/>
        </w:rPr>
        <w:t xml:space="preserve"> </w:t>
      </w:r>
      <w:commentRangeStart w:id="73"/>
      <w:r w:rsidRPr="00F64128">
        <w:rPr>
          <w:rFonts w:ascii="Times New Roman" w:eastAsia="Times New Roman" w:hAnsi="Times New Roman" w:cs="Times New Roman"/>
          <w:sz w:val="24"/>
          <w:szCs w:val="24"/>
        </w:rPr>
        <w:t>measurements</w:t>
      </w:r>
      <w:commentRangeEnd w:id="73"/>
      <w:r w:rsidR="00647048" w:rsidRPr="00F64128">
        <w:rPr>
          <w:rStyle w:val="CommentReference"/>
          <w:rFonts w:ascii="Times New Roman" w:hAnsi="Times New Roman" w:cs="Times New Roman"/>
          <w:sz w:val="24"/>
          <w:szCs w:val="24"/>
        </w:rPr>
        <w:commentReference w:id="73"/>
      </w:r>
      <w:r w:rsidRPr="00F64128">
        <w:rPr>
          <w:rFonts w:ascii="Times New Roman" w:eastAsia="Times New Roman" w:hAnsi="Times New Roman" w:cs="Times New Roman"/>
          <w:sz w:val="24"/>
          <w:szCs w:val="24"/>
        </w:rPr>
        <w:t>.</w:t>
      </w:r>
    </w:p>
    <w:p w14:paraId="24C07588"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0669AB9D" w14:textId="0DFC96D2"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In addition to impacts on growth, we </w:t>
      </w:r>
      <w:r w:rsidR="00647048" w:rsidRPr="00F64128">
        <w:rPr>
          <w:rFonts w:ascii="Times New Roman" w:eastAsia="Times New Roman" w:hAnsi="Times New Roman" w:cs="Times New Roman"/>
          <w:sz w:val="24"/>
          <w:szCs w:val="24"/>
        </w:rPr>
        <w:t xml:space="preserve">assessed how diet impacted </w:t>
      </w:r>
      <w:r w:rsidRPr="00F64128">
        <w:rPr>
          <w:rFonts w:ascii="Times New Roman" w:eastAsia="Times New Roman" w:hAnsi="Times New Roman" w:cs="Times New Roman"/>
          <w:sz w:val="24"/>
          <w:szCs w:val="24"/>
        </w:rPr>
        <w:t>defensive behaviors</w:t>
      </w:r>
      <w:r w:rsidR="00647048" w:rsidRPr="00F64128">
        <w:rPr>
          <w:rFonts w:ascii="Times New Roman" w:eastAsia="Times New Roman" w:hAnsi="Times New Roman" w:cs="Times New Roman"/>
          <w:sz w:val="24"/>
          <w:szCs w:val="24"/>
        </w:rPr>
        <w:t xml:space="preserve"> of the abalone</w:t>
      </w:r>
      <w:r w:rsidRPr="00F64128">
        <w:rPr>
          <w:rFonts w:ascii="Times New Roman" w:eastAsia="Times New Roman" w:hAnsi="Times New Roman" w:cs="Times New Roman"/>
          <w:sz w:val="24"/>
          <w:szCs w:val="24"/>
        </w:rPr>
        <w:t xml:space="preserve">. </w:t>
      </w:r>
      <w:r w:rsidR="001853D6" w:rsidRPr="00F64128">
        <w:rPr>
          <w:rFonts w:ascii="Times New Roman" w:eastAsia="Times New Roman" w:hAnsi="Times New Roman" w:cs="Times New Roman"/>
          <w:sz w:val="24"/>
          <w:szCs w:val="24"/>
        </w:rPr>
        <w:t xml:space="preserve">We measured righting times at the start and end of the experiment. </w:t>
      </w:r>
      <w:r w:rsidRPr="00F64128">
        <w:rPr>
          <w:rFonts w:ascii="Times New Roman" w:eastAsia="Times New Roman" w:hAnsi="Times New Roman" w:cs="Times New Roman"/>
          <w:sz w:val="24"/>
          <w:szCs w:val="24"/>
        </w:rPr>
        <w:t>Specifically, we measured the amount of time abalone needed to right themselves</w:t>
      </w:r>
      <w:r w:rsidR="0070315E" w:rsidRPr="00F64128">
        <w:rPr>
          <w:rFonts w:ascii="Times New Roman" w:eastAsia="Times New Roman" w:hAnsi="Times New Roman" w:cs="Times New Roman"/>
          <w:sz w:val="24"/>
          <w:szCs w:val="24"/>
        </w:rPr>
        <w:t>. Because abalone are extremely vulnerable to predators when their ventral tissues are exposed, such assays have been used to understand how environment might influence interactions with predators</w:t>
      </w:r>
      <w:r w:rsidRPr="00F64128">
        <w:rPr>
          <w:rFonts w:ascii="Times New Roman" w:eastAsia="Times New Roman" w:hAnsi="Times New Roman" w:cs="Times New Roman"/>
          <w:sz w:val="24"/>
          <w:szCs w:val="24"/>
        </w:rPr>
        <w:t xml:space="preserve"> </w:t>
      </w:r>
      <w:hyperlink r:id="rId45">
        <w:r w:rsidRPr="00F64128">
          <w:rPr>
            <w:rFonts w:ascii="Times New Roman" w:eastAsia="Times New Roman" w:hAnsi="Times New Roman" w:cs="Times New Roman"/>
            <w:sz w:val="24"/>
            <w:szCs w:val="24"/>
          </w:rPr>
          <w:t xml:space="preserve">(Baldwin et al., 2007; </w:t>
        </w:r>
        <w:proofErr w:type="spellStart"/>
        <w:r w:rsidRPr="00F64128">
          <w:rPr>
            <w:rFonts w:ascii="Times New Roman" w:eastAsia="Times New Roman" w:hAnsi="Times New Roman" w:cs="Times New Roman"/>
            <w:sz w:val="24"/>
            <w:szCs w:val="24"/>
          </w:rPr>
          <w:t>Lachambre</w:t>
        </w:r>
        <w:proofErr w:type="spellEnd"/>
        <w:r w:rsidRPr="00F64128">
          <w:rPr>
            <w:rFonts w:ascii="Times New Roman" w:eastAsia="Times New Roman" w:hAnsi="Times New Roman" w:cs="Times New Roman"/>
            <w:sz w:val="24"/>
            <w:szCs w:val="24"/>
          </w:rPr>
          <w:t xml:space="preserve"> et al., 2017)</w:t>
        </w:r>
      </w:hyperlink>
      <w:r w:rsidRPr="00F64128">
        <w:rPr>
          <w:rFonts w:ascii="Times New Roman" w:eastAsia="Times New Roman" w:hAnsi="Times New Roman" w:cs="Times New Roman"/>
          <w:sz w:val="24"/>
          <w:szCs w:val="24"/>
        </w:rPr>
        <w:t>. Righting tests involved placing abalone, dorsal side down, in a 14°C water tank</w:t>
      </w:r>
      <w:r w:rsidR="00647048" w:rsidRPr="00F64128">
        <w:rPr>
          <w:rFonts w:ascii="Times New Roman" w:eastAsia="Times New Roman" w:hAnsi="Times New Roman" w:cs="Times New Roman"/>
          <w:sz w:val="24"/>
          <w:szCs w:val="24"/>
        </w:rPr>
        <w:t xml:space="preserve"> without flowing seawater</w:t>
      </w:r>
      <w:r w:rsidRPr="00F64128">
        <w:rPr>
          <w:rFonts w:ascii="Times New Roman" w:eastAsia="Times New Roman" w:hAnsi="Times New Roman" w:cs="Times New Roman"/>
          <w:sz w:val="24"/>
          <w:szCs w:val="24"/>
        </w:rPr>
        <w:t xml:space="preserve">, and timing how long it took </w:t>
      </w:r>
      <w:r w:rsidR="00647048" w:rsidRPr="00F64128">
        <w:rPr>
          <w:rFonts w:ascii="Times New Roman" w:eastAsia="Times New Roman" w:hAnsi="Times New Roman" w:cs="Times New Roman"/>
          <w:sz w:val="24"/>
          <w:szCs w:val="24"/>
        </w:rPr>
        <w:t xml:space="preserve">abalone to </w:t>
      </w:r>
      <w:r w:rsidRPr="00F64128">
        <w:rPr>
          <w:rFonts w:ascii="Times New Roman" w:eastAsia="Times New Roman" w:hAnsi="Times New Roman" w:cs="Times New Roman"/>
          <w:sz w:val="24"/>
          <w:szCs w:val="24"/>
        </w:rPr>
        <w:t xml:space="preserve">flip </w:t>
      </w:r>
      <w:r w:rsidR="00647048" w:rsidRPr="00F64128">
        <w:rPr>
          <w:rFonts w:ascii="Times New Roman" w:eastAsia="Times New Roman" w:hAnsi="Times New Roman" w:cs="Times New Roman"/>
          <w:sz w:val="24"/>
          <w:szCs w:val="24"/>
        </w:rPr>
        <w:t>over so that their shell was facing up</w:t>
      </w:r>
      <w:r w:rsidRPr="00F64128">
        <w:rPr>
          <w:rFonts w:ascii="Times New Roman" w:eastAsia="Times New Roman" w:hAnsi="Times New Roman" w:cs="Times New Roman"/>
          <w:sz w:val="24"/>
          <w:szCs w:val="24"/>
        </w:rPr>
        <w:t>. The</w:t>
      </w:r>
      <w:r w:rsidR="00647048" w:rsidRPr="00F64128">
        <w:rPr>
          <w:rFonts w:ascii="Times New Roman" w:eastAsia="Times New Roman" w:hAnsi="Times New Roman" w:cs="Times New Roman"/>
          <w:sz w:val="24"/>
          <w:szCs w:val="24"/>
        </w:rPr>
        <w:t>se</w:t>
      </w:r>
      <w:r w:rsidRPr="00F64128">
        <w:rPr>
          <w:rFonts w:ascii="Times New Roman" w:eastAsia="Times New Roman" w:hAnsi="Times New Roman" w:cs="Times New Roman"/>
          <w:sz w:val="24"/>
          <w:szCs w:val="24"/>
        </w:rPr>
        <w:t xml:space="preserve"> tests were conducted until abalone corrected their orientation or timed out at 4 minutes.</w:t>
      </w:r>
    </w:p>
    <w:p w14:paraId="1EE96B45"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7BC5099C"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i/>
          <w:sz w:val="24"/>
          <w:szCs w:val="24"/>
        </w:rPr>
        <w:t>Native Benthic Seaweed Assay</w:t>
      </w:r>
      <w:r w:rsidRPr="00F64128">
        <w:rPr>
          <w:rFonts w:ascii="Times New Roman" w:eastAsia="Times New Roman" w:hAnsi="Times New Roman" w:cs="Times New Roman"/>
          <w:sz w:val="24"/>
          <w:szCs w:val="24"/>
        </w:rPr>
        <w:t xml:space="preserve"> </w:t>
      </w:r>
    </w:p>
    <w:p w14:paraId="510E93D1" w14:textId="51AD72FF" w:rsidR="0080007F" w:rsidRPr="00F64128" w:rsidRDefault="00000000" w:rsidP="00D6358F">
      <w:pPr>
        <w:spacing w:line="360" w:lineRule="auto"/>
        <w:jc w:val="both"/>
        <w:rPr>
          <w:rFonts w:ascii="Times New Roman" w:eastAsia="Times New Roman" w:hAnsi="Times New Roman" w:cs="Times New Roman"/>
          <w:i/>
          <w:sz w:val="24"/>
          <w:szCs w:val="24"/>
        </w:rPr>
      </w:pPr>
      <w:r w:rsidRPr="00F64128">
        <w:rPr>
          <w:rFonts w:ascii="Times New Roman" w:eastAsia="Times New Roman" w:hAnsi="Times New Roman" w:cs="Times New Roman"/>
          <w:sz w:val="24"/>
          <w:szCs w:val="24"/>
        </w:rPr>
        <w:t xml:space="preserve">To understand if </w:t>
      </w:r>
      <w:r w:rsidR="006F07BD" w:rsidRPr="00F64128">
        <w:rPr>
          <w:rFonts w:ascii="Times New Roman" w:eastAsia="Times New Roman" w:hAnsi="Times New Roman" w:cs="Times New Roman"/>
          <w:sz w:val="24"/>
          <w:szCs w:val="24"/>
        </w:rPr>
        <w:t>shifts in wrack composition</w:t>
      </w:r>
      <w:r w:rsidRPr="00F64128">
        <w:rPr>
          <w:rFonts w:ascii="Times New Roman" w:eastAsia="Times New Roman" w:hAnsi="Times New Roman" w:cs="Times New Roman"/>
          <w:sz w:val="24"/>
          <w:szCs w:val="24"/>
        </w:rPr>
        <w:t xml:space="preserve"> (</w:t>
      </w:r>
      <w:r w:rsidR="00980137" w:rsidRPr="00F64128">
        <w:rPr>
          <w:rFonts w:ascii="Times New Roman" w:eastAsia="Times New Roman" w:hAnsi="Times New Roman" w:cs="Times New Roman"/>
          <w:sz w:val="24"/>
          <w:szCs w:val="24"/>
        </w:rPr>
        <w:t>e.g.,</w:t>
      </w:r>
      <w:r w:rsidR="00647048" w:rsidRPr="00F64128">
        <w:rPr>
          <w:rFonts w:ascii="Times New Roman" w:eastAsia="Times New Roman" w:hAnsi="Times New Roman" w:cs="Times New Roman"/>
          <w:sz w:val="24"/>
          <w:szCs w:val="24"/>
        </w:rPr>
        <w:t xml:space="preserve"> </w:t>
      </w:r>
      <w:r w:rsidRPr="00F64128">
        <w:rPr>
          <w:rFonts w:ascii="Times New Roman" w:eastAsia="Times New Roman" w:hAnsi="Times New Roman" w:cs="Times New Roman"/>
          <w:sz w:val="24"/>
          <w:szCs w:val="24"/>
        </w:rPr>
        <w:t xml:space="preserve">from kelp to devilweed) cause intertidal grazers to </w:t>
      </w:r>
      <w:r w:rsidR="00647048" w:rsidRPr="00F64128">
        <w:rPr>
          <w:rFonts w:ascii="Times New Roman" w:eastAsia="Times New Roman" w:hAnsi="Times New Roman" w:cs="Times New Roman"/>
          <w:sz w:val="24"/>
          <w:szCs w:val="24"/>
        </w:rPr>
        <w:t xml:space="preserve">change </w:t>
      </w:r>
      <w:r w:rsidRPr="00F64128">
        <w:rPr>
          <w:rFonts w:ascii="Times New Roman" w:eastAsia="Times New Roman" w:hAnsi="Times New Roman" w:cs="Times New Roman"/>
          <w:sz w:val="24"/>
          <w:szCs w:val="24"/>
        </w:rPr>
        <w:t xml:space="preserve">consumption </w:t>
      </w:r>
      <w:r w:rsidR="00647048" w:rsidRPr="00F64128">
        <w:rPr>
          <w:rFonts w:ascii="Times New Roman" w:eastAsia="Times New Roman" w:hAnsi="Times New Roman" w:cs="Times New Roman"/>
          <w:sz w:val="24"/>
          <w:szCs w:val="24"/>
        </w:rPr>
        <w:t xml:space="preserve">of </w:t>
      </w:r>
      <w:r w:rsidRPr="00F64128">
        <w:rPr>
          <w:rFonts w:ascii="Times New Roman" w:eastAsia="Times New Roman" w:hAnsi="Times New Roman" w:cs="Times New Roman"/>
          <w:sz w:val="24"/>
          <w:szCs w:val="24"/>
        </w:rPr>
        <w:t>native benthic seaweed</w:t>
      </w:r>
      <w:r w:rsidR="00647048" w:rsidRPr="00F64128">
        <w:rPr>
          <w:rFonts w:ascii="Times New Roman" w:eastAsia="Times New Roman" w:hAnsi="Times New Roman" w:cs="Times New Roman"/>
          <w:sz w:val="24"/>
          <w:szCs w:val="24"/>
        </w:rPr>
        <w:t>s</w:t>
      </w:r>
      <w:r w:rsidRPr="00F64128">
        <w:rPr>
          <w:rFonts w:ascii="Times New Roman" w:eastAsia="Times New Roman" w:hAnsi="Times New Roman" w:cs="Times New Roman"/>
          <w:sz w:val="24"/>
          <w:szCs w:val="24"/>
        </w:rPr>
        <w:t xml:space="preserve">, we offered an assemblage of intertidal grazers a choice of native benthic seaweeds in the presence of either kelp or devilweed. </w:t>
      </w:r>
      <w:r w:rsidR="006F07BD" w:rsidRPr="00F64128">
        <w:rPr>
          <w:rFonts w:ascii="Times New Roman" w:eastAsia="Times New Roman" w:hAnsi="Times New Roman" w:cs="Times New Roman"/>
          <w:sz w:val="24"/>
          <w:szCs w:val="24"/>
        </w:rPr>
        <w:t xml:space="preserve">This could occur given that shifts in the wrack composition might change the relative palatability of the wrack and </w:t>
      </w:r>
      <w:r w:rsidR="006F07BD" w:rsidRPr="00F64128">
        <w:rPr>
          <w:rFonts w:ascii="Times New Roman" w:eastAsia="Times New Roman" w:hAnsi="Times New Roman" w:cs="Times New Roman"/>
          <w:sz w:val="24"/>
          <w:szCs w:val="24"/>
        </w:rPr>
        <w:lastRenderedPageBreak/>
        <w:t xml:space="preserve">the native benthic seaweeds. </w:t>
      </w:r>
      <w:r w:rsidRPr="00F64128">
        <w:rPr>
          <w:rFonts w:ascii="Times New Roman" w:eastAsia="Times New Roman" w:hAnsi="Times New Roman" w:cs="Times New Roman"/>
          <w:sz w:val="24"/>
          <w:szCs w:val="24"/>
        </w:rPr>
        <w:t>We collected all grazers and seaweed from Sunset Cliffs Natural Park and transported them to CMIL. Grazer densities in this assay were determined based on the survey described above (turban snails n=3, hermit crabs n=6, Shore crabs n=1). We offered grazers a choice between foods made from either Sea lettuce (</w:t>
      </w:r>
      <w:r w:rsidRPr="00F64128">
        <w:rPr>
          <w:rFonts w:ascii="Times New Roman" w:eastAsia="Times New Roman" w:hAnsi="Times New Roman" w:cs="Times New Roman"/>
          <w:i/>
          <w:sz w:val="24"/>
          <w:szCs w:val="24"/>
        </w:rPr>
        <w:t>Ulva spp.</w:t>
      </w:r>
      <w:r w:rsidRPr="00F64128">
        <w:rPr>
          <w:rFonts w:ascii="Times New Roman" w:eastAsia="Times New Roman" w:hAnsi="Times New Roman" w:cs="Times New Roman"/>
          <w:sz w:val="24"/>
          <w:szCs w:val="24"/>
        </w:rPr>
        <w:t>)</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brown rockweed (</w:t>
      </w:r>
      <w:proofErr w:type="spellStart"/>
      <w:r w:rsidRPr="00F64128">
        <w:rPr>
          <w:rFonts w:ascii="Times New Roman" w:eastAsia="Times New Roman" w:hAnsi="Times New Roman" w:cs="Times New Roman"/>
          <w:i/>
          <w:sz w:val="24"/>
          <w:szCs w:val="24"/>
        </w:rPr>
        <w:t>Silvetia</w:t>
      </w:r>
      <w:proofErr w:type="spellEnd"/>
      <w:r w:rsidRPr="00F64128">
        <w:rPr>
          <w:rFonts w:ascii="Times New Roman" w:eastAsia="Times New Roman" w:hAnsi="Times New Roman" w:cs="Times New Roman"/>
          <w:i/>
          <w:sz w:val="24"/>
          <w:szCs w:val="24"/>
        </w:rPr>
        <w:t xml:space="preserve"> compressa</w:t>
      </w:r>
      <w:r w:rsidRPr="00F64128">
        <w:rPr>
          <w:rFonts w:ascii="Times New Roman" w:eastAsia="Times New Roman" w:hAnsi="Times New Roman" w:cs="Times New Roman"/>
          <w:sz w:val="24"/>
          <w:szCs w:val="24"/>
        </w:rPr>
        <w:t>)</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and red benthic seaweed (</w:t>
      </w:r>
      <w:proofErr w:type="spellStart"/>
      <w:r w:rsidRPr="00F64128">
        <w:rPr>
          <w:rFonts w:ascii="Times New Roman" w:eastAsia="Times New Roman" w:hAnsi="Times New Roman" w:cs="Times New Roman"/>
          <w:i/>
          <w:sz w:val="24"/>
          <w:szCs w:val="24"/>
        </w:rPr>
        <w:t>Centroceras</w:t>
      </w:r>
      <w:proofErr w:type="spellEnd"/>
      <w:r w:rsidRPr="00F64128">
        <w:rPr>
          <w:rFonts w:ascii="Times New Roman" w:eastAsia="Times New Roman" w:hAnsi="Times New Roman" w:cs="Times New Roman"/>
          <w:i/>
          <w:sz w:val="24"/>
          <w:szCs w:val="24"/>
        </w:rPr>
        <w:t xml:space="preserve"> </w:t>
      </w:r>
      <w:proofErr w:type="spellStart"/>
      <w:r w:rsidRPr="00F64128">
        <w:rPr>
          <w:rFonts w:ascii="Times New Roman" w:eastAsia="Times New Roman" w:hAnsi="Times New Roman" w:cs="Times New Roman"/>
          <w:i/>
          <w:sz w:val="24"/>
          <w:szCs w:val="24"/>
        </w:rPr>
        <w:t>clavulatum</w:t>
      </w:r>
      <w:proofErr w:type="spellEnd"/>
      <w:r w:rsidRPr="00F64128">
        <w:rPr>
          <w:rFonts w:ascii="Times New Roman" w:eastAsia="Times New Roman" w:hAnsi="Times New Roman" w:cs="Times New Roman"/>
          <w:sz w:val="24"/>
          <w:szCs w:val="24"/>
        </w:rPr>
        <w:t>),</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and either devilweed or kelp</w:t>
      </w:r>
      <w:r w:rsidRPr="00F64128">
        <w:rPr>
          <w:rFonts w:ascii="Times New Roman" w:eastAsia="Times New Roman" w:hAnsi="Times New Roman" w:cs="Times New Roman"/>
          <w:i/>
          <w:sz w:val="24"/>
          <w:szCs w:val="24"/>
        </w:rPr>
        <w:t xml:space="preserve">. </w:t>
      </w:r>
    </w:p>
    <w:p w14:paraId="3749935D"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1CA739D8" w14:textId="2ADFA03E"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Because we were unable to collect </w:t>
      </w:r>
      <w:proofErr w:type="gramStart"/>
      <w:r w:rsidRPr="00F64128">
        <w:rPr>
          <w:rFonts w:ascii="Times New Roman" w:eastAsia="Times New Roman" w:hAnsi="Times New Roman" w:cs="Times New Roman"/>
          <w:sz w:val="24"/>
          <w:szCs w:val="24"/>
        </w:rPr>
        <w:t>all of</w:t>
      </w:r>
      <w:proofErr w:type="gramEnd"/>
      <w:r w:rsidRPr="00F64128">
        <w:rPr>
          <w:rFonts w:ascii="Times New Roman" w:eastAsia="Times New Roman" w:hAnsi="Times New Roman" w:cs="Times New Roman"/>
          <w:sz w:val="24"/>
          <w:szCs w:val="24"/>
        </w:rPr>
        <w:t xml:space="preserve"> our seaweeds at the same time and we were concerned about changes to palatability while maintaining seaweeds in our lab, we </w:t>
      </w:r>
      <w:r w:rsidR="006F07BD" w:rsidRPr="00F64128">
        <w:rPr>
          <w:rFonts w:ascii="Times New Roman" w:eastAsia="Times New Roman" w:hAnsi="Times New Roman" w:cs="Times New Roman"/>
          <w:sz w:val="24"/>
          <w:szCs w:val="24"/>
        </w:rPr>
        <w:t xml:space="preserve">fed grazers </w:t>
      </w:r>
      <w:r w:rsidRPr="00F64128">
        <w:rPr>
          <w:rFonts w:ascii="Times New Roman" w:eastAsia="Times New Roman" w:hAnsi="Times New Roman" w:cs="Times New Roman"/>
          <w:sz w:val="24"/>
          <w:szCs w:val="24"/>
        </w:rPr>
        <w:t xml:space="preserve">agar-based foods made from freeze-dried, homogenized seaweeds. We note that this process maintains chemical traits while removing morphological traits that may also impact palatability. Following methods adopted from previous studies </w:t>
      </w:r>
      <w:hyperlink r:id="rId46">
        <w:r w:rsidRPr="00F64128">
          <w:rPr>
            <w:rFonts w:ascii="Times New Roman" w:eastAsia="Times New Roman" w:hAnsi="Times New Roman" w:cs="Times New Roman"/>
            <w:sz w:val="24"/>
            <w:szCs w:val="24"/>
          </w:rPr>
          <w:t>(</w:t>
        </w:r>
        <w:proofErr w:type="spellStart"/>
        <w:r w:rsidRPr="00F64128">
          <w:rPr>
            <w:rFonts w:ascii="Times New Roman" w:eastAsia="Times New Roman" w:hAnsi="Times New Roman" w:cs="Times New Roman"/>
            <w:sz w:val="24"/>
            <w:szCs w:val="24"/>
          </w:rPr>
          <w:t>Bolser</w:t>
        </w:r>
        <w:proofErr w:type="spellEnd"/>
        <w:r w:rsidRPr="00F64128">
          <w:rPr>
            <w:rFonts w:ascii="Times New Roman" w:eastAsia="Times New Roman" w:hAnsi="Times New Roman" w:cs="Times New Roman"/>
            <w:sz w:val="24"/>
            <w:szCs w:val="24"/>
          </w:rPr>
          <w:t xml:space="preserve"> &amp; Hay, 1996; </w:t>
        </w:r>
        <w:proofErr w:type="spellStart"/>
        <w:r w:rsidRPr="00F64128">
          <w:rPr>
            <w:rFonts w:ascii="Times New Roman" w:eastAsia="Times New Roman" w:hAnsi="Times New Roman" w:cs="Times New Roman"/>
            <w:sz w:val="24"/>
            <w:szCs w:val="24"/>
          </w:rPr>
          <w:t>Dolecal</w:t>
        </w:r>
        <w:proofErr w:type="spellEnd"/>
        <w:r w:rsidRPr="00F64128">
          <w:rPr>
            <w:rFonts w:ascii="Times New Roman" w:eastAsia="Times New Roman" w:hAnsi="Times New Roman" w:cs="Times New Roman"/>
            <w:sz w:val="24"/>
            <w:szCs w:val="24"/>
          </w:rPr>
          <w:t xml:space="preserve"> &amp; Long, 2013; </w:t>
        </w:r>
        <w:proofErr w:type="spellStart"/>
        <w:r w:rsidRPr="00F64128">
          <w:rPr>
            <w:rFonts w:ascii="Times New Roman" w:eastAsia="Times New Roman" w:hAnsi="Times New Roman" w:cs="Times New Roman"/>
            <w:sz w:val="24"/>
            <w:szCs w:val="24"/>
          </w:rPr>
          <w:t>Thornber</w:t>
        </w:r>
        <w:proofErr w:type="spellEnd"/>
        <w:r w:rsidRPr="00F64128">
          <w:rPr>
            <w:rFonts w:ascii="Times New Roman" w:eastAsia="Times New Roman" w:hAnsi="Times New Roman" w:cs="Times New Roman"/>
            <w:sz w:val="24"/>
            <w:szCs w:val="24"/>
          </w:rPr>
          <w:t xml:space="preserve"> et al., 2008)</w:t>
        </w:r>
      </w:hyperlink>
      <w:r w:rsidRPr="00F64128">
        <w:rPr>
          <w:rFonts w:ascii="Times New Roman" w:eastAsia="Times New Roman" w:hAnsi="Times New Roman" w:cs="Times New Roman"/>
          <w:sz w:val="24"/>
          <w:szCs w:val="24"/>
        </w:rPr>
        <w:t xml:space="preserve"> we mixed homogenized seaweed (5.6% </w:t>
      </w:r>
      <w:proofErr w:type="spellStart"/>
      <w:r w:rsidRPr="00F64128">
        <w:rPr>
          <w:rFonts w:ascii="Times New Roman" w:eastAsia="Times New Roman" w:hAnsi="Times New Roman" w:cs="Times New Roman"/>
          <w:sz w:val="24"/>
          <w:szCs w:val="24"/>
        </w:rPr>
        <w:t>w:v</w:t>
      </w:r>
      <w:proofErr w:type="spellEnd"/>
      <w:r w:rsidRPr="00F64128">
        <w:rPr>
          <w:rFonts w:ascii="Times New Roman" w:eastAsia="Times New Roman" w:hAnsi="Times New Roman" w:cs="Times New Roman"/>
          <w:sz w:val="24"/>
          <w:szCs w:val="24"/>
        </w:rPr>
        <w:t xml:space="preserve">) into a heated agar solution (2.0% </w:t>
      </w:r>
      <w:proofErr w:type="spellStart"/>
      <w:r w:rsidRPr="00F64128">
        <w:rPr>
          <w:rFonts w:ascii="Times New Roman" w:eastAsia="Times New Roman" w:hAnsi="Times New Roman" w:cs="Times New Roman"/>
          <w:sz w:val="24"/>
          <w:szCs w:val="24"/>
        </w:rPr>
        <w:t>w:v</w:t>
      </w:r>
      <w:proofErr w:type="spellEnd"/>
      <w:r w:rsidRPr="00F64128">
        <w:rPr>
          <w:rFonts w:ascii="Times New Roman" w:eastAsia="Times New Roman" w:hAnsi="Times New Roman" w:cs="Times New Roman"/>
          <w:sz w:val="24"/>
          <w:szCs w:val="24"/>
        </w:rPr>
        <w:t xml:space="preserve">). This mixture was poured into polypropylene petri dishes (50 mm) and allowed to cool for ~30 min. Once ready, the agar-foods were blotted dry and weighed before being offered to grazers. </w:t>
      </w:r>
    </w:p>
    <w:p w14:paraId="28521376" w14:textId="77777777" w:rsidR="006F07BD" w:rsidRPr="00F64128" w:rsidRDefault="006F07BD" w:rsidP="00D6358F">
      <w:pPr>
        <w:spacing w:line="360" w:lineRule="auto"/>
        <w:jc w:val="both"/>
        <w:rPr>
          <w:ins w:id="74" w:author="Jeremy Long" w:date="2023-06-08T14:14:00Z"/>
          <w:rFonts w:ascii="Times New Roman" w:eastAsia="Times New Roman" w:hAnsi="Times New Roman" w:cs="Times New Roman"/>
          <w:sz w:val="24"/>
          <w:szCs w:val="24"/>
        </w:rPr>
      </w:pPr>
    </w:p>
    <w:p w14:paraId="2734BB0D" w14:textId="49BE514C"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Based on previous experiments showing negligible autogenic growth in agar-based foods and due to tank space limitations, we reduced the number of controls to one control for every two experimental </w:t>
      </w:r>
      <w:r w:rsidR="006F07BD" w:rsidRPr="00F64128">
        <w:rPr>
          <w:rFonts w:ascii="Times New Roman" w:eastAsia="Times New Roman" w:hAnsi="Times New Roman" w:cs="Times New Roman"/>
          <w:sz w:val="24"/>
          <w:szCs w:val="24"/>
        </w:rPr>
        <w:t>replicates with grazers</w:t>
      </w:r>
      <w:r w:rsidRPr="00F64128">
        <w:rPr>
          <w:rFonts w:ascii="Times New Roman" w:eastAsia="Times New Roman" w:hAnsi="Times New Roman" w:cs="Times New Roman"/>
          <w:sz w:val="24"/>
          <w:szCs w:val="24"/>
        </w:rPr>
        <w:t xml:space="preserve">. We used thermoplastic adhesive to secure the petri dishes containing agar-based foods in random order along the length of 330 x 190 x 108 mm containers with mesh (1mm) covered tops (n=20, and n=10 controls). The grazers were placed on the opposite side of the container and allowed to feed. </w:t>
      </w:r>
      <w:r w:rsidR="006F07BD" w:rsidRPr="00F64128">
        <w:rPr>
          <w:rFonts w:ascii="Times New Roman" w:eastAsia="Times New Roman" w:hAnsi="Times New Roman" w:cs="Times New Roman"/>
          <w:sz w:val="24"/>
          <w:szCs w:val="24"/>
        </w:rPr>
        <w:t xml:space="preserve">These assays began simultaneously on November 11, 2019. After ~36 hours, all petri dishes were removed from the replicate, blotted dry, and reweighed. </w:t>
      </w:r>
      <w:r w:rsidRPr="00F64128">
        <w:rPr>
          <w:rFonts w:ascii="Times New Roman" w:eastAsia="Times New Roman" w:hAnsi="Times New Roman" w:cs="Times New Roman"/>
          <w:sz w:val="24"/>
          <w:szCs w:val="24"/>
        </w:rPr>
        <w:t>We calculated changes in mass using the autogenic growth formula with the average correction factor from controls.</w:t>
      </w:r>
    </w:p>
    <w:p w14:paraId="2CF8B7AB"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5CAADBB5" w14:textId="77777777" w:rsidR="0080007F" w:rsidRPr="00F64128" w:rsidRDefault="00000000" w:rsidP="00D6358F">
      <w:pPr>
        <w:spacing w:line="360" w:lineRule="auto"/>
        <w:jc w:val="both"/>
        <w:rPr>
          <w:rFonts w:ascii="Times New Roman" w:eastAsia="Times New Roman" w:hAnsi="Times New Roman" w:cs="Times New Roman"/>
          <w:b/>
          <w:sz w:val="24"/>
          <w:szCs w:val="24"/>
        </w:rPr>
      </w:pPr>
      <w:r w:rsidRPr="00F64128">
        <w:rPr>
          <w:rFonts w:ascii="Times New Roman" w:eastAsia="Times New Roman" w:hAnsi="Times New Roman" w:cs="Times New Roman"/>
          <w:b/>
          <w:sz w:val="24"/>
          <w:szCs w:val="24"/>
        </w:rPr>
        <w:t>Statistical Analyses</w:t>
      </w:r>
    </w:p>
    <w:p w14:paraId="21BB9EA0" w14:textId="77777777" w:rsidR="0080007F" w:rsidRPr="00F64128" w:rsidRDefault="00000000" w:rsidP="00D6358F">
      <w:pPr>
        <w:spacing w:line="360" w:lineRule="auto"/>
        <w:jc w:val="both"/>
        <w:rPr>
          <w:rFonts w:ascii="Times New Roman" w:eastAsia="Times New Roman" w:hAnsi="Times New Roman" w:cs="Times New Roman"/>
          <w:i/>
          <w:sz w:val="24"/>
          <w:szCs w:val="24"/>
        </w:rPr>
      </w:pPr>
      <w:r w:rsidRPr="00F64128">
        <w:rPr>
          <w:rFonts w:ascii="Times New Roman" w:eastAsia="Times New Roman" w:hAnsi="Times New Roman" w:cs="Times New Roman"/>
          <w:sz w:val="24"/>
          <w:szCs w:val="24"/>
        </w:rPr>
        <w:t xml:space="preserve"> </w:t>
      </w:r>
    </w:p>
    <w:p w14:paraId="35C11ADF"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All statistical analyses were conducted using R Studio (V. 1.4.1717). Necessary assumptions were met for statistical analyses and post-hoc tests were conducted as needed. For feeding choice assays, we compared changes in seaweed mass, corrected for autogenic growth, using Paired t-tests for each grazer species. </w:t>
      </w:r>
    </w:p>
    <w:p w14:paraId="4C30A012" w14:textId="77777777" w:rsidR="0080007F" w:rsidRPr="00F64128" w:rsidRDefault="00000000" w:rsidP="00D6358F">
      <w:pPr>
        <w:spacing w:line="360" w:lineRule="auto"/>
        <w:jc w:val="both"/>
        <w:rPr>
          <w:rFonts w:ascii="Times New Roman" w:eastAsia="Times New Roman" w:hAnsi="Times New Roman" w:cs="Times New Roman"/>
          <w:i/>
          <w:sz w:val="24"/>
          <w:szCs w:val="24"/>
        </w:rPr>
      </w:pPr>
      <w:r w:rsidRPr="00F64128">
        <w:rPr>
          <w:rFonts w:ascii="Times New Roman" w:eastAsia="Times New Roman" w:hAnsi="Times New Roman" w:cs="Times New Roman"/>
          <w:sz w:val="24"/>
          <w:szCs w:val="24"/>
        </w:rPr>
        <w:lastRenderedPageBreak/>
        <w:t xml:space="preserve"> </w:t>
      </w:r>
    </w:p>
    <w:p w14:paraId="0079C230" w14:textId="2EFAF091" w:rsidR="0080007F" w:rsidRPr="00F64128" w:rsidRDefault="006F07BD"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For the performance assay, we estimated initial dry soft tissue masses using linear regression models. To test the effect of all diet treatments including seaweeds (</w:t>
      </w:r>
      <w:proofErr w:type="gramStart"/>
      <w:r w:rsidRPr="00F64128">
        <w:rPr>
          <w:rFonts w:ascii="Times New Roman" w:eastAsia="Times New Roman" w:hAnsi="Times New Roman" w:cs="Times New Roman"/>
          <w:sz w:val="24"/>
          <w:szCs w:val="24"/>
        </w:rPr>
        <w:t>i.e.</w:t>
      </w:r>
      <w:proofErr w:type="gramEnd"/>
      <w:r w:rsidRPr="00F64128">
        <w:rPr>
          <w:rFonts w:ascii="Times New Roman" w:eastAsia="Times New Roman" w:hAnsi="Times New Roman" w:cs="Times New Roman"/>
          <w:sz w:val="24"/>
          <w:szCs w:val="24"/>
        </w:rPr>
        <w:t xml:space="preserve"> all but “starved” treatment) on </w:t>
      </w:r>
      <w:r w:rsidR="001853D6" w:rsidRPr="00F64128">
        <w:rPr>
          <w:rFonts w:ascii="Times New Roman" w:eastAsia="Times New Roman" w:hAnsi="Times New Roman" w:cs="Times New Roman"/>
          <w:sz w:val="24"/>
          <w:szCs w:val="24"/>
        </w:rPr>
        <w:t xml:space="preserve">final dry tissue </w:t>
      </w:r>
      <w:r w:rsidRPr="00F64128">
        <w:rPr>
          <w:rFonts w:ascii="Times New Roman" w:eastAsia="Times New Roman" w:hAnsi="Times New Roman" w:cs="Times New Roman"/>
          <w:sz w:val="24"/>
          <w:szCs w:val="24"/>
        </w:rPr>
        <w:t>growth</w:t>
      </w:r>
      <w:r w:rsidR="001853D6" w:rsidRPr="00F64128">
        <w:rPr>
          <w:rFonts w:ascii="Times New Roman" w:eastAsia="Times New Roman" w:hAnsi="Times New Roman" w:cs="Times New Roman"/>
          <w:sz w:val="24"/>
          <w:szCs w:val="24"/>
        </w:rPr>
        <w:t>,</w:t>
      </w:r>
      <w:r w:rsidRPr="00F64128">
        <w:rPr>
          <w:rFonts w:ascii="Times New Roman" w:eastAsia="Times New Roman" w:hAnsi="Times New Roman" w:cs="Times New Roman"/>
          <w:sz w:val="24"/>
          <w:szCs w:val="24"/>
        </w:rPr>
        <w:t xml:space="preserve"> </w:t>
      </w:r>
      <w:r w:rsidR="001853D6" w:rsidRPr="00F64128">
        <w:rPr>
          <w:rFonts w:ascii="Times New Roman" w:eastAsia="Times New Roman" w:hAnsi="Times New Roman" w:cs="Times New Roman"/>
          <w:sz w:val="24"/>
          <w:szCs w:val="24"/>
        </w:rPr>
        <w:t>w</w:t>
      </w:r>
      <w:r w:rsidRPr="00F64128">
        <w:rPr>
          <w:rFonts w:ascii="Times New Roman" w:eastAsia="Times New Roman" w:hAnsi="Times New Roman" w:cs="Times New Roman"/>
          <w:sz w:val="24"/>
          <w:szCs w:val="24"/>
        </w:rPr>
        <w:t xml:space="preserve">e analyzed grazer species independently </w:t>
      </w:r>
      <w:r w:rsidR="001853D6" w:rsidRPr="00F64128">
        <w:rPr>
          <w:rFonts w:ascii="Times New Roman" w:eastAsia="Times New Roman" w:hAnsi="Times New Roman" w:cs="Times New Roman"/>
          <w:sz w:val="24"/>
          <w:szCs w:val="24"/>
        </w:rPr>
        <w:t>with</w:t>
      </w:r>
      <w:r w:rsidRPr="00F64128">
        <w:rPr>
          <w:rFonts w:ascii="Times New Roman" w:eastAsia="Times New Roman" w:hAnsi="Times New Roman" w:cs="Times New Roman"/>
          <w:sz w:val="24"/>
          <w:szCs w:val="24"/>
        </w:rPr>
        <w:t xml:space="preserve"> Analysis of Covariance (ANCOVA). </w:t>
      </w:r>
      <w:commentRangeStart w:id="75"/>
      <w:r w:rsidRPr="00F64128">
        <w:rPr>
          <w:rFonts w:ascii="Times New Roman" w:eastAsia="Times New Roman" w:hAnsi="Times New Roman" w:cs="Times New Roman"/>
          <w:sz w:val="24"/>
          <w:szCs w:val="24"/>
        </w:rPr>
        <w:t>Starvation treatments were included for reference.</w:t>
      </w:r>
      <w:commentRangeEnd w:id="75"/>
      <w:r w:rsidRPr="00F64128">
        <w:rPr>
          <w:rFonts w:ascii="Times New Roman" w:hAnsi="Times New Roman" w:cs="Times New Roman"/>
          <w:sz w:val="24"/>
          <w:szCs w:val="24"/>
        </w:rPr>
        <w:commentReference w:id="75"/>
      </w:r>
      <w:r w:rsidRPr="00F64128">
        <w:rPr>
          <w:rFonts w:ascii="Times New Roman" w:eastAsia="Times New Roman" w:hAnsi="Times New Roman" w:cs="Times New Roman"/>
          <w:sz w:val="24"/>
          <w:szCs w:val="24"/>
        </w:rPr>
        <w:t xml:space="preserve"> Initial </w:t>
      </w:r>
      <w:r w:rsidR="001853D6" w:rsidRPr="00F64128">
        <w:rPr>
          <w:rFonts w:ascii="Times New Roman" w:eastAsia="Times New Roman" w:hAnsi="Times New Roman" w:cs="Times New Roman"/>
          <w:sz w:val="24"/>
          <w:szCs w:val="24"/>
        </w:rPr>
        <w:t xml:space="preserve">soft tissue </w:t>
      </w:r>
      <w:r w:rsidRPr="00F64128">
        <w:rPr>
          <w:rFonts w:ascii="Times New Roman" w:eastAsia="Times New Roman" w:hAnsi="Times New Roman" w:cs="Times New Roman"/>
          <w:sz w:val="24"/>
          <w:szCs w:val="24"/>
        </w:rPr>
        <w:t xml:space="preserve">dry mass estimates were included as a covariate. We </w:t>
      </w:r>
      <w:r w:rsidR="001853D6" w:rsidRPr="00F64128">
        <w:rPr>
          <w:rFonts w:ascii="Times New Roman" w:eastAsia="Times New Roman" w:hAnsi="Times New Roman" w:cs="Times New Roman"/>
          <w:sz w:val="24"/>
          <w:szCs w:val="24"/>
        </w:rPr>
        <w:t xml:space="preserve">also used </w:t>
      </w:r>
      <w:r w:rsidRPr="00F64128">
        <w:rPr>
          <w:rFonts w:ascii="Times New Roman" w:eastAsia="Times New Roman" w:hAnsi="Times New Roman" w:cs="Times New Roman"/>
          <w:sz w:val="24"/>
          <w:szCs w:val="24"/>
        </w:rPr>
        <w:t xml:space="preserve">ANCOVA to examine the effects of diet </w:t>
      </w:r>
      <w:r w:rsidR="001853D6" w:rsidRPr="00F64128">
        <w:rPr>
          <w:rFonts w:ascii="Times New Roman" w:eastAsia="Times New Roman" w:hAnsi="Times New Roman" w:cs="Times New Roman"/>
          <w:sz w:val="24"/>
          <w:szCs w:val="24"/>
        </w:rPr>
        <w:t>on final abalone righting times. This model used initial righting time as a covariate</w:t>
      </w:r>
      <w:r w:rsidRPr="00F64128">
        <w:rPr>
          <w:rFonts w:ascii="Times New Roman" w:eastAsia="Times New Roman" w:hAnsi="Times New Roman" w:cs="Times New Roman"/>
          <w:sz w:val="24"/>
          <w:szCs w:val="24"/>
        </w:rPr>
        <w:t xml:space="preserve">. The model included the interaction between both factors as well as a residual term to account for variability unrelated to the two predictors. </w:t>
      </w:r>
    </w:p>
    <w:p w14:paraId="5A1B5146" w14:textId="77777777" w:rsidR="0080007F" w:rsidRPr="00F64128" w:rsidRDefault="0080007F" w:rsidP="00D6358F">
      <w:pPr>
        <w:spacing w:line="360" w:lineRule="auto"/>
        <w:jc w:val="both"/>
        <w:rPr>
          <w:rFonts w:ascii="Times New Roman" w:eastAsia="Times New Roman" w:hAnsi="Times New Roman" w:cs="Times New Roman"/>
          <w:i/>
          <w:sz w:val="24"/>
          <w:szCs w:val="24"/>
        </w:rPr>
      </w:pPr>
    </w:p>
    <w:p w14:paraId="6509E037" w14:textId="60D6AA7F"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In the Native Benthic Seaweed Assay, we compared total consumption</w:t>
      </w:r>
      <w:r w:rsidR="001853D6" w:rsidRPr="00F64128">
        <w:rPr>
          <w:rFonts w:ascii="Times New Roman" w:eastAsia="Times New Roman" w:hAnsi="Times New Roman" w:cs="Times New Roman"/>
          <w:sz w:val="24"/>
          <w:szCs w:val="24"/>
        </w:rPr>
        <w:t xml:space="preserve"> on all foods</w:t>
      </w:r>
      <w:r w:rsidRPr="00F64128">
        <w:rPr>
          <w:rFonts w:ascii="Times New Roman" w:eastAsia="Times New Roman" w:hAnsi="Times New Roman" w:cs="Times New Roman"/>
          <w:sz w:val="24"/>
          <w:szCs w:val="24"/>
        </w:rPr>
        <w:t xml:space="preserve"> </w:t>
      </w:r>
      <w:r w:rsidR="00825690" w:rsidRPr="00F64128">
        <w:rPr>
          <w:rFonts w:ascii="Times New Roman" w:eastAsia="Times New Roman" w:hAnsi="Times New Roman" w:cs="Times New Roman"/>
          <w:sz w:val="24"/>
          <w:szCs w:val="24"/>
        </w:rPr>
        <w:t xml:space="preserve">between the wrack treatments </w:t>
      </w:r>
      <w:r w:rsidRPr="00F64128">
        <w:rPr>
          <w:rFonts w:ascii="Times New Roman" w:eastAsia="Times New Roman" w:hAnsi="Times New Roman" w:cs="Times New Roman"/>
          <w:sz w:val="24"/>
          <w:szCs w:val="24"/>
        </w:rPr>
        <w:t xml:space="preserve">using a two-sample t-test by </w:t>
      </w:r>
      <w:r w:rsidR="001853D6" w:rsidRPr="00F64128">
        <w:rPr>
          <w:rFonts w:ascii="Times New Roman" w:eastAsia="Times New Roman" w:hAnsi="Times New Roman" w:cs="Times New Roman"/>
          <w:sz w:val="24"/>
          <w:szCs w:val="24"/>
        </w:rPr>
        <w:t xml:space="preserve">adding the consumption of </w:t>
      </w:r>
      <w:r w:rsidR="00AC5C7B" w:rsidRPr="00F64128">
        <w:rPr>
          <w:rFonts w:ascii="Times New Roman" w:eastAsia="Times New Roman" w:hAnsi="Times New Roman" w:cs="Times New Roman"/>
          <w:sz w:val="24"/>
          <w:szCs w:val="24"/>
        </w:rPr>
        <w:t xml:space="preserve">native benthic seaweeds </w:t>
      </w:r>
      <w:r w:rsidRPr="00F64128">
        <w:rPr>
          <w:rFonts w:ascii="Times New Roman" w:eastAsia="Times New Roman" w:hAnsi="Times New Roman" w:cs="Times New Roman"/>
          <w:sz w:val="24"/>
          <w:szCs w:val="24"/>
        </w:rPr>
        <w:t>(</w:t>
      </w:r>
      <w:r w:rsidRPr="00F64128">
        <w:rPr>
          <w:rFonts w:ascii="Times New Roman" w:eastAsia="Times New Roman" w:hAnsi="Times New Roman" w:cs="Times New Roman"/>
          <w:i/>
          <w:sz w:val="24"/>
          <w:szCs w:val="24"/>
        </w:rPr>
        <w:t xml:space="preserve">S. compressa, C. </w:t>
      </w:r>
      <w:proofErr w:type="spellStart"/>
      <w:r w:rsidRPr="00F64128">
        <w:rPr>
          <w:rFonts w:ascii="Times New Roman" w:eastAsia="Times New Roman" w:hAnsi="Times New Roman" w:cs="Times New Roman"/>
          <w:i/>
          <w:sz w:val="24"/>
          <w:szCs w:val="24"/>
        </w:rPr>
        <w:t>clavulatum</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and</w:t>
      </w:r>
      <w:r w:rsidRPr="00F64128">
        <w:rPr>
          <w:rFonts w:ascii="Times New Roman" w:eastAsia="Times New Roman" w:hAnsi="Times New Roman" w:cs="Times New Roman"/>
          <w:i/>
          <w:sz w:val="24"/>
          <w:szCs w:val="24"/>
        </w:rPr>
        <w:t xml:space="preserve"> Ulva spp.</w:t>
      </w:r>
      <w:r w:rsidRPr="00F64128">
        <w:rPr>
          <w:rFonts w:ascii="Times New Roman" w:eastAsia="Times New Roman" w:hAnsi="Times New Roman" w:cs="Times New Roman"/>
          <w:sz w:val="24"/>
          <w:szCs w:val="24"/>
        </w:rPr>
        <w:t>) and wrack species (</w:t>
      </w:r>
      <w:r w:rsidRPr="00F64128">
        <w:rPr>
          <w:rFonts w:ascii="Times New Roman" w:eastAsia="Times New Roman" w:hAnsi="Times New Roman" w:cs="Times New Roman"/>
          <w:i/>
          <w:sz w:val="24"/>
          <w:szCs w:val="24"/>
        </w:rPr>
        <w:t xml:space="preserve">M. </w:t>
      </w:r>
      <w:proofErr w:type="spellStart"/>
      <w:r w:rsidRPr="00F64128">
        <w:rPr>
          <w:rFonts w:ascii="Times New Roman" w:eastAsia="Times New Roman" w:hAnsi="Times New Roman" w:cs="Times New Roman"/>
          <w:i/>
          <w:sz w:val="24"/>
          <w:szCs w:val="24"/>
        </w:rPr>
        <w:t>pyrifera</w:t>
      </w:r>
      <w:proofErr w:type="spellEnd"/>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and </w:t>
      </w:r>
      <w:r w:rsidRPr="00F64128">
        <w:rPr>
          <w:rFonts w:ascii="Times New Roman" w:eastAsia="Times New Roman" w:hAnsi="Times New Roman" w:cs="Times New Roman"/>
          <w:i/>
          <w:sz w:val="24"/>
          <w:szCs w:val="24"/>
        </w:rPr>
        <w:t xml:space="preserve">S. </w:t>
      </w:r>
      <w:proofErr w:type="spellStart"/>
      <w:r w:rsidRPr="00F64128">
        <w:rPr>
          <w:rFonts w:ascii="Times New Roman" w:eastAsia="Times New Roman" w:hAnsi="Times New Roman" w:cs="Times New Roman"/>
          <w:i/>
          <w:sz w:val="24"/>
          <w:szCs w:val="24"/>
        </w:rPr>
        <w:t>horneri</w:t>
      </w:r>
      <w:proofErr w:type="spellEnd"/>
      <w:r w:rsidRPr="00F64128">
        <w:rPr>
          <w:rFonts w:ascii="Times New Roman" w:eastAsia="Times New Roman" w:hAnsi="Times New Roman" w:cs="Times New Roman"/>
          <w:sz w:val="24"/>
          <w:szCs w:val="24"/>
        </w:rPr>
        <w:t xml:space="preserve">). We used a Linear Mixed-Effects model to investigate the effects of wrack species and native benthic seaweeds on consumption. The model included wrack type (native vs. </w:t>
      </w:r>
      <w:proofErr w:type="gramStart"/>
      <w:r w:rsidRPr="00F64128">
        <w:rPr>
          <w:rFonts w:ascii="Times New Roman" w:eastAsia="Times New Roman" w:hAnsi="Times New Roman" w:cs="Times New Roman"/>
          <w:sz w:val="24"/>
          <w:szCs w:val="24"/>
        </w:rPr>
        <w:t>invasive;</w:t>
      </w:r>
      <w:proofErr w:type="gramEnd"/>
      <w:r w:rsidRPr="00F64128">
        <w:rPr>
          <w:rFonts w:ascii="Times New Roman" w:eastAsia="Times New Roman" w:hAnsi="Times New Roman" w:cs="Times New Roman"/>
          <w:sz w:val="24"/>
          <w:szCs w:val="24"/>
        </w:rPr>
        <w:t xml:space="preserve"> i.e. kelp vs. devilweed, respectively) and seaweed species as fixed factors</w:t>
      </w:r>
      <w:r w:rsidR="00825690" w:rsidRPr="00F64128">
        <w:rPr>
          <w:rFonts w:ascii="Times New Roman" w:eastAsia="Times New Roman" w:hAnsi="Times New Roman" w:cs="Times New Roman"/>
          <w:sz w:val="24"/>
          <w:szCs w:val="24"/>
        </w:rPr>
        <w:t>,</w:t>
      </w:r>
      <w:r w:rsidRPr="00F64128">
        <w:rPr>
          <w:rFonts w:ascii="Times New Roman" w:eastAsia="Times New Roman" w:hAnsi="Times New Roman" w:cs="Times New Roman"/>
          <w:sz w:val="24"/>
          <w:szCs w:val="24"/>
        </w:rPr>
        <w:t xml:space="preserve"> and their interaction. We also included a random intercept for replicate number to account for non-independence (seaweed choice was not independent within </w:t>
      </w:r>
      <w:commentRangeStart w:id="76"/>
      <w:r w:rsidRPr="00F64128">
        <w:rPr>
          <w:rFonts w:ascii="Times New Roman" w:eastAsia="Times New Roman" w:hAnsi="Times New Roman" w:cs="Times New Roman"/>
          <w:sz w:val="24"/>
          <w:szCs w:val="24"/>
        </w:rPr>
        <w:t>replicates</w:t>
      </w:r>
      <w:commentRangeEnd w:id="76"/>
      <w:r w:rsidRPr="00F64128">
        <w:rPr>
          <w:rFonts w:ascii="Times New Roman" w:hAnsi="Times New Roman" w:cs="Times New Roman"/>
          <w:sz w:val="24"/>
          <w:szCs w:val="24"/>
        </w:rPr>
        <w:commentReference w:id="76"/>
      </w:r>
      <w:r w:rsidRPr="00F64128">
        <w:rPr>
          <w:rFonts w:ascii="Times New Roman" w:eastAsia="Times New Roman" w:hAnsi="Times New Roman" w:cs="Times New Roman"/>
          <w:sz w:val="24"/>
          <w:szCs w:val="24"/>
        </w:rPr>
        <w:t>).</w:t>
      </w:r>
    </w:p>
    <w:p w14:paraId="46EB97F7"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5731AD7B" w14:textId="77777777" w:rsidR="0080007F" w:rsidRPr="00F64128" w:rsidRDefault="00000000" w:rsidP="00D6358F">
      <w:pPr>
        <w:spacing w:line="360" w:lineRule="auto"/>
        <w:jc w:val="both"/>
        <w:rPr>
          <w:rFonts w:ascii="Times New Roman" w:eastAsia="Times New Roman" w:hAnsi="Times New Roman" w:cs="Times New Roman"/>
          <w:b/>
          <w:sz w:val="24"/>
          <w:szCs w:val="24"/>
        </w:rPr>
      </w:pPr>
      <w:commentRangeStart w:id="77"/>
      <w:r w:rsidRPr="00F64128">
        <w:rPr>
          <w:rFonts w:ascii="Times New Roman" w:eastAsia="Times New Roman" w:hAnsi="Times New Roman" w:cs="Times New Roman"/>
          <w:b/>
          <w:sz w:val="24"/>
          <w:szCs w:val="24"/>
        </w:rPr>
        <w:t>Results</w:t>
      </w:r>
      <w:commentRangeEnd w:id="77"/>
      <w:r w:rsidRPr="00F64128">
        <w:rPr>
          <w:rFonts w:ascii="Times New Roman" w:hAnsi="Times New Roman" w:cs="Times New Roman"/>
          <w:sz w:val="24"/>
          <w:szCs w:val="24"/>
        </w:rPr>
        <w:commentReference w:id="77"/>
      </w:r>
    </w:p>
    <w:p w14:paraId="27D91DDA"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4F5B09B0" w14:textId="77777777" w:rsidR="0080007F" w:rsidRPr="00F64128" w:rsidRDefault="00000000" w:rsidP="00D6358F">
      <w:pPr>
        <w:spacing w:line="360" w:lineRule="auto"/>
        <w:jc w:val="both"/>
        <w:rPr>
          <w:rFonts w:ascii="Times New Roman" w:eastAsia="Times New Roman" w:hAnsi="Times New Roman" w:cs="Times New Roman"/>
          <w:i/>
          <w:sz w:val="24"/>
          <w:szCs w:val="24"/>
        </w:rPr>
      </w:pPr>
      <w:commentRangeStart w:id="78"/>
      <w:r w:rsidRPr="00F64128">
        <w:rPr>
          <w:rFonts w:ascii="Times New Roman" w:eastAsia="Times New Roman" w:hAnsi="Times New Roman" w:cs="Times New Roman"/>
          <w:i/>
          <w:sz w:val="24"/>
          <w:szCs w:val="24"/>
        </w:rPr>
        <w:t>Preference</w:t>
      </w:r>
      <w:commentRangeEnd w:id="78"/>
      <w:r w:rsidR="00C9028C" w:rsidRPr="00F64128">
        <w:rPr>
          <w:rStyle w:val="CommentReference"/>
          <w:rFonts w:ascii="Times New Roman" w:hAnsi="Times New Roman" w:cs="Times New Roman"/>
          <w:sz w:val="24"/>
          <w:szCs w:val="24"/>
        </w:rPr>
        <w:commentReference w:id="78"/>
      </w:r>
      <w:r w:rsidRPr="00F64128">
        <w:rPr>
          <w:rFonts w:ascii="Times New Roman" w:eastAsia="Times New Roman" w:hAnsi="Times New Roman" w:cs="Times New Roman"/>
          <w:i/>
          <w:sz w:val="24"/>
          <w:szCs w:val="24"/>
        </w:rPr>
        <w:t xml:space="preserve"> </w:t>
      </w:r>
    </w:p>
    <w:p w14:paraId="728F8871" w14:textId="04B45EE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Grazers displayed species-specific </w:t>
      </w:r>
      <w:r w:rsidR="00AA55A9" w:rsidRPr="00F64128">
        <w:rPr>
          <w:rFonts w:ascii="Times New Roman" w:eastAsia="Times New Roman" w:hAnsi="Times New Roman" w:cs="Times New Roman"/>
          <w:sz w:val="24"/>
          <w:szCs w:val="24"/>
        </w:rPr>
        <w:t xml:space="preserve">feeding </w:t>
      </w:r>
      <w:r w:rsidRPr="00F64128">
        <w:rPr>
          <w:rFonts w:ascii="Times New Roman" w:eastAsia="Times New Roman" w:hAnsi="Times New Roman" w:cs="Times New Roman"/>
          <w:sz w:val="24"/>
          <w:szCs w:val="24"/>
        </w:rPr>
        <w:t>preferences</w:t>
      </w:r>
      <w:r w:rsidR="00E03C8B" w:rsidRPr="00F64128">
        <w:rPr>
          <w:rFonts w:ascii="Times New Roman" w:eastAsia="Times New Roman" w:hAnsi="Times New Roman" w:cs="Times New Roman"/>
          <w:sz w:val="24"/>
          <w:szCs w:val="24"/>
        </w:rPr>
        <w:t xml:space="preserve"> for the two types of wrack</w:t>
      </w:r>
      <w:r w:rsidRPr="00F64128">
        <w:rPr>
          <w:rFonts w:ascii="Times New Roman" w:eastAsia="Times New Roman" w:hAnsi="Times New Roman" w:cs="Times New Roman"/>
          <w:sz w:val="24"/>
          <w:szCs w:val="24"/>
        </w:rPr>
        <w:t xml:space="preserve"> (Figure 1). Both </w:t>
      </w:r>
      <w:ins w:id="79" w:author="Jeremy Long" w:date="2023-06-09T10:01:00Z">
        <w:r w:rsidR="00D432A6" w:rsidRPr="00F64128">
          <w:rPr>
            <w:rFonts w:ascii="Times New Roman" w:eastAsia="Times New Roman" w:hAnsi="Times New Roman" w:cs="Times New Roman"/>
            <w:sz w:val="24"/>
            <w:szCs w:val="24"/>
          </w:rPr>
          <w:t xml:space="preserve">Black </w:t>
        </w:r>
      </w:ins>
      <w:r w:rsidRPr="00F64128">
        <w:rPr>
          <w:rFonts w:ascii="Times New Roman" w:eastAsia="Times New Roman" w:hAnsi="Times New Roman" w:cs="Times New Roman"/>
          <w:sz w:val="24"/>
          <w:szCs w:val="24"/>
        </w:rPr>
        <w:t>abalone and turban snails preferred kelp</w:t>
      </w:r>
      <w:ins w:id="80" w:author="Jeremy Long" w:date="2023-06-09T09:38:00Z">
        <w:r w:rsidR="00AA55A9" w:rsidRPr="00F64128">
          <w:rPr>
            <w:rFonts w:ascii="Times New Roman" w:eastAsia="Times New Roman" w:hAnsi="Times New Roman" w:cs="Times New Roman"/>
            <w:sz w:val="24"/>
            <w:szCs w:val="24"/>
          </w:rPr>
          <w:t xml:space="preserve">, with </w:t>
        </w:r>
        <w:commentRangeStart w:id="81"/>
        <w:r w:rsidR="00AA55A9" w:rsidRPr="00F64128">
          <w:rPr>
            <w:rFonts w:ascii="Times New Roman" w:eastAsia="Times New Roman" w:hAnsi="Times New Roman" w:cs="Times New Roman"/>
            <w:sz w:val="24"/>
            <w:szCs w:val="24"/>
          </w:rPr>
          <w:t xml:space="preserve">##% and ##% </w:t>
        </w:r>
      </w:ins>
      <w:commentRangeEnd w:id="81"/>
      <w:ins w:id="82" w:author="Jeremy Long" w:date="2023-06-09T09:40:00Z">
        <w:r w:rsidR="00AA55A9" w:rsidRPr="00F64128">
          <w:rPr>
            <w:rStyle w:val="CommentReference"/>
            <w:rFonts w:ascii="Times New Roman" w:hAnsi="Times New Roman" w:cs="Times New Roman"/>
            <w:sz w:val="24"/>
            <w:szCs w:val="24"/>
          </w:rPr>
          <w:commentReference w:id="81"/>
        </w:r>
      </w:ins>
      <w:ins w:id="83" w:author="Jeremy Long" w:date="2023-06-09T09:38:00Z">
        <w:r w:rsidR="00AA55A9" w:rsidRPr="00F64128">
          <w:rPr>
            <w:rFonts w:ascii="Times New Roman" w:eastAsia="Times New Roman" w:hAnsi="Times New Roman" w:cs="Times New Roman"/>
            <w:sz w:val="24"/>
            <w:szCs w:val="24"/>
          </w:rPr>
          <w:t>more ke</w:t>
        </w:r>
      </w:ins>
      <w:ins w:id="84" w:author="Jeremy Long" w:date="2023-06-09T09:39:00Z">
        <w:r w:rsidR="00AA55A9" w:rsidRPr="00F64128">
          <w:rPr>
            <w:rFonts w:ascii="Times New Roman" w:eastAsia="Times New Roman" w:hAnsi="Times New Roman" w:cs="Times New Roman"/>
            <w:sz w:val="24"/>
            <w:szCs w:val="24"/>
          </w:rPr>
          <w:t>lp being consumed than devilweed, respectively</w:t>
        </w:r>
      </w:ins>
      <w:r w:rsidRPr="00F64128">
        <w:rPr>
          <w:rFonts w:ascii="Times New Roman" w:eastAsia="Times New Roman" w:hAnsi="Times New Roman" w:cs="Times New Roman"/>
          <w:sz w:val="24"/>
          <w:szCs w:val="24"/>
        </w:rPr>
        <w:t xml:space="preserve"> (</w:t>
      </w:r>
      <w:r w:rsidR="00E03C8B" w:rsidRPr="00F64128">
        <w:rPr>
          <w:rFonts w:ascii="Times New Roman" w:eastAsia="Times New Roman" w:hAnsi="Times New Roman" w:cs="Times New Roman"/>
          <w:sz w:val="24"/>
          <w:szCs w:val="24"/>
        </w:rPr>
        <w:t xml:space="preserve">Fig. </w:t>
      </w:r>
      <w:commentRangeStart w:id="85"/>
      <w:r w:rsidR="00E03C8B" w:rsidRPr="00F64128">
        <w:rPr>
          <w:rFonts w:ascii="Times New Roman" w:eastAsia="Times New Roman" w:hAnsi="Times New Roman" w:cs="Times New Roman"/>
          <w:sz w:val="24"/>
          <w:szCs w:val="24"/>
        </w:rPr>
        <w:t>1a and 1b</w:t>
      </w:r>
      <w:commentRangeEnd w:id="85"/>
      <w:r w:rsidR="00E03C8B" w:rsidRPr="00F64128">
        <w:rPr>
          <w:rStyle w:val="CommentReference"/>
          <w:rFonts w:ascii="Times New Roman" w:hAnsi="Times New Roman" w:cs="Times New Roman"/>
          <w:sz w:val="24"/>
          <w:szCs w:val="24"/>
        </w:rPr>
        <w:commentReference w:id="85"/>
      </w:r>
      <w:r w:rsidR="00E03C8B" w:rsidRPr="00F64128">
        <w:rPr>
          <w:rFonts w:ascii="Times New Roman" w:eastAsia="Times New Roman" w:hAnsi="Times New Roman" w:cs="Times New Roman"/>
          <w:sz w:val="24"/>
          <w:szCs w:val="24"/>
        </w:rPr>
        <w:t xml:space="preserve">, </w:t>
      </w:r>
      <w:r w:rsidRPr="00F64128">
        <w:rPr>
          <w:rFonts w:ascii="Times New Roman" w:eastAsia="Times New Roman" w:hAnsi="Times New Roman" w:cs="Times New Roman"/>
          <w:sz w:val="24"/>
          <w:szCs w:val="24"/>
        </w:rPr>
        <w:t xml:space="preserve">t=4.5053, p&lt;0.001 and t= 5.7152, p&lt;0.001, respectively). </w:t>
      </w:r>
      <w:r w:rsidR="00AD5101" w:rsidRPr="00F64128">
        <w:rPr>
          <w:rFonts w:ascii="Times New Roman" w:eastAsia="Times New Roman" w:hAnsi="Times New Roman" w:cs="Times New Roman"/>
          <w:sz w:val="24"/>
          <w:szCs w:val="24"/>
        </w:rPr>
        <w:t xml:space="preserve">Although these grazers preferred kelp, both grazers did consume some devilweed (One sample t-test, t=4.782, p&lt;0.001 and t=2.105, p=0.06, for Black abalone and turban snails, respectively). </w:t>
      </w:r>
      <w:commentRangeStart w:id="86"/>
      <w:r w:rsidR="00E03C8B" w:rsidRPr="00F64128">
        <w:rPr>
          <w:rFonts w:ascii="Times New Roman" w:eastAsia="Times New Roman" w:hAnsi="Times New Roman" w:cs="Times New Roman"/>
          <w:sz w:val="24"/>
          <w:szCs w:val="24"/>
        </w:rPr>
        <w:t>Shore</w:t>
      </w:r>
      <w:commentRangeEnd w:id="86"/>
      <w:r w:rsidR="00E03C8B" w:rsidRPr="00F64128">
        <w:rPr>
          <w:rStyle w:val="CommentReference"/>
          <w:rFonts w:ascii="Times New Roman" w:hAnsi="Times New Roman" w:cs="Times New Roman"/>
          <w:sz w:val="24"/>
          <w:szCs w:val="24"/>
        </w:rPr>
        <w:commentReference w:id="86"/>
      </w:r>
      <w:r w:rsidR="00E03C8B" w:rsidRPr="00F64128">
        <w:rPr>
          <w:rFonts w:ascii="Times New Roman" w:eastAsia="Times New Roman" w:hAnsi="Times New Roman" w:cs="Times New Roman"/>
          <w:sz w:val="24"/>
          <w:szCs w:val="24"/>
        </w:rPr>
        <w:t xml:space="preserve"> crabs </w:t>
      </w:r>
      <w:r w:rsidR="00D432A6" w:rsidRPr="00F64128">
        <w:rPr>
          <w:rFonts w:ascii="Times New Roman" w:eastAsia="Times New Roman" w:hAnsi="Times New Roman" w:cs="Times New Roman"/>
          <w:sz w:val="24"/>
          <w:szCs w:val="24"/>
        </w:rPr>
        <w:t>fed similarly on the</w:t>
      </w:r>
      <w:r w:rsidR="00E03C8B" w:rsidRPr="00F64128">
        <w:rPr>
          <w:rFonts w:ascii="Times New Roman" w:eastAsia="Times New Roman" w:hAnsi="Times New Roman" w:cs="Times New Roman"/>
          <w:sz w:val="24"/>
          <w:szCs w:val="24"/>
        </w:rPr>
        <w:t xml:space="preserve"> two wrack species (</w:t>
      </w:r>
      <w:r w:rsidR="00D432A6" w:rsidRPr="00F64128">
        <w:rPr>
          <w:rFonts w:ascii="Times New Roman" w:eastAsia="Times New Roman" w:hAnsi="Times New Roman" w:cs="Times New Roman"/>
          <w:sz w:val="24"/>
          <w:szCs w:val="24"/>
        </w:rPr>
        <w:t xml:space="preserve">Fig. 1c, </w:t>
      </w:r>
      <w:r w:rsidR="00E03C8B" w:rsidRPr="00F64128">
        <w:rPr>
          <w:rFonts w:ascii="Times New Roman" w:eastAsia="Times New Roman" w:hAnsi="Times New Roman" w:cs="Times New Roman"/>
          <w:sz w:val="24"/>
          <w:szCs w:val="24"/>
        </w:rPr>
        <w:t xml:space="preserve">t=0.0739, p=0.9422). </w:t>
      </w:r>
      <w:r w:rsidRPr="00F64128">
        <w:rPr>
          <w:rFonts w:ascii="Times New Roman" w:eastAsia="Times New Roman" w:hAnsi="Times New Roman" w:cs="Times New Roman"/>
          <w:sz w:val="24"/>
          <w:szCs w:val="24"/>
        </w:rPr>
        <w:t xml:space="preserve">In contrast, hermit crabs </w:t>
      </w:r>
      <w:ins w:id="87" w:author="Jeremy Long" w:date="2023-06-09T09:51:00Z">
        <w:r w:rsidR="00E03C8B" w:rsidRPr="00F64128">
          <w:rPr>
            <w:rFonts w:ascii="Times New Roman" w:eastAsia="Times New Roman" w:hAnsi="Times New Roman" w:cs="Times New Roman"/>
            <w:sz w:val="24"/>
            <w:szCs w:val="24"/>
          </w:rPr>
          <w:t>consu</w:t>
        </w:r>
      </w:ins>
      <w:ins w:id="88" w:author="Jeremy Long" w:date="2023-06-09T09:52:00Z">
        <w:r w:rsidR="00E03C8B" w:rsidRPr="00F64128">
          <w:rPr>
            <w:rFonts w:ascii="Times New Roman" w:eastAsia="Times New Roman" w:hAnsi="Times New Roman" w:cs="Times New Roman"/>
            <w:sz w:val="24"/>
            <w:szCs w:val="24"/>
          </w:rPr>
          <w:t>med ##% more devilweed than kelp</w:t>
        </w:r>
      </w:ins>
      <w:r w:rsidRPr="00F64128">
        <w:rPr>
          <w:rFonts w:ascii="Times New Roman" w:eastAsia="Times New Roman" w:hAnsi="Times New Roman" w:cs="Times New Roman"/>
          <w:sz w:val="24"/>
          <w:szCs w:val="24"/>
        </w:rPr>
        <w:t xml:space="preserve"> (</w:t>
      </w:r>
      <w:ins w:id="89" w:author="Jeremy Long" w:date="2023-06-09T09:53:00Z">
        <w:r w:rsidR="00D432A6" w:rsidRPr="00F64128">
          <w:rPr>
            <w:rFonts w:ascii="Times New Roman" w:eastAsia="Times New Roman" w:hAnsi="Times New Roman" w:cs="Times New Roman"/>
            <w:sz w:val="24"/>
            <w:szCs w:val="24"/>
          </w:rPr>
          <w:t xml:space="preserve">Fig. 1d, </w:t>
        </w:r>
      </w:ins>
      <w:r w:rsidRPr="00F64128">
        <w:rPr>
          <w:rFonts w:ascii="Times New Roman" w:eastAsia="Times New Roman" w:hAnsi="Times New Roman" w:cs="Times New Roman"/>
          <w:sz w:val="24"/>
          <w:szCs w:val="24"/>
        </w:rPr>
        <w:t xml:space="preserve">t=-3.7593, p=0.002385). </w:t>
      </w:r>
      <w:r w:rsidR="00E03C8B" w:rsidRPr="00F64128">
        <w:rPr>
          <w:rFonts w:ascii="Times New Roman" w:eastAsia="Times New Roman" w:hAnsi="Times New Roman" w:cs="Times New Roman"/>
          <w:sz w:val="24"/>
          <w:szCs w:val="24"/>
        </w:rPr>
        <w:t xml:space="preserve">Interestingly, hermit crabs seemed to avoid consuming kelp </w:t>
      </w:r>
      <w:r w:rsidR="00AD5101" w:rsidRPr="00F64128">
        <w:rPr>
          <w:rFonts w:ascii="Times New Roman" w:eastAsia="Times New Roman" w:hAnsi="Times New Roman" w:cs="Times New Roman"/>
          <w:sz w:val="24"/>
          <w:szCs w:val="24"/>
        </w:rPr>
        <w:t xml:space="preserve">entirely </w:t>
      </w:r>
      <w:r w:rsidR="00E03C8B" w:rsidRPr="00F64128">
        <w:rPr>
          <w:rFonts w:ascii="Times New Roman" w:eastAsia="Times New Roman" w:hAnsi="Times New Roman" w:cs="Times New Roman"/>
          <w:sz w:val="24"/>
          <w:szCs w:val="24"/>
        </w:rPr>
        <w:t>(</w:t>
      </w:r>
      <w:r w:rsidR="007D34C9" w:rsidRPr="00F64128">
        <w:rPr>
          <w:rFonts w:ascii="Times New Roman" w:eastAsia="Times New Roman" w:hAnsi="Times New Roman" w:cs="Times New Roman"/>
          <w:sz w:val="24"/>
          <w:szCs w:val="24"/>
        </w:rPr>
        <w:t xml:space="preserve">One sample t-test, </w:t>
      </w:r>
      <w:r w:rsidR="00E03C8B" w:rsidRPr="00F64128">
        <w:rPr>
          <w:rFonts w:ascii="Times New Roman" w:eastAsia="Times New Roman" w:hAnsi="Times New Roman" w:cs="Times New Roman"/>
          <w:sz w:val="24"/>
          <w:szCs w:val="24"/>
        </w:rPr>
        <w:t>t=</w:t>
      </w:r>
      <w:r w:rsidR="00AD5101" w:rsidRPr="00F64128">
        <w:rPr>
          <w:rFonts w:ascii="Times New Roman" w:eastAsia="Times New Roman" w:hAnsi="Times New Roman" w:cs="Times New Roman"/>
          <w:sz w:val="24"/>
          <w:szCs w:val="24"/>
        </w:rPr>
        <w:t>0.14</w:t>
      </w:r>
      <w:r w:rsidR="007D34C9" w:rsidRPr="00F64128">
        <w:rPr>
          <w:rFonts w:ascii="Times New Roman" w:eastAsia="Times New Roman" w:hAnsi="Times New Roman" w:cs="Times New Roman"/>
          <w:sz w:val="24"/>
          <w:szCs w:val="24"/>
        </w:rPr>
        <w:t>7</w:t>
      </w:r>
      <w:r w:rsidR="00E03C8B" w:rsidRPr="00F64128">
        <w:rPr>
          <w:rFonts w:ascii="Times New Roman" w:eastAsia="Times New Roman" w:hAnsi="Times New Roman" w:cs="Times New Roman"/>
          <w:sz w:val="24"/>
          <w:szCs w:val="24"/>
        </w:rPr>
        <w:t>, p</w:t>
      </w:r>
      <w:r w:rsidR="00D432A6" w:rsidRPr="00F64128">
        <w:rPr>
          <w:rFonts w:ascii="Times New Roman" w:eastAsia="Times New Roman" w:hAnsi="Times New Roman" w:cs="Times New Roman"/>
          <w:sz w:val="24"/>
          <w:szCs w:val="24"/>
        </w:rPr>
        <w:t>=</w:t>
      </w:r>
      <w:r w:rsidR="007D34C9" w:rsidRPr="00F64128">
        <w:rPr>
          <w:rFonts w:ascii="Times New Roman" w:eastAsia="Times New Roman" w:hAnsi="Times New Roman" w:cs="Times New Roman"/>
          <w:sz w:val="24"/>
          <w:szCs w:val="24"/>
        </w:rPr>
        <w:t>0.</w:t>
      </w:r>
      <w:commentRangeStart w:id="90"/>
      <w:r w:rsidR="007D34C9" w:rsidRPr="00F64128">
        <w:rPr>
          <w:rFonts w:ascii="Times New Roman" w:eastAsia="Times New Roman" w:hAnsi="Times New Roman" w:cs="Times New Roman"/>
          <w:sz w:val="24"/>
          <w:szCs w:val="24"/>
        </w:rPr>
        <w:t>89</w:t>
      </w:r>
      <w:commentRangeEnd w:id="90"/>
      <w:r w:rsidR="007D34C9" w:rsidRPr="00F64128">
        <w:rPr>
          <w:rStyle w:val="CommentReference"/>
          <w:rFonts w:ascii="Times New Roman" w:hAnsi="Times New Roman" w:cs="Times New Roman"/>
          <w:sz w:val="24"/>
          <w:szCs w:val="24"/>
        </w:rPr>
        <w:commentReference w:id="90"/>
      </w:r>
      <w:r w:rsidR="00D432A6" w:rsidRPr="00F64128">
        <w:rPr>
          <w:rFonts w:ascii="Times New Roman" w:eastAsia="Times New Roman" w:hAnsi="Times New Roman" w:cs="Times New Roman"/>
          <w:sz w:val="24"/>
          <w:szCs w:val="24"/>
        </w:rPr>
        <w:t>)</w:t>
      </w:r>
      <w:r w:rsidR="007D34C9" w:rsidRPr="00F64128">
        <w:rPr>
          <w:rFonts w:ascii="Times New Roman" w:eastAsia="Times New Roman" w:hAnsi="Times New Roman" w:cs="Times New Roman"/>
          <w:sz w:val="24"/>
          <w:szCs w:val="24"/>
        </w:rPr>
        <w:t>.</w:t>
      </w:r>
    </w:p>
    <w:p w14:paraId="07723949"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lastRenderedPageBreak/>
        <w:t xml:space="preserve"> </w:t>
      </w:r>
    </w:p>
    <w:p w14:paraId="440C5E17" w14:textId="77777777" w:rsidR="0080007F" w:rsidRPr="00F64128" w:rsidRDefault="00000000" w:rsidP="00D6358F">
      <w:pPr>
        <w:spacing w:line="360" w:lineRule="auto"/>
        <w:jc w:val="both"/>
        <w:rPr>
          <w:rFonts w:ascii="Times New Roman" w:eastAsia="Times New Roman" w:hAnsi="Times New Roman" w:cs="Times New Roman"/>
          <w:i/>
          <w:sz w:val="24"/>
          <w:szCs w:val="24"/>
        </w:rPr>
      </w:pPr>
      <w:r w:rsidRPr="00F64128">
        <w:rPr>
          <w:rFonts w:ascii="Times New Roman" w:eastAsia="Times New Roman" w:hAnsi="Times New Roman" w:cs="Times New Roman"/>
          <w:i/>
          <w:sz w:val="24"/>
          <w:szCs w:val="24"/>
        </w:rPr>
        <w:t xml:space="preserve">Performance </w:t>
      </w:r>
    </w:p>
    <w:p w14:paraId="29827784" w14:textId="4DFA7BFE" w:rsidR="0080007F" w:rsidRPr="00F64128" w:rsidRDefault="00D432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Because the relationship between maximum shell length and dry tissue mass was strong and linear for both turban snails (R</w:t>
      </w:r>
      <w:r w:rsidRPr="00F64128">
        <w:rPr>
          <w:rFonts w:ascii="Times New Roman" w:eastAsia="Times New Roman" w:hAnsi="Times New Roman" w:cs="Times New Roman"/>
          <w:sz w:val="24"/>
          <w:szCs w:val="24"/>
          <w:vertAlign w:val="superscript"/>
        </w:rPr>
        <w:t>2</w:t>
      </w:r>
      <w:r w:rsidRPr="00F64128">
        <w:rPr>
          <w:rFonts w:ascii="Times New Roman" w:eastAsia="Times New Roman" w:hAnsi="Times New Roman" w:cs="Times New Roman"/>
          <w:sz w:val="24"/>
          <w:szCs w:val="24"/>
        </w:rPr>
        <w:t xml:space="preserve"> = 0.89, F</w:t>
      </w:r>
      <w:r w:rsidRPr="00F64128">
        <w:rPr>
          <w:rFonts w:ascii="Times New Roman" w:eastAsia="Times New Roman" w:hAnsi="Times New Roman" w:cs="Times New Roman"/>
          <w:sz w:val="24"/>
          <w:szCs w:val="24"/>
          <w:vertAlign w:val="subscript"/>
        </w:rPr>
        <w:t>(1,18)</w:t>
      </w:r>
      <w:r w:rsidRPr="00F64128">
        <w:rPr>
          <w:rFonts w:ascii="Times New Roman" w:eastAsia="Times New Roman" w:hAnsi="Times New Roman" w:cs="Times New Roman"/>
          <w:sz w:val="24"/>
          <w:szCs w:val="24"/>
        </w:rPr>
        <w:t>=148.20, p&lt;0.001)</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xml:space="preserve">and </w:t>
      </w:r>
      <w:proofErr w:type="gramStart"/>
      <w:r w:rsidRPr="00F64128">
        <w:rPr>
          <w:rFonts w:ascii="Times New Roman" w:eastAsia="Times New Roman" w:hAnsi="Times New Roman" w:cs="Times New Roman"/>
          <w:sz w:val="24"/>
          <w:szCs w:val="24"/>
        </w:rPr>
        <w:t>Red</w:t>
      </w:r>
      <w:proofErr w:type="gramEnd"/>
      <w:r w:rsidRPr="00F64128">
        <w:rPr>
          <w:rFonts w:ascii="Times New Roman" w:eastAsia="Times New Roman" w:hAnsi="Times New Roman" w:cs="Times New Roman"/>
          <w:sz w:val="24"/>
          <w:szCs w:val="24"/>
        </w:rPr>
        <w:t xml:space="preserve"> abalone</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(R</w:t>
      </w:r>
      <w:r w:rsidRPr="00F64128">
        <w:rPr>
          <w:rFonts w:ascii="Times New Roman" w:eastAsia="Times New Roman" w:hAnsi="Times New Roman" w:cs="Times New Roman"/>
          <w:sz w:val="24"/>
          <w:szCs w:val="24"/>
          <w:vertAlign w:val="superscript"/>
        </w:rPr>
        <w:t>2</w:t>
      </w:r>
      <w:r w:rsidRPr="00F64128">
        <w:rPr>
          <w:rFonts w:ascii="Times New Roman" w:eastAsia="Times New Roman" w:hAnsi="Times New Roman" w:cs="Times New Roman"/>
          <w:sz w:val="24"/>
          <w:szCs w:val="24"/>
        </w:rPr>
        <w:t xml:space="preserve"> = 0.89, F</w:t>
      </w:r>
      <w:r w:rsidRPr="00F64128">
        <w:rPr>
          <w:rFonts w:ascii="Times New Roman" w:eastAsia="Times New Roman" w:hAnsi="Times New Roman" w:cs="Times New Roman"/>
          <w:sz w:val="24"/>
          <w:szCs w:val="24"/>
          <w:vertAlign w:val="subscript"/>
        </w:rPr>
        <w:t>(1,18)</w:t>
      </w:r>
      <w:r w:rsidRPr="00F64128">
        <w:rPr>
          <w:rFonts w:ascii="Times New Roman" w:eastAsia="Times New Roman" w:hAnsi="Times New Roman" w:cs="Times New Roman"/>
          <w:sz w:val="24"/>
          <w:szCs w:val="24"/>
        </w:rPr>
        <w:t>=160.71, p&lt;0.001)</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iCs/>
          <w:sz w:val="24"/>
          <w:szCs w:val="24"/>
        </w:rPr>
        <w:t xml:space="preserve">we estimated initial dry tissue mass from initial maximum shell length and included this estimate </w:t>
      </w:r>
      <w:r w:rsidRPr="00F64128">
        <w:rPr>
          <w:rFonts w:ascii="Times New Roman" w:eastAsia="Times New Roman" w:hAnsi="Times New Roman" w:cs="Times New Roman"/>
          <w:sz w:val="24"/>
          <w:szCs w:val="24"/>
        </w:rPr>
        <w:t xml:space="preserve">as a covariate in </w:t>
      </w:r>
      <w:r w:rsidR="007A2C2E" w:rsidRPr="00F64128">
        <w:rPr>
          <w:rFonts w:ascii="Times New Roman" w:eastAsia="Times New Roman" w:hAnsi="Times New Roman" w:cs="Times New Roman"/>
          <w:sz w:val="24"/>
          <w:szCs w:val="24"/>
        </w:rPr>
        <w:t>our growth analysis</w:t>
      </w:r>
      <w:r w:rsidRPr="00F64128">
        <w:rPr>
          <w:rFonts w:ascii="Times New Roman" w:eastAsia="Times New Roman" w:hAnsi="Times New Roman" w:cs="Times New Roman"/>
          <w:sz w:val="24"/>
          <w:szCs w:val="24"/>
        </w:rPr>
        <w:t xml:space="preserve">. After controlling for initial dry tissue mass, </w:t>
      </w:r>
      <w:r w:rsidR="006C07E2" w:rsidRPr="00F64128">
        <w:rPr>
          <w:rFonts w:ascii="Times New Roman" w:eastAsia="Times New Roman" w:hAnsi="Times New Roman" w:cs="Times New Roman"/>
          <w:sz w:val="24"/>
          <w:szCs w:val="24"/>
        </w:rPr>
        <w:t xml:space="preserve">wrack </w:t>
      </w:r>
      <w:r w:rsidRPr="00F64128">
        <w:rPr>
          <w:rFonts w:ascii="Times New Roman" w:eastAsia="Times New Roman" w:hAnsi="Times New Roman" w:cs="Times New Roman"/>
          <w:sz w:val="24"/>
          <w:szCs w:val="24"/>
        </w:rPr>
        <w:t xml:space="preserve">diet influenced </w:t>
      </w:r>
      <w:proofErr w:type="gramStart"/>
      <w:r w:rsidR="00EA3933" w:rsidRPr="00F64128">
        <w:rPr>
          <w:rFonts w:ascii="Times New Roman" w:eastAsia="Times New Roman" w:hAnsi="Times New Roman" w:cs="Times New Roman"/>
          <w:sz w:val="24"/>
          <w:szCs w:val="24"/>
        </w:rPr>
        <w:t>Red</w:t>
      </w:r>
      <w:proofErr w:type="gramEnd"/>
      <w:r w:rsidRPr="00F64128">
        <w:rPr>
          <w:rFonts w:ascii="Times New Roman" w:eastAsia="Times New Roman" w:hAnsi="Times New Roman" w:cs="Times New Roman"/>
          <w:sz w:val="24"/>
          <w:szCs w:val="24"/>
        </w:rPr>
        <w:t xml:space="preserve"> abalone </w:t>
      </w:r>
      <w:r w:rsidR="006C07E2" w:rsidRPr="00F64128">
        <w:rPr>
          <w:rFonts w:ascii="Times New Roman" w:eastAsia="Times New Roman" w:hAnsi="Times New Roman" w:cs="Times New Roman"/>
          <w:sz w:val="24"/>
          <w:szCs w:val="24"/>
        </w:rPr>
        <w:t xml:space="preserve">and turban snail </w:t>
      </w:r>
      <w:r w:rsidRPr="00F64128">
        <w:rPr>
          <w:rFonts w:ascii="Times New Roman" w:eastAsia="Times New Roman" w:hAnsi="Times New Roman" w:cs="Times New Roman"/>
          <w:sz w:val="24"/>
          <w:szCs w:val="24"/>
        </w:rPr>
        <w:t>growth</w:t>
      </w:r>
      <w:r w:rsidR="006C07E2" w:rsidRPr="00F64128">
        <w:rPr>
          <w:rFonts w:ascii="Times New Roman" w:eastAsia="Times New Roman" w:hAnsi="Times New Roman" w:cs="Times New Roman"/>
          <w:sz w:val="24"/>
          <w:szCs w:val="24"/>
        </w:rPr>
        <w:t>, but in opposing directions</w:t>
      </w:r>
      <w:r w:rsidRPr="00F64128">
        <w:rPr>
          <w:rFonts w:ascii="Times New Roman" w:eastAsia="Times New Roman" w:hAnsi="Times New Roman" w:cs="Times New Roman"/>
          <w:sz w:val="24"/>
          <w:szCs w:val="24"/>
        </w:rPr>
        <w:t xml:space="preserve"> (Fig. 2, F</w:t>
      </w:r>
      <w:r w:rsidRPr="00F64128">
        <w:rPr>
          <w:rFonts w:ascii="Times New Roman" w:eastAsia="Times New Roman" w:hAnsi="Times New Roman" w:cs="Times New Roman"/>
          <w:sz w:val="24"/>
          <w:szCs w:val="24"/>
          <w:vertAlign w:val="subscript"/>
        </w:rPr>
        <w:t>2,54</w:t>
      </w:r>
      <w:r w:rsidRPr="00F64128">
        <w:rPr>
          <w:rFonts w:ascii="Times New Roman" w:eastAsia="Times New Roman" w:hAnsi="Times New Roman" w:cs="Times New Roman"/>
          <w:i/>
          <w:sz w:val="24"/>
          <w:szCs w:val="24"/>
        </w:rPr>
        <w:t xml:space="preserve"> </w:t>
      </w:r>
      <w:r w:rsidRPr="00F64128">
        <w:rPr>
          <w:rFonts w:ascii="Times New Roman" w:eastAsia="Times New Roman" w:hAnsi="Times New Roman" w:cs="Times New Roman"/>
          <w:sz w:val="24"/>
          <w:szCs w:val="24"/>
        </w:rPr>
        <w:t>= 3.</w:t>
      </w:r>
      <w:r w:rsidR="00EA3933" w:rsidRPr="00F64128">
        <w:rPr>
          <w:rFonts w:ascii="Times New Roman" w:eastAsia="Times New Roman" w:hAnsi="Times New Roman" w:cs="Times New Roman"/>
          <w:sz w:val="24"/>
          <w:szCs w:val="24"/>
        </w:rPr>
        <w:t>8</w:t>
      </w:r>
      <w:r w:rsidRPr="00F64128">
        <w:rPr>
          <w:rFonts w:ascii="Times New Roman" w:eastAsia="Times New Roman" w:hAnsi="Times New Roman" w:cs="Times New Roman"/>
          <w:sz w:val="24"/>
          <w:szCs w:val="24"/>
        </w:rPr>
        <w:t>8</w:t>
      </w:r>
      <w:r w:rsidRPr="00F64128">
        <w:rPr>
          <w:rFonts w:ascii="Times New Roman" w:eastAsia="Times New Roman" w:hAnsi="Times New Roman" w:cs="Times New Roman"/>
          <w:sz w:val="24"/>
          <w:szCs w:val="24"/>
        </w:rPr>
        <w:t>, p&lt;0.005</w:t>
      </w:r>
      <w:r w:rsidR="006C07E2" w:rsidRPr="00F64128">
        <w:rPr>
          <w:rFonts w:ascii="Times New Roman" w:eastAsia="Times New Roman" w:hAnsi="Times New Roman" w:cs="Times New Roman"/>
          <w:sz w:val="24"/>
          <w:szCs w:val="24"/>
        </w:rPr>
        <w:t>, F</w:t>
      </w:r>
      <w:r w:rsidR="006C07E2" w:rsidRPr="00F64128">
        <w:rPr>
          <w:rFonts w:ascii="Times New Roman" w:eastAsia="Times New Roman" w:hAnsi="Times New Roman" w:cs="Times New Roman"/>
          <w:sz w:val="24"/>
          <w:szCs w:val="24"/>
          <w:vertAlign w:val="subscript"/>
        </w:rPr>
        <w:t>2,54</w:t>
      </w:r>
      <w:r w:rsidR="006C07E2" w:rsidRPr="00F64128">
        <w:rPr>
          <w:rFonts w:ascii="Times New Roman" w:eastAsia="Times New Roman" w:hAnsi="Times New Roman" w:cs="Times New Roman"/>
          <w:sz w:val="24"/>
          <w:szCs w:val="24"/>
        </w:rPr>
        <w:t>=3.939, p=0.02; respectively</w:t>
      </w:r>
      <w:r w:rsidRPr="00F64128">
        <w:rPr>
          <w:rFonts w:ascii="Times New Roman" w:eastAsia="Times New Roman" w:hAnsi="Times New Roman" w:cs="Times New Roman"/>
          <w:sz w:val="24"/>
          <w:szCs w:val="24"/>
        </w:rPr>
        <w:t xml:space="preserve">). </w:t>
      </w:r>
      <w:r w:rsidR="006C07E2" w:rsidRPr="00F64128">
        <w:rPr>
          <w:rFonts w:ascii="Times New Roman" w:eastAsia="Times New Roman" w:hAnsi="Times New Roman" w:cs="Times New Roman"/>
          <w:sz w:val="24"/>
          <w:szCs w:val="24"/>
        </w:rPr>
        <w:t xml:space="preserve">For Red abalone, replacing kelp wrack with devilweed wrack reduced final dry tissue mass by </w:t>
      </w:r>
      <w:commentRangeStart w:id="91"/>
      <w:r w:rsidR="006C07E2" w:rsidRPr="00F64128">
        <w:rPr>
          <w:rFonts w:ascii="Times New Roman" w:eastAsia="Times New Roman" w:hAnsi="Times New Roman" w:cs="Times New Roman"/>
          <w:sz w:val="24"/>
          <w:szCs w:val="24"/>
          <w:highlight w:val="yellow"/>
        </w:rPr>
        <w:t>##%</w:t>
      </w:r>
      <w:commentRangeEnd w:id="91"/>
      <w:r w:rsidR="006C07E2" w:rsidRPr="00F64128">
        <w:rPr>
          <w:rStyle w:val="CommentReference"/>
          <w:rFonts w:ascii="Times New Roman" w:hAnsi="Times New Roman" w:cs="Times New Roman"/>
          <w:sz w:val="24"/>
          <w:szCs w:val="24"/>
          <w:highlight w:val="yellow"/>
        </w:rPr>
        <w:commentReference w:id="91"/>
      </w:r>
      <w:r w:rsidR="006C07E2" w:rsidRPr="00F64128">
        <w:rPr>
          <w:rFonts w:ascii="Times New Roman" w:eastAsia="Times New Roman" w:hAnsi="Times New Roman" w:cs="Times New Roman"/>
          <w:sz w:val="24"/>
          <w:szCs w:val="24"/>
        </w:rPr>
        <w:t xml:space="preserve"> (Fig. 2a).</w:t>
      </w:r>
      <w:r w:rsidRPr="00F64128">
        <w:rPr>
          <w:rFonts w:ascii="Times New Roman" w:eastAsia="Times New Roman" w:hAnsi="Times New Roman" w:cs="Times New Roman"/>
          <w:sz w:val="24"/>
          <w:szCs w:val="24"/>
        </w:rPr>
        <w:t xml:space="preserve"> </w:t>
      </w:r>
      <w:r w:rsidR="007A2C2E" w:rsidRPr="00F64128">
        <w:rPr>
          <w:rFonts w:ascii="Times New Roman" w:eastAsia="Times New Roman" w:hAnsi="Times New Roman" w:cs="Times New Roman"/>
          <w:sz w:val="24"/>
          <w:szCs w:val="24"/>
        </w:rPr>
        <w:t>Further, partially replacing</w:t>
      </w:r>
      <w:r w:rsidR="006C07E2" w:rsidRPr="00F64128">
        <w:rPr>
          <w:rFonts w:ascii="Times New Roman" w:eastAsia="Times New Roman" w:hAnsi="Times New Roman" w:cs="Times New Roman"/>
          <w:sz w:val="24"/>
          <w:szCs w:val="24"/>
        </w:rPr>
        <w:t xml:space="preserve"> kelp wrack with devilweed also reduced final dry tissue mass, but this effect was weaker than the complete repla</w:t>
      </w:r>
      <w:r w:rsidR="007A2C2E" w:rsidRPr="00F64128">
        <w:rPr>
          <w:rFonts w:ascii="Times New Roman" w:eastAsia="Times New Roman" w:hAnsi="Times New Roman" w:cs="Times New Roman"/>
          <w:sz w:val="24"/>
          <w:szCs w:val="24"/>
        </w:rPr>
        <w:t>c</w:t>
      </w:r>
      <w:r w:rsidR="006C07E2" w:rsidRPr="00F64128">
        <w:rPr>
          <w:rFonts w:ascii="Times New Roman" w:eastAsia="Times New Roman" w:hAnsi="Times New Roman" w:cs="Times New Roman"/>
          <w:sz w:val="24"/>
          <w:szCs w:val="24"/>
        </w:rPr>
        <w:t>ement (Fig. 2a).</w:t>
      </w:r>
      <w:r w:rsidR="007A2C2E" w:rsidRPr="00F64128">
        <w:rPr>
          <w:rFonts w:ascii="Times New Roman" w:eastAsia="Times New Roman" w:hAnsi="Times New Roman" w:cs="Times New Roman"/>
          <w:sz w:val="24"/>
          <w:szCs w:val="24"/>
        </w:rPr>
        <w:t xml:space="preserve"> For turban snails, however, partially replacing kelp wrack with devilweed increased final dry tissue mass (Fig. 2B). There was also a trend for turban snail growth to be higher with the complete replacement of kelp by devilweed (Fig. 2B).</w:t>
      </w:r>
      <w:ins w:id="92" w:author="Ricardo Desantiago" w:date="2023-06-12T10:54:00Z">
        <w:r w:rsidR="0063535B" w:rsidRPr="00F64128">
          <w:rPr>
            <w:rFonts w:ascii="Times New Roman" w:eastAsia="Times New Roman" w:hAnsi="Times New Roman" w:cs="Times New Roman"/>
            <w:sz w:val="24"/>
            <w:szCs w:val="24"/>
          </w:rPr>
          <w:t xml:space="preserve"> </w:t>
        </w:r>
      </w:ins>
      <w:r w:rsidRPr="00F64128">
        <w:rPr>
          <w:rFonts w:ascii="Times New Roman" w:eastAsia="Times New Roman" w:hAnsi="Times New Roman" w:cs="Times New Roman"/>
          <w:sz w:val="24"/>
          <w:szCs w:val="24"/>
        </w:rPr>
        <w:t>After controlling for differences in initial righting time, diet did not influence abalone righting time</w:t>
      </w:r>
      <w:r w:rsidR="00553290" w:rsidRPr="00F64128">
        <w:rPr>
          <w:rFonts w:ascii="Times New Roman" w:eastAsia="Times New Roman" w:hAnsi="Times New Roman" w:cs="Times New Roman"/>
          <w:sz w:val="24"/>
          <w:szCs w:val="24"/>
        </w:rPr>
        <w:t xml:space="preserve"> although there was a trend for devilweed diets to increase righting time</w:t>
      </w:r>
      <w:r w:rsidRPr="00F64128">
        <w:rPr>
          <w:rFonts w:ascii="Times New Roman" w:eastAsia="Times New Roman" w:hAnsi="Times New Roman" w:cs="Times New Roman"/>
          <w:sz w:val="24"/>
          <w:szCs w:val="24"/>
        </w:rPr>
        <w:t xml:space="preserve"> (</w:t>
      </w:r>
      <w:r w:rsidR="00553290" w:rsidRPr="00F64128">
        <w:rPr>
          <w:rFonts w:ascii="Times New Roman" w:eastAsia="Times New Roman" w:hAnsi="Times New Roman" w:cs="Times New Roman"/>
          <w:sz w:val="24"/>
          <w:szCs w:val="24"/>
        </w:rPr>
        <w:t xml:space="preserve">Fig. 3, </w:t>
      </w:r>
      <w:r w:rsidRPr="00F64128">
        <w:rPr>
          <w:rFonts w:ascii="Times New Roman" w:eastAsia="Times New Roman" w:hAnsi="Times New Roman" w:cs="Times New Roman"/>
          <w:sz w:val="24"/>
          <w:szCs w:val="24"/>
        </w:rPr>
        <w:t>F</w:t>
      </w:r>
      <w:r w:rsidRPr="00F64128">
        <w:rPr>
          <w:rFonts w:ascii="Times New Roman" w:eastAsia="Times New Roman" w:hAnsi="Times New Roman" w:cs="Times New Roman"/>
          <w:sz w:val="24"/>
          <w:szCs w:val="24"/>
          <w:vertAlign w:val="subscript"/>
        </w:rPr>
        <w:t>(2,54)</w:t>
      </w:r>
      <w:r w:rsidRPr="00F64128">
        <w:rPr>
          <w:rFonts w:ascii="Times New Roman" w:eastAsia="Times New Roman" w:hAnsi="Times New Roman" w:cs="Times New Roman"/>
          <w:sz w:val="24"/>
          <w:szCs w:val="24"/>
        </w:rPr>
        <w:t>=1.219, p=0.305</w:t>
      </w:r>
      <w:r w:rsidR="00553290" w:rsidRPr="00F64128">
        <w:rPr>
          <w:rFonts w:ascii="Times New Roman" w:eastAsia="Times New Roman" w:hAnsi="Times New Roman" w:cs="Times New Roman"/>
          <w:sz w:val="24"/>
          <w:szCs w:val="24"/>
        </w:rPr>
        <w:t>)</w:t>
      </w:r>
      <w:r w:rsidRPr="00F64128">
        <w:rPr>
          <w:rFonts w:ascii="Times New Roman" w:eastAsia="Times New Roman" w:hAnsi="Times New Roman" w:cs="Times New Roman"/>
          <w:sz w:val="24"/>
          <w:szCs w:val="24"/>
        </w:rPr>
        <w:t>.</w:t>
      </w:r>
    </w:p>
    <w:p w14:paraId="0D2FD0A8" w14:textId="77777777" w:rsidR="0080007F" w:rsidRPr="00F64128" w:rsidRDefault="0080007F" w:rsidP="00D6358F">
      <w:pPr>
        <w:spacing w:line="360" w:lineRule="auto"/>
        <w:jc w:val="both"/>
        <w:rPr>
          <w:rFonts w:ascii="Times New Roman" w:eastAsia="Times New Roman" w:hAnsi="Times New Roman" w:cs="Times New Roman"/>
          <w:i/>
          <w:sz w:val="24"/>
          <w:szCs w:val="24"/>
        </w:rPr>
      </w:pPr>
    </w:p>
    <w:p w14:paraId="7E647E5E" w14:textId="77777777" w:rsidR="0080007F" w:rsidRPr="00F64128" w:rsidRDefault="00000000" w:rsidP="00D6358F">
      <w:pPr>
        <w:spacing w:line="360" w:lineRule="auto"/>
        <w:jc w:val="both"/>
        <w:rPr>
          <w:rFonts w:ascii="Times New Roman" w:eastAsia="Times New Roman" w:hAnsi="Times New Roman" w:cs="Times New Roman"/>
          <w:sz w:val="24"/>
          <w:szCs w:val="24"/>
        </w:rPr>
      </w:pPr>
      <w:commentRangeStart w:id="93"/>
      <w:r w:rsidRPr="00F64128">
        <w:rPr>
          <w:rFonts w:ascii="Times New Roman" w:eastAsia="Times New Roman" w:hAnsi="Times New Roman" w:cs="Times New Roman"/>
          <w:i/>
          <w:sz w:val="24"/>
          <w:szCs w:val="24"/>
        </w:rPr>
        <w:t>Native Benthic Seaweed Assay</w:t>
      </w:r>
      <w:r w:rsidRPr="00F64128">
        <w:rPr>
          <w:rFonts w:ascii="Times New Roman" w:eastAsia="Times New Roman" w:hAnsi="Times New Roman" w:cs="Times New Roman"/>
          <w:sz w:val="24"/>
          <w:szCs w:val="24"/>
        </w:rPr>
        <w:t xml:space="preserve"> </w:t>
      </w:r>
      <w:commentRangeEnd w:id="93"/>
      <w:r w:rsidR="0070315E" w:rsidRPr="00F64128">
        <w:rPr>
          <w:rStyle w:val="CommentReference"/>
          <w:rFonts w:ascii="Times New Roman" w:hAnsi="Times New Roman" w:cs="Times New Roman"/>
          <w:sz w:val="24"/>
          <w:szCs w:val="24"/>
        </w:rPr>
        <w:commentReference w:id="93"/>
      </w:r>
    </w:p>
    <w:p w14:paraId="21BCCAC3" w14:textId="77777777" w:rsidR="00F64128" w:rsidRPr="00F64128" w:rsidRDefault="00F64128" w:rsidP="00D6358F">
      <w:pPr>
        <w:spacing w:line="360" w:lineRule="auto"/>
        <w:jc w:val="both"/>
        <w:rPr>
          <w:rFonts w:ascii="Times New Roman" w:eastAsia="Times New Roman" w:hAnsi="Times New Roman" w:cs="Times New Roman"/>
          <w:sz w:val="24"/>
          <w:szCs w:val="24"/>
        </w:rPr>
      </w:pPr>
    </w:p>
    <w:p w14:paraId="469B8C64" w14:textId="735BD7D1" w:rsidR="00F64128" w:rsidRPr="00F64128" w:rsidRDefault="00F64128" w:rsidP="00D6358F">
      <w:pPr>
        <w:spacing w:line="360" w:lineRule="auto"/>
        <w:jc w:val="both"/>
        <w:rPr>
          <w:rFonts w:ascii="Times New Roman" w:eastAsia="Times New Roman" w:hAnsi="Times New Roman" w:cs="Times New Roman"/>
          <w:sz w:val="24"/>
          <w:szCs w:val="24"/>
        </w:rPr>
      </w:pPr>
      <w:r w:rsidRPr="00F64128">
        <w:rPr>
          <w:rFonts w:ascii="Times New Roman" w:hAnsi="Times New Roman" w:cs="Times New Roman"/>
          <w:color w:val="000000"/>
          <w:sz w:val="24"/>
          <w:szCs w:val="24"/>
        </w:rPr>
        <w:t xml:space="preserve">Replacing kelp with devilweed did not influence total grazing rates of the assemblage (calculated as the sum of the grazing rates on foods made from native benthic seaweeds and one of the two wrack species) (t=37.829, p=0.215). Total consumption in the “Invasive” devilweed treatment was 5.22 ± 0.20g and consumption in the “Native” kelp treatment was 5.97 ± 0.22 g. After controlling for variability from replicate number, the Linear Mixed Effect Model revealed there was no statistical difference in consumption between native and invasive diet (M= -0.0878, SE = 0.2272, p = 0.6990). However, we found a significant positive effect of </w:t>
      </w:r>
      <w:r w:rsidRPr="00F64128">
        <w:rPr>
          <w:rFonts w:ascii="Times New Roman" w:hAnsi="Times New Roman" w:cs="Times New Roman"/>
          <w:i/>
          <w:iCs/>
          <w:color w:val="000000"/>
          <w:sz w:val="24"/>
          <w:szCs w:val="24"/>
        </w:rPr>
        <w:t xml:space="preserve">S. compressa </w:t>
      </w:r>
      <w:r w:rsidRPr="00F64128">
        <w:rPr>
          <w:rFonts w:ascii="Times New Roman" w:hAnsi="Times New Roman" w:cs="Times New Roman"/>
          <w:color w:val="000000"/>
          <w:sz w:val="24"/>
          <w:szCs w:val="24"/>
        </w:rPr>
        <w:t>on consumption in the invasive diet compared to the other seaweed species (M = 3.2304, SE = 0.2272, p &lt; 0.001). No significance was found for other seaweed species (p &lt; 0.05; Figure 4).</w:t>
      </w:r>
    </w:p>
    <w:p w14:paraId="735D63DA"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14EA8B8C" w14:textId="77777777"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b/>
          <w:bCs/>
          <w:color w:val="000000"/>
          <w:sz w:val="24"/>
          <w:szCs w:val="24"/>
        </w:rPr>
        <w:t>Discussion</w:t>
      </w:r>
    </w:p>
    <w:p w14:paraId="04F83A3A" w14:textId="77777777" w:rsidR="00D715A6" w:rsidRPr="00F64128" w:rsidRDefault="00D715A6" w:rsidP="00D6358F">
      <w:pPr>
        <w:spacing w:line="360" w:lineRule="auto"/>
        <w:rPr>
          <w:rFonts w:ascii="Times New Roman" w:eastAsia="Times New Roman" w:hAnsi="Times New Roman" w:cs="Times New Roman"/>
          <w:sz w:val="24"/>
          <w:szCs w:val="24"/>
        </w:rPr>
      </w:pPr>
    </w:p>
    <w:p w14:paraId="41DE77AC" w14:textId="595626DE"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color w:val="000000"/>
          <w:sz w:val="24"/>
          <w:szCs w:val="24"/>
        </w:rPr>
        <w:lastRenderedPageBreak/>
        <w:t>Invasive species have become increasingly abundant around the world and their effects on native communities are generally unclear as some decimate ecosystems while others assume similar roles to native counterparts</w:t>
      </w:r>
      <w:hyperlink r:id="rId47" w:history="1">
        <w:r w:rsidRPr="00F64128">
          <w:rPr>
            <w:rFonts w:ascii="Times New Roman" w:eastAsia="Times New Roman" w:hAnsi="Times New Roman" w:cs="Times New Roman"/>
            <w:color w:val="000000"/>
            <w:sz w:val="24"/>
            <w:szCs w:val="24"/>
            <w:u w:val="single"/>
          </w:rPr>
          <w:t xml:space="preserve">(Chapman, 2016; </w:t>
        </w:r>
        <w:proofErr w:type="spellStart"/>
        <w:r w:rsidRPr="00F64128">
          <w:rPr>
            <w:rFonts w:ascii="Times New Roman" w:eastAsia="Times New Roman" w:hAnsi="Times New Roman" w:cs="Times New Roman"/>
            <w:color w:val="000000"/>
            <w:sz w:val="24"/>
            <w:szCs w:val="24"/>
            <w:u w:val="single"/>
          </w:rPr>
          <w:t>Kaplanis</w:t>
        </w:r>
        <w:proofErr w:type="spellEnd"/>
        <w:r w:rsidRPr="00F64128">
          <w:rPr>
            <w:rFonts w:ascii="Times New Roman" w:eastAsia="Times New Roman" w:hAnsi="Times New Roman" w:cs="Times New Roman"/>
            <w:color w:val="000000"/>
            <w:sz w:val="24"/>
            <w:szCs w:val="24"/>
            <w:u w:val="single"/>
          </w:rPr>
          <w:t xml:space="preserve"> et al., 2016; Williams &amp; Smith, 2007)</w:t>
        </w:r>
      </w:hyperlink>
      <w:r w:rsidRPr="00F64128">
        <w:rPr>
          <w:rFonts w:ascii="Times New Roman" w:eastAsia="Times New Roman" w:hAnsi="Times New Roman" w:cs="Times New Roman"/>
          <w:color w:val="000000"/>
          <w:sz w:val="24"/>
          <w:szCs w:val="24"/>
        </w:rPr>
        <w:t xml:space="preserve">. Seaweed introductions have resulted in positive and negative impacts on invaded communities, but few studies have investigated how they impact spatial subsidies between ecosystems and the communities that depend on such subsidies </w:t>
      </w:r>
      <w:hyperlink r:id="rId48" w:history="1">
        <w:r w:rsidRPr="00F64128">
          <w:rPr>
            <w:rFonts w:ascii="Times New Roman" w:eastAsia="Times New Roman" w:hAnsi="Times New Roman" w:cs="Times New Roman"/>
            <w:color w:val="000000"/>
            <w:sz w:val="24"/>
            <w:szCs w:val="24"/>
            <w:u w:val="single"/>
          </w:rPr>
          <w:t>(MacMillan et al., 2016; Suárez-Jiménez et al., 2017)</w:t>
        </w:r>
      </w:hyperlink>
      <w:r w:rsidRPr="00F64128">
        <w:rPr>
          <w:rFonts w:ascii="Times New Roman" w:eastAsia="Times New Roman" w:hAnsi="Times New Roman" w:cs="Times New Roman"/>
          <w:color w:val="000000"/>
          <w:sz w:val="24"/>
          <w:szCs w:val="24"/>
        </w:rPr>
        <w:t>. Here, we showed through feeding assays that devilweed will likely be underutilized by rocky intertidal wrack grazers, may affect grazer performance, and may result in increased utilization of native benthic seaweeds. </w:t>
      </w:r>
    </w:p>
    <w:p w14:paraId="0EA1C898" w14:textId="77777777" w:rsidR="00D715A6" w:rsidRPr="00F64128" w:rsidRDefault="00D715A6" w:rsidP="00D6358F">
      <w:pPr>
        <w:spacing w:line="360" w:lineRule="auto"/>
        <w:rPr>
          <w:rFonts w:ascii="Times New Roman" w:eastAsia="Times New Roman" w:hAnsi="Times New Roman" w:cs="Times New Roman"/>
          <w:sz w:val="24"/>
          <w:szCs w:val="24"/>
        </w:rPr>
      </w:pPr>
    </w:p>
    <w:p w14:paraId="6F993127" w14:textId="77777777"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color w:val="000000"/>
          <w:sz w:val="24"/>
          <w:szCs w:val="24"/>
        </w:rPr>
        <w:t>When given a choice between devilweed and kelp, abalone and turban snails preferred kelp while shore crabs had no preference and hermit crabs preferred devilweed. This is consistent with previous studies comparing the palatability of devilweed to native and naturalized non-native congeners (</w:t>
      </w:r>
      <w:r w:rsidRPr="00F64128">
        <w:rPr>
          <w:rFonts w:ascii="Times New Roman" w:eastAsia="Times New Roman" w:hAnsi="Times New Roman" w:cs="Times New Roman"/>
          <w:i/>
          <w:iCs/>
          <w:color w:val="000000"/>
          <w:sz w:val="24"/>
          <w:szCs w:val="24"/>
        </w:rPr>
        <w:t xml:space="preserve">S. </w:t>
      </w:r>
      <w:proofErr w:type="spellStart"/>
      <w:r w:rsidRPr="00F64128">
        <w:rPr>
          <w:rFonts w:ascii="Times New Roman" w:eastAsia="Times New Roman" w:hAnsi="Times New Roman" w:cs="Times New Roman"/>
          <w:i/>
          <w:iCs/>
          <w:color w:val="000000"/>
          <w:sz w:val="24"/>
          <w:szCs w:val="24"/>
        </w:rPr>
        <w:t>agardhianum</w:t>
      </w:r>
      <w:proofErr w:type="spellEnd"/>
      <w:r w:rsidRPr="00F64128">
        <w:rPr>
          <w:rFonts w:ascii="Times New Roman" w:eastAsia="Times New Roman" w:hAnsi="Times New Roman" w:cs="Times New Roman"/>
          <w:i/>
          <w:iCs/>
          <w:color w:val="000000"/>
          <w:sz w:val="24"/>
          <w:szCs w:val="24"/>
        </w:rPr>
        <w:t xml:space="preserve"> </w:t>
      </w:r>
      <w:r w:rsidRPr="00F64128">
        <w:rPr>
          <w:rFonts w:ascii="Times New Roman" w:eastAsia="Times New Roman" w:hAnsi="Times New Roman" w:cs="Times New Roman"/>
          <w:color w:val="000000"/>
          <w:sz w:val="24"/>
          <w:szCs w:val="24"/>
        </w:rPr>
        <w:t xml:space="preserve">and </w:t>
      </w:r>
      <w:r w:rsidRPr="00F64128">
        <w:rPr>
          <w:rFonts w:ascii="Times New Roman" w:eastAsia="Times New Roman" w:hAnsi="Times New Roman" w:cs="Times New Roman"/>
          <w:i/>
          <w:iCs/>
          <w:color w:val="000000"/>
          <w:sz w:val="24"/>
          <w:szCs w:val="24"/>
        </w:rPr>
        <w:t xml:space="preserve">S. </w:t>
      </w:r>
      <w:proofErr w:type="spellStart"/>
      <w:r w:rsidRPr="00F64128">
        <w:rPr>
          <w:rFonts w:ascii="Times New Roman" w:eastAsia="Times New Roman" w:hAnsi="Times New Roman" w:cs="Times New Roman"/>
          <w:i/>
          <w:iCs/>
          <w:color w:val="000000"/>
          <w:sz w:val="24"/>
          <w:szCs w:val="24"/>
        </w:rPr>
        <w:t>muticum</w:t>
      </w:r>
      <w:proofErr w:type="spellEnd"/>
      <w:r w:rsidRPr="00F64128">
        <w:rPr>
          <w:rFonts w:ascii="Times New Roman" w:eastAsia="Times New Roman" w:hAnsi="Times New Roman" w:cs="Times New Roman"/>
          <w:color w:val="000000"/>
          <w:sz w:val="24"/>
          <w:szCs w:val="24"/>
        </w:rPr>
        <w:t xml:space="preserve">, respectively), which resulted in lowest consumption of devilweed by black turban snails and purple urchin, </w:t>
      </w:r>
      <w:r w:rsidRPr="00F64128">
        <w:rPr>
          <w:rFonts w:ascii="Times New Roman" w:eastAsia="Times New Roman" w:hAnsi="Times New Roman" w:cs="Times New Roman"/>
          <w:i/>
          <w:iCs/>
          <w:color w:val="000000"/>
          <w:sz w:val="24"/>
          <w:szCs w:val="24"/>
        </w:rPr>
        <w:t xml:space="preserve">Strongylocentrotus </w:t>
      </w:r>
      <w:proofErr w:type="spellStart"/>
      <w:r w:rsidRPr="00F64128">
        <w:rPr>
          <w:rFonts w:ascii="Times New Roman" w:eastAsia="Times New Roman" w:hAnsi="Times New Roman" w:cs="Times New Roman"/>
          <w:i/>
          <w:iCs/>
          <w:color w:val="000000"/>
          <w:sz w:val="24"/>
          <w:szCs w:val="24"/>
        </w:rPr>
        <w:t>purpuratus</w:t>
      </w:r>
      <w:proofErr w:type="spellEnd"/>
      <w:r w:rsidRPr="00F64128">
        <w:rPr>
          <w:rFonts w:ascii="Times New Roman" w:eastAsia="Times New Roman" w:hAnsi="Times New Roman" w:cs="Times New Roman"/>
          <w:color w:val="000000"/>
          <w:sz w:val="24"/>
          <w:szCs w:val="24"/>
        </w:rPr>
        <w:t>). However, food preference is not always associated with highest performance. Interestingly, black turban snails grew more on mixed (0.0281 ± 0.0018g) devilweed diets (0.0273 ± 0.00217g) and compared to kelp alone (0.0209 ± 0.0119g). This was not the case for abalone, which grew more on their preferred kelp diet (2.7576 ± 0.1738g) than either devilweed (2.0744 ± 0.1134g) or a mix of both (2.4639 ± 0.1356g). It should be noted that righting times were generally slowest for abalone that were fed devilweed, which may impact other aspects of performance such as predator avoidance or resistance to environmental disturbances. Finally, when snail and crab assemblages were offered a choice between kelp or devilweed along with native benthic seaweeds, overall consumption did not differ, but rather, shifted consumption onto native benthic seaweeds</w:t>
      </w:r>
      <w:r w:rsidRPr="00F64128">
        <w:rPr>
          <w:rFonts w:ascii="Times New Roman" w:eastAsia="Times New Roman" w:hAnsi="Times New Roman" w:cs="Times New Roman"/>
          <w:i/>
          <w:iCs/>
          <w:color w:val="000000"/>
          <w:sz w:val="24"/>
          <w:szCs w:val="24"/>
        </w:rPr>
        <w:t>.</w:t>
      </w:r>
      <w:r w:rsidRPr="00F64128">
        <w:rPr>
          <w:rFonts w:ascii="Times New Roman" w:eastAsia="Times New Roman" w:hAnsi="Times New Roman" w:cs="Times New Roman"/>
          <w:color w:val="000000"/>
          <w:sz w:val="24"/>
          <w:szCs w:val="24"/>
        </w:rPr>
        <w:t> </w:t>
      </w:r>
    </w:p>
    <w:p w14:paraId="62FF9F60" w14:textId="77777777" w:rsidR="00D715A6" w:rsidRPr="00F64128" w:rsidRDefault="00D715A6" w:rsidP="00D6358F">
      <w:pPr>
        <w:spacing w:line="360" w:lineRule="auto"/>
        <w:rPr>
          <w:rFonts w:ascii="Times New Roman" w:eastAsia="Times New Roman" w:hAnsi="Times New Roman" w:cs="Times New Roman"/>
          <w:sz w:val="24"/>
          <w:szCs w:val="24"/>
        </w:rPr>
      </w:pPr>
    </w:p>
    <w:p w14:paraId="0392099C" w14:textId="77777777"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color w:val="000000"/>
          <w:sz w:val="24"/>
          <w:szCs w:val="24"/>
        </w:rPr>
        <w:t>Studies suggest that mixed diets generally result in higher performance than a monospecific diet (</w:t>
      </w:r>
      <w:proofErr w:type="gramStart"/>
      <w:r w:rsidRPr="00F64128">
        <w:rPr>
          <w:rFonts w:ascii="Times New Roman" w:eastAsia="Times New Roman" w:hAnsi="Times New Roman" w:cs="Times New Roman"/>
          <w:color w:val="000000"/>
          <w:sz w:val="24"/>
          <w:szCs w:val="24"/>
        </w:rPr>
        <w:t>e.g.</w:t>
      </w:r>
      <w:proofErr w:type="gramEnd"/>
      <w:r w:rsidRPr="00F64128">
        <w:rPr>
          <w:rFonts w:ascii="Times New Roman" w:eastAsia="Times New Roman" w:hAnsi="Times New Roman" w:cs="Times New Roman"/>
          <w:color w:val="000000"/>
          <w:sz w:val="24"/>
          <w:szCs w:val="24"/>
        </w:rPr>
        <w:t xml:space="preserve"> growth or reproductive output) </w:t>
      </w:r>
      <w:hyperlink r:id="rId49" w:history="1">
        <w:r w:rsidRPr="00F64128">
          <w:rPr>
            <w:rFonts w:ascii="Times New Roman" w:eastAsia="Times New Roman" w:hAnsi="Times New Roman" w:cs="Times New Roman"/>
            <w:color w:val="000000"/>
            <w:sz w:val="24"/>
            <w:szCs w:val="24"/>
            <w:u w:val="single"/>
          </w:rPr>
          <w:t>(Aquilino et al., 2012; Worm et al., 2006)</w:t>
        </w:r>
      </w:hyperlink>
      <w:r w:rsidRPr="00F64128">
        <w:rPr>
          <w:rFonts w:ascii="Times New Roman" w:eastAsia="Times New Roman" w:hAnsi="Times New Roman" w:cs="Times New Roman"/>
          <w:color w:val="000000"/>
          <w:sz w:val="24"/>
          <w:szCs w:val="24"/>
        </w:rPr>
        <w:t xml:space="preserve">. Benefits of a mixed diet are often attributed to 1) higher overall quality of diet due to nutrient balance and complementarity or 2) dilution of toxins and secondary compounds of any one species in the diet </w:t>
      </w:r>
      <w:hyperlink r:id="rId50" w:history="1">
        <w:r w:rsidRPr="00F64128">
          <w:rPr>
            <w:rFonts w:ascii="Times New Roman" w:eastAsia="Times New Roman" w:hAnsi="Times New Roman" w:cs="Times New Roman"/>
            <w:color w:val="000000"/>
            <w:sz w:val="24"/>
            <w:szCs w:val="24"/>
            <w:u w:val="single"/>
          </w:rPr>
          <w:t xml:space="preserve">(Bernays et al., 1994; </w:t>
        </w:r>
        <w:proofErr w:type="spellStart"/>
        <w:r w:rsidRPr="00F64128">
          <w:rPr>
            <w:rFonts w:ascii="Times New Roman" w:eastAsia="Times New Roman" w:hAnsi="Times New Roman" w:cs="Times New Roman"/>
            <w:color w:val="000000"/>
            <w:sz w:val="24"/>
            <w:szCs w:val="24"/>
            <w:u w:val="single"/>
          </w:rPr>
          <w:t>Hägele</w:t>
        </w:r>
        <w:proofErr w:type="spellEnd"/>
        <w:r w:rsidRPr="00F64128">
          <w:rPr>
            <w:rFonts w:ascii="Times New Roman" w:eastAsia="Times New Roman" w:hAnsi="Times New Roman" w:cs="Times New Roman"/>
            <w:color w:val="000000"/>
            <w:sz w:val="24"/>
            <w:szCs w:val="24"/>
            <w:u w:val="single"/>
          </w:rPr>
          <w:t xml:space="preserve"> &amp; Rowell-</w:t>
        </w:r>
        <w:proofErr w:type="spellStart"/>
        <w:r w:rsidRPr="00F64128">
          <w:rPr>
            <w:rFonts w:ascii="Times New Roman" w:eastAsia="Times New Roman" w:hAnsi="Times New Roman" w:cs="Times New Roman"/>
            <w:color w:val="000000"/>
            <w:sz w:val="24"/>
            <w:szCs w:val="24"/>
            <w:u w:val="single"/>
          </w:rPr>
          <w:t>Rahier</w:t>
        </w:r>
        <w:proofErr w:type="spellEnd"/>
        <w:r w:rsidRPr="00F64128">
          <w:rPr>
            <w:rFonts w:ascii="Times New Roman" w:eastAsia="Times New Roman" w:hAnsi="Times New Roman" w:cs="Times New Roman"/>
            <w:color w:val="000000"/>
            <w:sz w:val="24"/>
            <w:szCs w:val="24"/>
            <w:u w:val="single"/>
          </w:rPr>
          <w:t>, 1999)</w:t>
        </w:r>
      </w:hyperlink>
      <w:r w:rsidRPr="00F64128">
        <w:rPr>
          <w:rFonts w:ascii="Times New Roman" w:eastAsia="Times New Roman" w:hAnsi="Times New Roman" w:cs="Times New Roman"/>
          <w:color w:val="000000"/>
          <w:sz w:val="24"/>
          <w:szCs w:val="24"/>
        </w:rPr>
        <w:t xml:space="preserve">. Nutritional values of seaweeds vary spatially and temporally but some studies suggest that Giant kelp generally has lower protein and </w:t>
      </w:r>
      <w:r w:rsidRPr="00F64128">
        <w:rPr>
          <w:rFonts w:ascii="Times New Roman" w:eastAsia="Times New Roman" w:hAnsi="Times New Roman" w:cs="Times New Roman"/>
          <w:color w:val="000000"/>
          <w:sz w:val="24"/>
          <w:szCs w:val="24"/>
        </w:rPr>
        <w:lastRenderedPageBreak/>
        <w:t xml:space="preserve">lipid content and higher carbohydrate content than devilweed (14% protein, &lt;1% lipids, 75% carbohydrates for kelp, 21.96-22.94% protein, 1.38-1.96% glycolipids, 19.93-20.81% carbohydrates </w:t>
      </w:r>
      <w:hyperlink r:id="rId51" w:history="1">
        <w:r w:rsidRPr="00F64128">
          <w:rPr>
            <w:rFonts w:ascii="Times New Roman" w:eastAsia="Times New Roman" w:hAnsi="Times New Roman" w:cs="Times New Roman"/>
            <w:color w:val="000000"/>
            <w:sz w:val="24"/>
            <w:szCs w:val="24"/>
            <w:u w:val="single"/>
          </w:rPr>
          <w:t>(</w:t>
        </w:r>
        <w:proofErr w:type="spellStart"/>
        <w:r w:rsidRPr="00F64128">
          <w:rPr>
            <w:rFonts w:ascii="Times New Roman" w:eastAsia="Times New Roman" w:hAnsi="Times New Roman" w:cs="Times New Roman"/>
            <w:color w:val="000000"/>
            <w:sz w:val="24"/>
            <w:szCs w:val="24"/>
            <w:u w:val="single"/>
          </w:rPr>
          <w:t>Biancacci</w:t>
        </w:r>
        <w:proofErr w:type="spellEnd"/>
        <w:r w:rsidRPr="00F64128">
          <w:rPr>
            <w:rFonts w:ascii="Times New Roman" w:eastAsia="Times New Roman" w:hAnsi="Times New Roman" w:cs="Times New Roman"/>
            <w:color w:val="000000"/>
            <w:sz w:val="24"/>
            <w:szCs w:val="24"/>
            <w:u w:val="single"/>
          </w:rPr>
          <w:t xml:space="preserve"> et al., 2022; Hossain et al., 2003)</w:t>
        </w:r>
      </w:hyperlink>
      <w:r w:rsidRPr="00F64128">
        <w:rPr>
          <w:rFonts w:ascii="Times New Roman" w:eastAsia="Times New Roman" w:hAnsi="Times New Roman" w:cs="Times New Roman"/>
          <w:color w:val="000000"/>
          <w:sz w:val="24"/>
          <w:szCs w:val="24"/>
        </w:rPr>
        <w:t>).  </w:t>
      </w:r>
    </w:p>
    <w:p w14:paraId="14875016" w14:textId="77777777" w:rsidR="00D715A6" w:rsidRPr="00F64128" w:rsidRDefault="00D715A6" w:rsidP="00D6358F">
      <w:pPr>
        <w:spacing w:line="360" w:lineRule="auto"/>
        <w:rPr>
          <w:rFonts w:ascii="Times New Roman" w:eastAsia="Times New Roman" w:hAnsi="Times New Roman" w:cs="Times New Roman"/>
          <w:sz w:val="24"/>
          <w:szCs w:val="24"/>
        </w:rPr>
      </w:pPr>
    </w:p>
    <w:p w14:paraId="26180820" w14:textId="77777777"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color w:val="000000"/>
          <w:sz w:val="24"/>
          <w:szCs w:val="24"/>
        </w:rPr>
        <w:t xml:space="preserve">Unlike previous studies, we did not see strong benefits of a mixed diet. It remains unknown to us if this is because there is no nutrient complementarity between devilweed and kelp. A meta-analysis of 493 experimental manipulations in 161 studies, revealed that mixed diets did not significantly enhance fitness components beyond the </w:t>
      </w:r>
      <w:r w:rsidRPr="00F64128">
        <w:rPr>
          <w:rFonts w:ascii="Times New Roman" w:eastAsia="Times New Roman" w:hAnsi="Times New Roman" w:cs="Times New Roman"/>
          <w:i/>
          <w:iCs/>
          <w:color w:val="000000"/>
          <w:sz w:val="24"/>
          <w:szCs w:val="24"/>
        </w:rPr>
        <w:t>best</w:t>
      </w:r>
      <w:r w:rsidRPr="00F64128">
        <w:rPr>
          <w:rFonts w:ascii="Times New Roman" w:eastAsia="Times New Roman" w:hAnsi="Times New Roman" w:cs="Times New Roman"/>
          <w:color w:val="000000"/>
          <w:sz w:val="24"/>
          <w:szCs w:val="24"/>
        </w:rPr>
        <w:t xml:space="preserve"> single-species diet and reduced fitness when one of the diet components was a toxic species </w:t>
      </w:r>
      <w:hyperlink r:id="rId52" w:history="1">
        <w:r w:rsidRPr="00F64128">
          <w:rPr>
            <w:rFonts w:ascii="Times New Roman" w:eastAsia="Times New Roman" w:hAnsi="Times New Roman" w:cs="Times New Roman"/>
            <w:color w:val="000000"/>
            <w:sz w:val="24"/>
            <w:szCs w:val="24"/>
            <w:u w:val="single"/>
          </w:rPr>
          <w:t>(</w:t>
        </w:r>
        <w:proofErr w:type="spellStart"/>
        <w:r w:rsidRPr="00F64128">
          <w:rPr>
            <w:rFonts w:ascii="Times New Roman" w:eastAsia="Times New Roman" w:hAnsi="Times New Roman" w:cs="Times New Roman"/>
            <w:color w:val="000000"/>
            <w:sz w:val="24"/>
            <w:szCs w:val="24"/>
            <w:u w:val="single"/>
          </w:rPr>
          <w:t>Lefcheck</w:t>
        </w:r>
        <w:proofErr w:type="spellEnd"/>
        <w:r w:rsidRPr="00F64128">
          <w:rPr>
            <w:rFonts w:ascii="Times New Roman" w:eastAsia="Times New Roman" w:hAnsi="Times New Roman" w:cs="Times New Roman"/>
            <w:color w:val="000000"/>
            <w:sz w:val="24"/>
            <w:szCs w:val="24"/>
            <w:u w:val="single"/>
          </w:rPr>
          <w:t xml:space="preserve"> et al., 2013)</w:t>
        </w:r>
      </w:hyperlink>
      <w:r w:rsidRPr="00F64128">
        <w:rPr>
          <w:rFonts w:ascii="Times New Roman" w:eastAsia="Times New Roman" w:hAnsi="Times New Roman" w:cs="Times New Roman"/>
          <w:color w:val="000000"/>
          <w:sz w:val="24"/>
          <w:szCs w:val="24"/>
        </w:rPr>
        <w:t xml:space="preserve">. Inconsistent with the hypothesis that a mixed diet dilutes toxin effects </w:t>
      </w:r>
      <w:hyperlink r:id="rId53" w:history="1">
        <w:r w:rsidRPr="00F64128">
          <w:rPr>
            <w:rFonts w:ascii="Times New Roman" w:eastAsia="Times New Roman" w:hAnsi="Times New Roman" w:cs="Times New Roman"/>
            <w:color w:val="000000"/>
            <w:sz w:val="24"/>
            <w:szCs w:val="24"/>
            <w:u w:val="single"/>
          </w:rPr>
          <w:t>(Bernays et al., 1994)</w:t>
        </w:r>
      </w:hyperlink>
      <w:r w:rsidRPr="00F64128">
        <w:rPr>
          <w:rFonts w:ascii="Times New Roman" w:eastAsia="Times New Roman" w:hAnsi="Times New Roman" w:cs="Times New Roman"/>
          <w:color w:val="000000"/>
          <w:sz w:val="24"/>
          <w:szCs w:val="24"/>
        </w:rPr>
        <w:t>, in some cases, secondary chemistry may reduce fitness even in a mixed diet. At this time, it is unknown to us if devilweed is chemically defended, however, our experiments showed that mixing it with kelp did not result in higher performance than a single species, and any consumption of it reduced growth and performance of abalone. </w:t>
      </w:r>
    </w:p>
    <w:p w14:paraId="02FC8CF2" w14:textId="77777777" w:rsidR="00D715A6" w:rsidRPr="00F64128" w:rsidRDefault="00D715A6" w:rsidP="00D6358F">
      <w:pPr>
        <w:spacing w:line="360" w:lineRule="auto"/>
        <w:rPr>
          <w:rFonts w:ascii="Times New Roman" w:eastAsia="Times New Roman" w:hAnsi="Times New Roman" w:cs="Times New Roman"/>
          <w:sz w:val="24"/>
          <w:szCs w:val="24"/>
        </w:rPr>
      </w:pPr>
    </w:p>
    <w:p w14:paraId="2DB7C0CF" w14:textId="77777777"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color w:val="000000"/>
          <w:sz w:val="24"/>
          <w:szCs w:val="24"/>
        </w:rPr>
        <w:t xml:space="preserve">Since the HFA hypothesis predicts that grazers would more likely utilize the wrack species they frequently encounter, the replacement of kelp by devilweed may shift consumption onto familiar benthic seaweeds. Rocky shore grazers directly and indirectly affect community dynamics and structure by influencing algal abundance, diversity, and productivity </w:t>
      </w:r>
      <w:hyperlink r:id="rId54" w:history="1">
        <w:r w:rsidRPr="00F64128">
          <w:rPr>
            <w:rFonts w:ascii="Times New Roman" w:eastAsia="Times New Roman" w:hAnsi="Times New Roman" w:cs="Times New Roman"/>
            <w:color w:val="000000"/>
            <w:sz w:val="24"/>
            <w:szCs w:val="24"/>
            <w:u w:val="single"/>
          </w:rPr>
          <w:t xml:space="preserve">(Aquilino &amp; </w:t>
        </w:r>
        <w:proofErr w:type="spellStart"/>
        <w:r w:rsidRPr="00F64128">
          <w:rPr>
            <w:rFonts w:ascii="Times New Roman" w:eastAsia="Times New Roman" w:hAnsi="Times New Roman" w:cs="Times New Roman"/>
            <w:color w:val="000000"/>
            <w:sz w:val="24"/>
            <w:szCs w:val="24"/>
            <w:u w:val="single"/>
          </w:rPr>
          <w:t>Stachowicz</w:t>
        </w:r>
        <w:proofErr w:type="spellEnd"/>
        <w:r w:rsidRPr="00F64128">
          <w:rPr>
            <w:rFonts w:ascii="Times New Roman" w:eastAsia="Times New Roman" w:hAnsi="Times New Roman" w:cs="Times New Roman"/>
            <w:color w:val="000000"/>
            <w:sz w:val="24"/>
            <w:szCs w:val="24"/>
            <w:u w:val="single"/>
          </w:rPr>
          <w:t>, 2012; Rhoades et al., 2018; Sousa, 1984)</w:t>
        </w:r>
      </w:hyperlink>
      <w:r w:rsidRPr="00F64128">
        <w:rPr>
          <w:rFonts w:ascii="Times New Roman" w:eastAsia="Times New Roman" w:hAnsi="Times New Roman" w:cs="Times New Roman"/>
          <w:color w:val="000000"/>
          <w:sz w:val="24"/>
          <w:szCs w:val="24"/>
        </w:rPr>
        <w:t xml:space="preserve">. As such, a shift onto habitat-forming species like </w:t>
      </w:r>
      <w:r w:rsidRPr="00F64128">
        <w:rPr>
          <w:rFonts w:ascii="Times New Roman" w:eastAsia="Times New Roman" w:hAnsi="Times New Roman" w:cs="Times New Roman"/>
          <w:i/>
          <w:iCs/>
          <w:color w:val="000000"/>
          <w:sz w:val="24"/>
          <w:szCs w:val="24"/>
        </w:rPr>
        <w:t>S. compressa</w:t>
      </w:r>
      <w:r w:rsidRPr="00F64128">
        <w:rPr>
          <w:rFonts w:ascii="Times New Roman" w:eastAsia="Times New Roman" w:hAnsi="Times New Roman" w:cs="Times New Roman"/>
          <w:color w:val="000000"/>
          <w:sz w:val="24"/>
          <w:szCs w:val="24"/>
        </w:rPr>
        <w:t xml:space="preserve"> </w:t>
      </w:r>
      <w:hyperlink r:id="rId55" w:history="1">
        <w:r w:rsidRPr="00F64128">
          <w:rPr>
            <w:rFonts w:ascii="Times New Roman" w:eastAsia="Times New Roman" w:hAnsi="Times New Roman" w:cs="Times New Roman"/>
            <w:color w:val="000000"/>
            <w:sz w:val="24"/>
            <w:szCs w:val="24"/>
            <w:u w:val="single"/>
          </w:rPr>
          <w:t>(Graham et al., 2018; Sapper &amp; Murray, 2003; Whitaker et al., 2010)</w:t>
        </w:r>
      </w:hyperlink>
      <w:r w:rsidRPr="00F64128">
        <w:rPr>
          <w:rFonts w:ascii="Times New Roman" w:eastAsia="Times New Roman" w:hAnsi="Times New Roman" w:cs="Times New Roman"/>
          <w:color w:val="000000"/>
          <w:sz w:val="24"/>
          <w:szCs w:val="24"/>
        </w:rPr>
        <w:t xml:space="preserve"> may have community level impacts beyond reduction in biomass from consumption. For example, </w:t>
      </w:r>
      <w:r w:rsidRPr="00F64128">
        <w:rPr>
          <w:rFonts w:ascii="Times New Roman" w:eastAsia="Times New Roman" w:hAnsi="Times New Roman" w:cs="Times New Roman"/>
          <w:i/>
          <w:iCs/>
          <w:color w:val="000000"/>
          <w:sz w:val="24"/>
          <w:szCs w:val="24"/>
        </w:rPr>
        <w:t xml:space="preserve">S. compressa </w:t>
      </w:r>
      <w:r w:rsidRPr="00F64128">
        <w:rPr>
          <w:rFonts w:ascii="Times New Roman" w:eastAsia="Times New Roman" w:hAnsi="Times New Roman" w:cs="Times New Roman"/>
          <w:color w:val="000000"/>
          <w:sz w:val="24"/>
          <w:szCs w:val="24"/>
        </w:rPr>
        <w:t xml:space="preserve">understories are inhabited by diverse algae, sessile and mobile invertebrate communities that are protected from desiccation during tidal emersion </w:t>
      </w:r>
      <w:hyperlink r:id="rId56" w:history="1">
        <w:r w:rsidRPr="00F64128">
          <w:rPr>
            <w:rFonts w:ascii="Times New Roman" w:eastAsia="Times New Roman" w:hAnsi="Times New Roman" w:cs="Times New Roman"/>
            <w:color w:val="000000"/>
            <w:sz w:val="24"/>
            <w:szCs w:val="24"/>
            <w:u w:val="single"/>
          </w:rPr>
          <w:t>(Sapper &amp; Murray, 2003)</w:t>
        </w:r>
      </w:hyperlink>
      <w:r w:rsidRPr="00F64128">
        <w:rPr>
          <w:rFonts w:ascii="Times New Roman" w:eastAsia="Times New Roman" w:hAnsi="Times New Roman" w:cs="Times New Roman"/>
          <w:color w:val="000000"/>
          <w:sz w:val="24"/>
          <w:szCs w:val="24"/>
        </w:rPr>
        <w:t xml:space="preserve">. Moreover, it is anticipated that future climatic events will lead to changes in abundance and distribution of brown seaweeds may be replaced with turf-forming red algae </w:t>
      </w:r>
      <w:hyperlink r:id="rId57" w:history="1">
        <w:r w:rsidRPr="00F64128">
          <w:rPr>
            <w:rFonts w:ascii="Times New Roman" w:eastAsia="Times New Roman" w:hAnsi="Times New Roman" w:cs="Times New Roman"/>
            <w:color w:val="000000"/>
            <w:sz w:val="24"/>
            <w:szCs w:val="24"/>
            <w:u w:val="single"/>
          </w:rPr>
          <w:t>(Graham et al., 2018)</w:t>
        </w:r>
      </w:hyperlink>
      <w:r w:rsidRPr="00F64128">
        <w:rPr>
          <w:rFonts w:ascii="Times New Roman" w:eastAsia="Times New Roman" w:hAnsi="Times New Roman" w:cs="Times New Roman"/>
          <w:color w:val="000000"/>
          <w:sz w:val="24"/>
          <w:szCs w:val="24"/>
        </w:rPr>
        <w:t xml:space="preserve">, likely leading to further declines of </w:t>
      </w:r>
      <w:r w:rsidRPr="00F64128">
        <w:rPr>
          <w:rFonts w:ascii="Times New Roman" w:eastAsia="Times New Roman" w:hAnsi="Times New Roman" w:cs="Times New Roman"/>
          <w:i/>
          <w:iCs/>
          <w:color w:val="000000"/>
          <w:sz w:val="24"/>
          <w:szCs w:val="24"/>
        </w:rPr>
        <w:t>S. compressa</w:t>
      </w:r>
      <w:r w:rsidRPr="00F64128">
        <w:rPr>
          <w:rFonts w:ascii="Times New Roman" w:eastAsia="Times New Roman" w:hAnsi="Times New Roman" w:cs="Times New Roman"/>
          <w:color w:val="000000"/>
          <w:sz w:val="24"/>
          <w:szCs w:val="24"/>
        </w:rPr>
        <w:t xml:space="preserve"> and species that rely on it.</w:t>
      </w:r>
    </w:p>
    <w:p w14:paraId="7D6C9512" w14:textId="77777777" w:rsidR="00D715A6" w:rsidRPr="00F64128" w:rsidRDefault="00D715A6" w:rsidP="00D6358F">
      <w:pPr>
        <w:spacing w:line="360" w:lineRule="auto"/>
        <w:rPr>
          <w:rFonts w:ascii="Times New Roman" w:eastAsia="Times New Roman" w:hAnsi="Times New Roman" w:cs="Times New Roman"/>
          <w:sz w:val="24"/>
          <w:szCs w:val="24"/>
        </w:rPr>
      </w:pPr>
    </w:p>
    <w:p w14:paraId="499FDC82" w14:textId="77777777"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color w:val="000000"/>
          <w:sz w:val="24"/>
          <w:szCs w:val="24"/>
        </w:rPr>
        <w:t xml:space="preserve">While various examples exist of nonnative species contributing to biodiversity </w:t>
      </w:r>
      <w:hyperlink r:id="rId58" w:history="1">
        <w:r w:rsidRPr="00F64128">
          <w:rPr>
            <w:rFonts w:ascii="Times New Roman" w:eastAsia="Times New Roman" w:hAnsi="Times New Roman" w:cs="Times New Roman"/>
            <w:color w:val="000000"/>
            <w:sz w:val="24"/>
            <w:szCs w:val="24"/>
            <w:u w:val="single"/>
          </w:rPr>
          <w:t>(Chapman, 2016)</w:t>
        </w:r>
      </w:hyperlink>
      <w:r w:rsidRPr="00F64128">
        <w:rPr>
          <w:rFonts w:ascii="Times New Roman" w:eastAsia="Times New Roman" w:hAnsi="Times New Roman" w:cs="Times New Roman"/>
          <w:color w:val="000000"/>
          <w:sz w:val="24"/>
          <w:szCs w:val="24"/>
        </w:rPr>
        <w:t xml:space="preserve">, there are very few examples of invasive species positively changing subsidies </w:t>
      </w:r>
      <w:hyperlink r:id="rId59" w:history="1">
        <w:r w:rsidRPr="00F64128">
          <w:rPr>
            <w:rFonts w:ascii="Times New Roman" w:eastAsia="Times New Roman" w:hAnsi="Times New Roman" w:cs="Times New Roman"/>
            <w:color w:val="000000"/>
            <w:sz w:val="24"/>
            <w:szCs w:val="24"/>
            <w:u w:val="single"/>
          </w:rPr>
          <w:t xml:space="preserve">(MacMillan et al., 2016; </w:t>
        </w:r>
        <w:proofErr w:type="spellStart"/>
        <w:r w:rsidRPr="00F64128">
          <w:rPr>
            <w:rFonts w:ascii="Times New Roman" w:eastAsia="Times New Roman" w:hAnsi="Times New Roman" w:cs="Times New Roman"/>
            <w:color w:val="000000"/>
            <w:sz w:val="24"/>
            <w:szCs w:val="24"/>
            <w:u w:val="single"/>
          </w:rPr>
          <w:t>Quijón</w:t>
        </w:r>
        <w:proofErr w:type="spellEnd"/>
        <w:r w:rsidRPr="00F64128">
          <w:rPr>
            <w:rFonts w:ascii="Times New Roman" w:eastAsia="Times New Roman" w:hAnsi="Times New Roman" w:cs="Times New Roman"/>
            <w:color w:val="000000"/>
            <w:sz w:val="24"/>
            <w:szCs w:val="24"/>
            <w:u w:val="single"/>
          </w:rPr>
          <w:t xml:space="preserve"> et al., 2017)</w:t>
        </w:r>
      </w:hyperlink>
      <w:r w:rsidRPr="00F64128">
        <w:rPr>
          <w:rFonts w:ascii="Times New Roman" w:eastAsia="Times New Roman" w:hAnsi="Times New Roman" w:cs="Times New Roman"/>
          <w:color w:val="000000"/>
          <w:sz w:val="24"/>
          <w:szCs w:val="24"/>
        </w:rPr>
        <w:t xml:space="preserve">. In examples where invasive species become part of a subsidy, like </w:t>
      </w:r>
      <w:proofErr w:type="spellStart"/>
      <w:r w:rsidRPr="00F64128">
        <w:rPr>
          <w:rFonts w:ascii="Times New Roman" w:eastAsia="Times New Roman" w:hAnsi="Times New Roman" w:cs="Times New Roman"/>
          <w:i/>
          <w:iCs/>
          <w:color w:val="000000"/>
          <w:sz w:val="24"/>
          <w:szCs w:val="24"/>
        </w:rPr>
        <w:lastRenderedPageBreak/>
        <w:t>Undaria</w:t>
      </w:r>
      <w:proofErr w:type="spellEnd"/>
      <w:r w:rsidRPr="00F64128">
        <w:rPr>
          <w:rFonts w:ascii="Times New Roman" w:eastAsia="Times New Roman" w:hAnsi="Times New Roman" w:cs="Times New Roman"/>
          <w:i/>
          <w:iCs/>
          <w:color w:val="000000"/>
          <w:sz w:val="24"/>
          <w:szCs w:val="24"/>
        </w:rPr>
        <w:t xml:space="preserve"> pinnatifida </w:t>
      </w:r>
      <w:r w:rsidRPr="00F64128">
        <w:rPr>
          <w:rFonts w:ascii="Times New Roman" w:eastAsia="Times New Roman" w:hAnsi="Times New Roman" w:cs="Times New Roman"/>
          <w:color w:val="000000"/>
          <w:sz w:val="24"/>
          <w:szCs w:val="24"/>
        </w:rPr>
        <w:t xml:space="preserve">in wrack, palatability of the novel species tends to be lower than native  species </w:t>
      </w:r>
      <w:hyperlink r:id="rId60" w:history="1">
        <w:r w:rsidRPr="00F64128">
          <w:rPr>
            <w:rFonts w:ascii="Times New Roman" w:eastAsia="Times New Roman" w:hAnsi="Times New Roman" w:cs="Times New Roman"/>
            <w:color w:val="000000"/>
            <w:sz w:val="24"/>
            <w:szCs w:val="24"/>
            <w:u w:val="single"/>
          </w:rPr>
          <w:t>(Suárez-Jiménez et al., 2017)</w:t>
        </w:r>
      </w:hyperlink>
      <w:r w:rsidRPr="00F64128">
        <w:rPr>
          <w:rFonts w:ascii="Times New Roman" w:eastAsia="Times New Roman" w:hAnsi="Times New Roman" w:cs="Times New Roman"/>
          <w:color w:val="000000"/>
          <w:sz w:val="24"/>
          <w:szCs w:val="24"/>
        </w:rPr>
        <w:t xml:space="preserve">. In such case, higher nutritional value of </w:t>
      </w:r>
      <w:r w:rsidRPr="00F64128">
        <w:rPr>
          <w:rFonts w:ascii="Times New Roman" w:eastAsia="Times New Roman" w:hAnsi="Times New Roman" w:cs="Times New Roman"/>
          <w:i/>
          <w:iCs/>
          <w:color w:val="000000"/>
          <w:sz w:val="24"/>
          <w:szCs w:val="24"/>
        </w:rPr>
        <w:t>U. pinnatifida</w:t>
      </w:r>
      <w:r w:rsidRPr="00F64128">
        <w:rPr>
          <w:rFonts w:ascii="Times New Roman" w:eastAsia="Times New Roman" w:hAnsi="Times New Roman" w:cs="Times New Roman"/>
          <w:color w:val="000000"/>
          <w:sz w:val="24"/>
          <w:szCs w:val="24"/>
        </w:rPr>
        <w:t xml:space="preserve">, did not make it more palatable to naïve amphipods which may not have preferred it due to its structural toughness compared to native seaweeds. Given no choice, amphipods consumed the invasive, suggesting that it may be eaten alongside native species, even if not preferred </w:t>
      </w:r>
      <w:hyperlink r:id="rId61" w:history="1">
        <w:r w:rsidRPr="00F64128">
          <w:rPr>
            <w:rFonts w:ascii="Times New Roman" w:eastAsia="Times New Roman" w:hAnsi="Times New Roman" w:cs="Times New Roman"/>
            <w:color w:val="000000"/>
            <w:sz w:val="24"/>
            <w:szCs w:val="24"/>
            <w:u w:val="single"/>
          </w:rPr>
          <w:t>(Suárez-Jiménez et al., 2017)</w:t>
        </w:r>
      </w:hyperlink>
      <w:r w:rsidRPr="00F64128">
        <w:rPr>
          <w:rFonts w:ascii="Times New Roman" w:eastAsia="Times New Roman" w:hAnsi="Times New Roman" w:cs="Times New Roman"/>
          <w:color w:val="000000"/>
          <w:sz w:val="24"/>
          <w:szCs w:val="24"/>
        </w:rPr>
        <w:t>.  No-choice feeding assays and experiments using native grazers that have had a longer history with devilweed in invaded areas will help understand long-term impacts of this invasion.</w:t>
      </w:r>
    </w:p>
    <w:p w14:paraId="14DB4291" w14:textId="77777777" w:rsidR="00D715A6" w:rsidRPr="00F64128" w:rsidRDefault="00D715A6" w:rsidP="00D6358F">
      <w:pPr>
        <w:spacing w:line="360" w:lineRule="auto"/>
        <w:rPr>
          <w:rFonts w:ascii="Times New Roman" w:eastAsia="Times New Roman" w:hAnsi="Times New Roman" w:cs="Times New Roman"/>
          <w:sz w:val="24"/>
          <w:szCs w:val="24"/>
        </w:rPr>
      </w:pPr>
    </w:p>
    <w:p w14:paraId="3A957843" w14:textId="77777777" w:rsidR="00D715A6" w:rsidRPr="00F64128" w:rsidRDefault="00D715A6"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color w:val="000000"/>
          <w:sz w:val="24"/>
          <w:szCs w:val="24"/>
        </w:rPr>
        <w:t xml:space="preserve">Although a complete replacement of giant kelp is unlikely, devilweed will continue to invade kelp forests, change the composition of wrack, and likely become established in intertidal zones such as the populations found in </w:t>
      </w:r>
      <w:proofErr w:type="spellStart"/>
      <w:r w:rsidRPr="00F64128">
        <w:rPr>
          <w:rFonts w:ascii="Times New Roman" w:eastAsia="Times New Roman" w:hAnsi="Times New Roman" w:cs="Times New Roman"/>
          <w:color w:val="000000"/>
          <w:sz w:val="24"/>
          <w:szCs w:val="24"/>
        </w:rPr>
        <w:t>Todos</w:t>
      </w:r>
      <w:proofErr w:type="spellEnd"/>
      <w:r w:rsidRPr="00F64128">
        <w:rPr>
          <w:rFonts w:ascii="Times New Roman" w:eastAsia="Times New Roman" w:hAnsi="Times New Roman" w:cs="Times New Roman"/>
          <w:color w:val="000000"/>
          <w:sz w:val="24"/>
          <w:szCs w:val="24"/>
        </w:rPr>
        <w:t xml:space="preserve"> Santos Bay, Baja California, Mexico </w:t>
      </w:r>
      <w:hyperlink r:id="rId62" w:history="1">
        <w:r w:rsidRPr="00F64128">
          <w:rPr>
            <w:rFonts w:ascii="Times New Roman" w:eastAsia="Times New Roman" w:hAnsi="Times New Roman" w:cs="Times New Roman"/>
            <w:color w:val="000000"/>
            <w:sz w:val="24"/>
            <w:szCs w:val="24"/>
            <w:u w:val="single"/>
          </w:rPr>
          <w:t>(Cruz-Trejo et al., 2015)</w:t>
        </w:r>
      </w:hyperlink>
      <w:r w:rsidRPr="00F64128">
        <w:rPr>
          <w:rFonts w:ascii="Times New Roman" w:eastAsia="Times New Roman" w:hAnsi="Times New Roman" w:cs="Times New Roman"/>
          <w:color w:val="000000"/>
          <w:sz w:val="24"/>
          <w:szCs w:val="24"/>
        </w:rPr>
        <w:t xml:space="preserve">, San Clemente and San Nicolas Island (Pollard et al., in prep). Devilweed thrives in disturbed habitats and its invasion in southern California is partially attributed to reduction of biomass of native seaweeds during its peak growth and reproduction period </w:t>
      </w:r>
      <w:hyperlink r:id="rId63" w:history="1">
        <w:r w:rsidRPr="00F64128">
          <w:rPr>
            <w:rFonts w:ascii="Times New Roman" w:eastAsia="Times New Roman" w:hAnsi="Times New Roman" w:cs="Times New Roman"/>
            <w:color w:val="000000"/>
            <w:sz w:val="24"/>
            <w:szCs w:val="24"/>
            <w:u w:val="single"/>
          </w:rPr>
          <w:t xml:space="preserve">(Cruz-Trejo et al., 2015; Marks et al., 2020; </w:t>
        </w:r>
        <w:proofErr w:type="spellStart"/>
        <w:r w:rsidRPr="00F64128">
          <w:rPr>
            <w:rFonts w:ascii="Times New Roman" w:eastAsia="Times New Roman" w:hAnsi="Times New Roman" w:cs="Times New Roman"/>
            <w:color w:val="000000"/>
            <w:sz w:val="24"/>
            <w:szCs w:val="24"/>
            <w:u w:val="single"/>
          </w:rPr>
          <w:t>Sullaway</w:t>
        </w:r>
        <w:proofErr w:type="spellEnd"/>
        <w:r w:rsidRPr="00F64128">
          <w:rPr>
            <w:rFonts w:ascii="Times New Roman" w:eastAsia="Times New Roman" w:hAnsi="Times New Roman" w:cs="Times New Roman"/>
            <w:color w:val="000000"/>
            <w:sz w:val="24"/>
            <w:szCs w:val="24"/>
            <w:u w:val="single"/>
          </w:rPr>
          <w:t xml:space="preserve"> &amp; Edwards, 2020)</w:t>
        </w:r>
      </w:hyperlink>
      <w:r w:rsidRPr="00F64128">
        <w:rPr>
          <w:rFonts w:ascii="Times New Roman" w:eastAsia="Times New Roman" w:hAnsi="Times New Roman" w:cs="Times New Roman"/>
          <w:color w:val="000000"/>
          <w:sz w:val="24"/>
          <w:szCs w:val="24"/>
        </w:rPr>
        <w:t>. This is of special concern in areas inhabited by recovering black abalone populations. Since black abalone primarily feed on kelp wrack, increased encounters with devilweed could result in reduced food availability for or reduced performance if they do consume it. We highlight the importance of understanding how species introductions affect ecosystems beyond the communities directly invaded, as they may alter spatial subsidies and recipient communities that depend on them.</w:t>
      </w:r>
    </w:p>
    <w:p w14:paraId="1333760A" w14:textId="77777777" w:rsidR="00D715A6" w:rsidRPr="00F64128" w:rsidRDefault="00D715A6" w:rsidP="00D6358F">
      <w:pPr>
        <w:spacing w:line="360" w:lineRule="auto"/>
        <w:rPr>
          <w:rFonts w:ascii="Times New Roman" w:eastAsia="Times New Roman" w:hAnsi="Times New Roman" w:cs="Times New Roman"/>
          <w:sz w:val="24"/>
          <w:szCs w:val="24"/>
        </w:rPr>
      </w:pPr>
    </w:p>
    <w:p w14:paraId="38440CFD" w14:textId="77777777" w:rsidR="00D715A6" w:rsidRPr="00F64128" w:rsidRDefault="00D715A6" w:rsidP="00D6358F">
      <w:pPr>
        <w:spacing w:line="360" w:lineRule="auto"/>
        <w:rPr>
          <w:rFonts w:ascii="Times New Roman" w:hAnsi="Times New Roman" w:cs="Times New Roman"/>
          <w:sz w:val="24"/>
          <w:szCs w:val="24"/>
        </w:rPr>
      </w:pPr>
    </w:p>
    <w:p w14:paraId="2A73EB23"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3C107408"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5E403A56" w14:textId="77777777" w:rsidR="0080007F" w:rsidRPr="00F64128" w:rsidRDefault="00000000" w:rsidP="00D6358F">
      <w:pPr>
        <w:spacing w:line="360" w:lineRule="auto"/>
        <w:rPr>
          <w:rFonts w:ascii="Times New Roman" w:hAnsi="Times New Roman" w:cs="Times New Roman"/>
          <w:b/>
          <w:sz w:val="24"/>
          <w:szCs w:val="24"/>
        </w:rPr>
      </w:pPr>
      <w:r w:rsidRPr="00F64128">
        <w:rPr>
          <w:rFonts w:ascii="Times New Roman" w:hAnsi="Times New Roman" w:cs="Times New Roman"/>
          <w:b/>
          <w:sz w:val="24"/>
          <w:szCs w:val="24"/>
        </w:rPr>
        <w:t>Jeremy’s discussion outline</w:t>
      </w:r>
    </w:p>
    <w:p w14:paraId="610AD081"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Paragraph 1: What we found.</w:t>
      </w:r>
    </w:p>
    <w:p w14:paraId="76EDC7D7"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Grazer-specific preference (Snails like kelp, crabs don’t care)</w:t>
      </w:r>
    </w:p>
    <w:p w14:paraId="1B18814A"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Grazer-specific growth (abs grow best on kelp, Teg </w:t>
      </w:r>
      <w:proofErr w:type="gramStart"/>
      <w:r w:rsidRPr="00F64128">
        <w:rPr>
          <w:rFonts w:ascii="Times New Roman" w:hAnsi="Times New Roman" w:cs="Times New Roman"/>
          <w:sz w:val="24"/>
          <w:szCs w:val="24"/>
        </w:rPr>
        <w:t>grow</w:t>
      </w:r>
      <w:proofErr w:type="gramEnd"/>
      <w:r w:rsidRPr="00F64128">
        <w:rPr>
          <w:rFonts w:ascii="Times New Roman" w:hAnsi="Times New Roman" w:cs="Times New Roman"/>
          <w:sz w:val="24"/>
          <w:szCs w:val="24"/>
        </w:rPr>
        <w:t xml:space="preserve"> best on </w:t>
      </w:r>
      <w:proofErr w:type="spellStart"/>
      <w:r w:rsidRPr="00F64128">
        <w:rPr>
          <w:rFonts w:ascii="Times New Roman" w:hAnsi="Times New Roman" w:cs="Times New Roman"/>
          <w:sz w:val="24"/>
          <w:szCs w:val="24"/>
        </w:rPr>
        <w:t>Sarg</w:t>
      </w:r>
      <w:proofErr w:type="spellEnd"/>
      <w:r w:rsidRPr="00F64128">
        <w:rPr>
          <w:rFonts w:ascii="Times New Roman" w:hAnsi="Times New Roman" w:cs="Times New Roman"/>
          <w:sz w:val="24"/>
          <w:szCs w:val="24"/>
        </w:rPr>
        <w:t>, mixed diet effect on abs)</w:t>
      </w:r>
    </w:p>
    <w:p w14:paraId="1624A2DE"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Abs right fastest on kelp</w:t>
      </w:r>
    </w:p>
    <w:p w14:paraId="1688CDDB"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lastRenderedPageBreak/>
        <w:t xml:space="preserve">Replacement does not affect overall </w:t>
      </w:r>
      <w:proofErr w:type="gramStart"/>
      <w:r w:rsidRPr="00F64128">
        <w:rPr>
          <w:rFonts w:ascii="Times New Roman" w:hAnsi="Times New Roman" w:cs="Times New Roman"/>
          <w:sz w:val="24"/>
          <w:szCs w:val="24"/>
        </w:rPr>
        <w:t>consumption</w:t>
      </w:r>
      <w:proofErr w:type="gramEnd"/>
    </w:p>
    <w:p w14:paraId="194E0EAC"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Replacement shifts grazing on native </w:t>
      </w:r>
      <w:proofErr w:type="spellStart"/>
      <w:r w:rsidRPr="00F64128">
        <w:rPr>
          <w:rFonts w:ascii="Times New Roman" w:hAnsi="Times New Roman" w:cs="Times New Roman"/>
          <w:sz w:val="24"/>
          <w:szCs w:val="24"/>
        </w:rPr>
        <w:t>benthics</w:t>
      </w:r>
      <w:proofErr w:type="spellEnd"/>
      <w:r w:rsidRPr="00F64128">
        <w:rPr>
          <w:rFonts w:ascii="Times New Roman" w:hAnsi="Times New Roman" w:cs="Times New Roman"/>
          <w:sz w:val="24"/>
          <w:szCs w:val="24"/>
        </w:rPr>
        <w:t xml:space="preserve">, especially </w:t>
      </w:r>
      <w:proofErr w:type="spellStart"/>
      <w:proofErr w:type="gramStart"/>
      <w:r w:rsidRPr="00F64128">
        <w:rPr>
          <w:rFonts w:ascii="Times New Roman" w:hAnsi="Times New Roman" w:cs="Times New Roman"/>
          <w:sz w:val="24"/>
          <w:szCs w:val="24"/>
        </w:rPr>
        <w:t>Silvetia</w:t>
      </w:r>
      <w:proofErr w:type="spellEnd"/>
      <w:proofErr w:type="gramEnd"/>
    </w:p>
    <w:p w14:paraId="6295943B"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Impacts on grazers: Novel subsidies can lead to diet shifts and/or grazer-specific impacts on </w:t>
      </w:r>
      <w:proofErr w:type="gramStart"/>
      <w:r w:rsidRPr="00F64128">
        <w:rPr>
          <w:rFonts w:ascii="Times New Roman" w:hAnsi="Times New Roman" w:cs="Times New Roman"/>
          <w:sz w:val="24"/>
          <w:szCs w:val="24"/>
        </w:rPr>
        <w:t>grazers</w:t>
      </w:r>
      <w:proofErr w:type="gramEnd"/>
    </w:p>
    <w:p w14:paraId="1F647AAB"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Changed diet (from kelp wrack onto native </w:t>
      </w:r>
      <w:proofErr w:type="spellStart"/>
      <w:r w:rsidRPr="00F64128">
        <w:rPr>
          <w:rFonts w:ascii="Times New Roman" w:hAnsi="Times New Roman" w:cs="Times New Roman"/>
          <w:sz w:val="24"/>
          <w:szCs w:val="24"/>
        </w:rPr>
        <w:t>benthics</w:t>
      </w:r>
      <w:proofErr w:type="spellEnd"/>
      <w:r w:rsidRPr="00F64128">
        <w:rPr>
          <w:rFonts w:ascii="Times New Roman" w:hAnsi="Times New Roman" w:cs="Times New Roman"/>
          <w:sz w:val="24"/>
          <w:szCs w:val="24"/>
        </w:rPr>
        <w:t>)</w:t>
      </w:r>
    </w:p>
    <w:p w14:paraId="6CC2C6CA"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Righting response</w:t>
      </w:r>
    </w:p>
    <w:p w14:paraId="075116F7"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Can we talk about a reduction in nutrition/quality for this specific switch?</w:t>
      </w:r>
    </w:p>
    <w:p w14:paraId="4CEAC4A4"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If diet doesn’t change, grazer-specific </w:t>
      </w:r>
      <w:proofErr w:type="gramStart"/>
      <w:r w:rsidRPr="00F64128">
        <w:rPr>
          <w:rFonts w:ascii="Times New Roman" w:hAnsi="Times New Roman" w:cs="Times New Roman"/>
          <w:sz w:val="24"/>
          <w:szCs w:val="24"/>
        </w:rPr>
        <w:t>impacts</w:t>
      </w:r>
      <w:proofErr w:type="gramEnd"/>
    </w:p>
    <w:p w14:paraId="6586A948" w14:textId="77777777" w:rsidR="0080007F" w:rsidRPr="00F64128" w:rsidRDefault="00000000" w:rsidP="00D6358F">
      <w:pPr>
        <w:numPr>
          <w:ilvl w:val="2"/>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Abs suffer, Teg </w:t>
      </w:r>
      <w:proofErr w:type="gramStart"/>
      <w:r w:rsidRPr="00F64128">
        <w:rPr>
          <w:rFonts w:ascii="Times New Roman" w:hAnsi="Times New Roman" w:cs="Times New Roman"/>
          <w:sz w:val="24"/>
          <w:szCs w:val="24"/>
        </w:rPr>
        <w:t>benefits?</w:t>
      </w:r>
      <w:proofErr w:type="gramEnd"/>
    </w:p>
    <w:p w14:paraId="7A1929F6"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Impacts on seaweed assemblage: Novel subsidies can increase grazing pressure on palatable benthic </w:t>
      </w:r>
      <w:proofErr w:type="gramStart"/>
      <w:r w:rsidRPr="00F64128">
        <w:rPr>
          <w:rFonts w:ascii="Times New Roman" w:hAnsi="Times New Roman" w:cs="Times New Roman"/>
          <w:sz w:val="24"/>
          <w:szCs w:val="24"/>
        </w:rPr>
        <w:t>natives</w:t>
      </w:r>
      <w:proofErr w:type="gramEnd"/>
    </w:p>
    <w:p w14:paraId="326BB768"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If Sargassum invasion progresses/intensifies, will this impact intertidal communities?</w:t>
      </w:r>
    </w:p>
    <w:p w14:paraId="6967E021"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Shifts in competitive balance between tegula and </w:t>
      </w:r>
      <w:proofErr w:type="gramStart"/>
      <w:r w:rsidRPr="00F64128">
        <w:rPr>
          <w:rFonts w:ascii="Times New Roman" w:hAnsi="Times New Roman" w:cs="Times New Roman"/>
          <w:sz w:val="24"/>
          <w:szCs w:val="24"/>
        </w:rPr>
        <w:t>abalone</w:t>
      </w:r>
      <w:proofErr w:type="gramEnd"/>
      <w:r w:rsidRPr="00F64128">
        <w:rPr>
          <w:rFonts w:ascii="Times New Roman" w:hAnsi="Times New Roman" w:cs="Times New Roman"/>
          <w:sz w:val="24"/>
          <w:szCs w:val="24"/>
        </w:rPr>
        <w:t xml:space="preserve"> </w:t>
      </w:r>
    </w:p>
    <w:p w14:paraId="510E398A"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Broadening out: Impacts of novel subsidies on recipient communities may depend on relative palatability of subsidies and recipient </w:t>
      </w:r>
      <w:proofErr w:type="gramStart"/>
      <w:r w:rsidRPr="00F64128">
        <w:rPr>
          <w:rFonts w:ascii="Times New Roman" w:hAnsi="Times New Roman" w:cs="Times New Roman"/>
          <w:sz w:val="24"/>
          <w:szCs w:val="24"/>
        </w:rPr>
        <w:t>assemblage</w:t>
      </w:r>
      <w:proofErr w:type="gramEnd"/>
    </w:p>
    <w:p w14:paraId="29C23E06"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In our case, novel subsidy was less palatable than extant (not sure if that’s the right word) subsidy…and perhaps less palatable than benthic </w:t>
      </w:r>
      <w:proofErr w:type="gramStart"/>
      <w:r w:rsidRPr="00F64128">
        <w:rPr>
          <w:rFonts w:ascii="Times New Roman" w:hAnsi="Times New Roman" w:cs="Times New Roman"/>
          <w:sz w:val="24"/>
          <w:szCs w:val="24"/>
        </w:rPr>
        <w:t>natives</w:t>
      </w:r>
      <w:proofErr w:type="gramEnd"/>
    </w:p>
    <w:p w14:paraId="1BD22C52"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Small note: Like other studies, preference-performance were sometimes related, sometimes </w:t>
      </w:r>
      <w:proofErr w:type="gramStart"/>
      <w:r w:rsidRPr="00F64128">
        <w:rPr>
          <w:rFonts w:ascii="Times New Roman" w:hAnsi="Times New Roman" w:cs="Times New Roman"/>
          <w:sz w:val="24"/>
          <w:szCs w:val="24"/>
        </w:rPr>
        <w:t>not</w:t>
      </w:r>
      <w:proofErr w:type="gramEnd"/>
    </w:p>
    <w:p w14:paraId="68FB0BD8"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Unlike some studies, </w:t>
      </w:r>
      <w:proofErr w:type="gramStart"/>
      <w:r w:rsidRPr="00F64128">
        <w:rPr>
          <w:rFonts w:ascii="Times New Roman" w:hAnsi="Times New Roman" w:cs="Times New Roman"/>
          <w:sz w:val="24"/>
          <w:szCs w:val="24"/>
        </w:rPr>
        <w:t>We</w:t>
      </w:r>
      <w:proofErr w:type="gramEnd"/>
      <w:r w:rsidRPr="00F64128">
        <w:rPr>
          <w:rFonts w:ascii="Times New Roman" w:hAnsi="Times New Roman" w:cs="Times New Roman"/>
          <w:sz w:val="24"/>
          <w:szCs w:val="24"/>
        </w:rPr>
        <w:t xml:space="preserve"> saw no evidence of increased performance in mixed diets.</w:t>
      </w:r>
    </w:p>
    <w:p w14:paraId="0202574E"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Abs: Intermediate performance on mixed diet.</w:t>
      </w:r>
    </w:p>
    <w:p w14:paraId="2EDC0C26" w14:textId="77777777" w:rsidR="0080007F" w:rsidRPr="00F64128" w:rsidRDefault="00000000" w:rsidP="00D6358F">
      <w:pPr>
        <w:numPr>
          <w:ilvl w:val="2"/>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Suggests either sargassum presence had an indirect effect or that abs were incorporating Sargassum into </w:t>
      </w:r>
      <w:proofErr w:type="gramStart"/>
      <w:r w:rsidRPr="00F64128">
        <w:rPr>
          <w:rFonts w:ascii="Times New Roman" w:hAnsi="Times New Roman" w:cs="Times New Roman"/>
          <w:sz w:val="24"/>
          <w:szCs w:val="24"/>
        </w:rPr>
        <w:t>diet</w:t>
      </w:r>
      <w:proofErr w:type="gramEnd"/>
    </w:p>
    <w:p w14:paraId="4ACAEC37"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Abs: Slower righting response on mixed diet and on par with </w:t>
      </w:r>
      <w:proofErr w:type="spellStart"/>
      <w:r w:rsidRPr="00F64128">
        <w:rPr>
          <w:rFonts w:ascii="Times New Roman" w:hAnsi="Times New Roman" w:cs="Times New Roman"/>
          <w:sz w:val="24"/>
          <w:szCs w:val="24"/>
        </w:rPr>
        <w:t>Sarg</w:t>
      </w:r>
      <w:proofErr w:type="spellEnd"/>
    </w:p>
    <w:p w14:paraId="65D4E5BA"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Teg: Same performance on mixed diet as best diet (</w:t>
      </w:r>
      <w:proofErr w:type="spellStart"/>
      <w:r w:rsidRPr="00F64128">
        <w:rPr>
          <w:rFonts w:ascii="Times New Roman" w:hAnsi="Times New Roman" w:cs="Times New Roman"/>
          <w:sz w:val="24"/>
          <w:szCs w:val="24"/>
        </w:rPr>
        <w:t>Sarg</w:t>
      </w:r>
      <w:proofErr w:type="spellEnd"/>
      <w:r w:rsidRPr="00F64128">
        <w:rPr>
          <w:rFonts w:ascii="Times New Roman" w:hAnsi="Times New Roman" w:cs="Times New Roman"/>
          <w:sz w:val="24"/>
          <w:szCs w:val="24"/>
        </w:rPr>
        <w:t>)</w:t>
      </w:r>
    </w:p>
    <w:p w14:paraId="337DF20E" w14:textId="77777777" w:rsidR="0080007F" w:rsidRPr="00F64128" w:rsidRDefault="00000000" w:rsidP="00D6358F">
      <w:pPr>
        <w:numPr>
          <w:ilvl w:val="2"/>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Suggests Teg was targeting </w:t>
      </w:r>
      <w:proofErr w:type="spellStart"/>
      <w:r w:rsidRPr="00F64128">
        <w:rPr>
          <w:rFonts w:ascii="Times New Roman" w:hAnsi="Times New Roman" w:cs="Times New Roman"/>
          <w:sz w:val="24"/>
          <w:szCs w:val="24"/>
        </w:rPr>
        <w:t>Sarg</w:t>
      </w:r>
      <w:proofErr w:type="spellEnd"/>
      <w:r w:rsidRPr="00F64128">
        <w:rPr>
          <w:rFonts w:ascii="Times New Roman" w:hAnsi="Times New Roman" w:cs="Times New Roman"/>
          <w:sz w:val="24"/>
          <w:szCs w:val="24"/>
        </w:rPr>
        <w:t xml:space="preserve"> in mixed </w:t>
      </w:r>
      <w:proofErr w:type="gramStart"/>
      <w:r w:rsidRPr="00F64128">
        <w:rPr>
          <w:rFonts w:ascii="Times New Roman" w:hAnsi="Times New Roman" w:cs="Times New Roman"/>
          <w:sz w:val="24"/>
          <w:szCs w:val="24"/>
        </w:rPr>
        <w:t>diets</w:t>
      </w:r>
      <w:proofErr w:type="gramEnd"/>
    </w:p>
    <w:p w14:paraId="01BBC2A1"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Why did we see no evidence of diet mixing increasing </w:t>
      </w:r>
      <w:proofErr w:type="gramStart"/>
      <w:r w:rsidRPr="00F64128">
        <w:rPr>
          <w:rFonts w:ascii="Times New Roman" w:hAnsi="Times New Roman" w:cs="Times New Roman"/>
          <w:sz w:val="24"/>
          <w:szCs w:val="24"/>
        </w:rPr>
        <w:t>performance</w:t>
      </w:r>
      <w:proofErr w:type="gramEnd"/>
    </w:p>
    <w:p w14:paraId="1B264F2A"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What are the scenarios where marine grazers have performed better on mixed diets?</w:t>
      </w:r>
    </w:p>
    <w:p w14:paraId="27B7CC56"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Is there any reason why we shouldn’t have expected this for kelp and </w:t>
      </w:r>
      <w:proofErr w:type="spellStart"/>
      <w:r w:rsidRPr="00F64128">
        <w:rPr>
          <w:rFonts w:ascii="Times New Roman" w:hAnsi="Times New Roman" w:cs="Times New Roman"/>
          <w:sz w:val="24"/>
          <w:szCs w:val="24"/>
        </w:rPr>
        <w:t>Sarg</w:t>
      </w:r>
      <w:proofErr w:type="spellEnd"/>
      <w:r w:rsidRPr="00F64128">
        <w:rPr>
          <w:rFonts w:ascii="Times New Roman" w:hAnsi="Times New Roman" w:cs="Times New Roman"/>
          <w:sz w:val="24"/>
          <w:szCs w:val="24"/>
        </w:rPr>
        <w:t>?</w:t>
      </w:r>
    </w:p>
    <w:p w14:paraId="5126D40F" w14:textId="77777777" w:rsidR="0080007F" w:rsidRPr="00F64128" w:rsidRDefault="00000000" w:rsidP="00D6358F">
      <w:pPr>
        <w:numPr>
          <w:ilvl w:val="0"/>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What does </w:t>
      </w:r>
      <w:proofErr w:type="gramStart"/>
      <w:r w:rsidRPr="00F64128">
        <w:rPr>
          <w:rFonts w:ascii="Times New Roman" w:hAnsi="Times New Roman" w:cs="Times New Roman"/>
          <w:sz w:val="24"/>
          <w:szCs w:val="24"/>
        </w:rPr>
        <w:t>all of</w:t>
      </w:r>
      <w:proofErr w:type="gramEnd"/>
      <w:r w:rsidRPr="00F64128">
        <w:rPr>
          <w:rFonts w:ascii="Times New Roman" w:hAnsi="Times New Roman" w:cs="Times New Roman"/>
          <w:sz w:val="24"/>
          <w:szCs w:val="24"/>
        </w:rPr>
        <w:t xml:space="preserve"> this mean for Abalone conservation?</w:t>
      </w:r>
    </w:p>
    <w:p w14:paraId="59A234F7"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lastRenderedPageBreak/>
        <w:t xml:space="preserve">Can we use Leighton and </w:t>
      </w:r>
      <w:proofErr w:type="spellStart"/>
      <w:r w:rsidRPr="00F64128">
        <w:rPr>
          <w:rFonts w:ascii="Times New Roman" w:hAnsi="Times New Roman" w:cs="Times New Roman"/>
          <w:sz w:val="24"/>
          <w:szCs w:val="24"/>
        </w:rPr>
        <w:t>Boolotian</w:t>
      </w:r>
      <w:proofErr w:type="spellEnd"/>
      <w:r w:rsidRPr="00F64128">
        <w:rPr>
          <w:rFonts w:ascii="Times New Roman" w:hAnsi="Times New Roman" w:cs="Times New Roman"/>
          <w:sz w:val="24"/>
          <w:szCs w:val="24"/>
        </w:rPr>
        <w:t xml:space="preserve"> to argue that grazing will be shifted onto lower preference algae?</w:t>
      </w:r>
    </w:p>
    <w:p w14:paraId="3ED6C8B0" w14:textId="77777777" w:rsidR="0080007F" w:rsidRPr="00F64128" w:rsidRDefault="00000000" w:rsidP="00D6358F">
      <w:pPr>
        <w:numPr>
          <w:ilvl w:val="1"/>
          <w:numId w:val="1"/>
        </w:num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There’s the hint in performance data that they will incorporate </w:t>
      </w:r>
      <w:proofErr w:type="spellStart"/>
      <w:r w:rsidRPr="00F64128">
        <w:rPr>
          <w:rFonts w:ascii="Times New Roman" w:hAnsi="Times New Roman" w:cs="Times New Roman"/>
          <w:sz w:val="24"/>
          <w:szCs w:val="24"/>
        </w:rPr>
        <w:t>Sarg</w:t>
      </w:r>
      <w:proofErr w:type="spellEnd"/>
      <w:r w:rsidRPr="00F64128">
        <w:rPr>
          <w:rFonts w:ascii="Times New Roman" w:hAnsi="Times New Roman" w:cs="Times New Roman"/>
          <w:sz w:val="24"/>
          <w:szCs w:val="24"/>
        </w:rPr>
        <w:t xml:space="preserve"> into diet and this will lead to a reduction in growth and righting response.</w:t>
      </w:r>
    </w:p>
    <w:p w14:paraId="50DDE36D" w14:textId="77777777" w:rsidR="0080007F" w:rsidRPr="00F64128" w:rsidRDefault="0080007F" w:rsidP="00D6358F">
      <w:pPr>
        <w:spacing w:line="360" w:lineRule="auto"/>
        <w:rPr>
          <w:rFonts w:ascii="Times New Roman" w:hAnsi="Times New Roman" w:cs="Times New Roman"/>
          <w:sz w:val="24"/>
          <w:szCs w:val="24"/>
        </w:rPr>
      </w:pPr>
    </w:p>
    <w:p w14:paraId="6B6A9E1E" w14:textId="77777777" w:rsidR="0080007F" w:rsidRPr="00F64128" w:rsidRDefault="0080007F" w:rsidP="00D6358F">
      <w:pPr>
        <w:spacing w:line="360" w:lineRule="auto"/>
        <w:rPr>
          <w:rFonts w:ascii="Times New Roman" w:hAnsi="Times New Roman" w:cs="Times New Roman"/>
          <w:sz w:val="24"/>
          <w:szCs w:val="24"/>
        </w:rPr>
      </w:pPr>
    </w:p>
    <w:p w14:paraId="7440D6B6" w14:textId="77777777" w:rsidR="0080007F" w:rsidRPr="00F64128" w:rsidRDefault="00000000" w:rsidP="00D6358F">
      <w:pPr>
        <w:spacing w:line="360" w:lineRule="auto"/>
        <w:rPr>
          <w:rFonts w:ascii="Times New Roman" w:hAnsi="Times New Roman" w:cs="Times New Roman"/>
          <w:sz w:val="24"/>
          <w:szCs w:val="24"/>
        </w:rPr>
      </w:pPr>
      <w:r w:rsidRPr="00F64128">
        <w:rPr>
          <w:rFonts w:ascii="Times New Roman" w:hAnsi="Times New Roman" w:cs="Times New Roman"/>
          <w:sz w:val="24"/>
          <w:szCs w:val="24"/>
        </w:rPr>
        <w:t xml:space="preserve">Doomsday scenario? Wrack seems to </w:t>
      </w:r>
      <w:proofErr w:type="spellStart"/>
      <w:r w:rsidRPr="00F64128">
        <w:rPr>
          <w:rFonts w:ascii="Times New Roman" w:hAnsi="Times New Roman" w:cs="Times New Roman"/>
          <w:sz w:val="24"/>
          <w:szCs w:val="24"/>
        </w:rPr>
        <w:t>to</w:t>
      </w:r>
      <w:proofErr w:type="spellEnd"/>
      <w:r w:rsidRPr="00F64128">
        <w:rPr>
          <w:rFonts w:ascii="Times New Roman" w:hAnsi="Times New Roman" w:cs="Times New Roman"/>
          <w:sz w:val="24"/>
          <w:szCs w:val="24"/>
        </w:rPr>
        <w:t xml:space="preserve"> be plentiful…bring in the Marks stuff?</w:t>
      </w:r>
    </w:p>
    <w:p w14:paraId="767A0105"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60DAD01F" w14:textId="77777777" w:rsidR="0070315E" w:rsidRPr="00F64128" w:rsidRDefault="00553290" w:rsidP="00D6358F">
      <w:pPr>
        <w:spacing w:line="360" w:lineRule="auto"/>
        <w:rPr>
          <w:ins w:id="94" w:author="Jeremy Long" w:date="2023-06-09T11:06:00Z"/>
          <w:rFonts w:ascii="Times New Roman" w:eastAsia="Times New Roman" w:hAnsi="Times New Roman" w:cs="Times New Roman"/>
          <w:sz w:val="24"/>
          <w:szCs w:val="24"/>
        </w:rPr>
      </w:pPr>
      <w:ins w:id="95" w:author="Jeremy Long" w:date="2023-06-09T11:00:00Z">
        <w:r w:rsidRPr="00F64128">
          <w:rPr>
            <w:rFonts w:ascii="Times New Roman" w:eastAsia="Times New Roman" w:hAnsi="Times New Roman" w:cs="Times New Roman"/>
            <w:sz w:val="24"/>
            <w:szCs w:val="24"/>
          </w:rPr>
          <w:br w:type="page"/>
        </w:r>
      </w:ins>
      <w:commentRangeStart w:id="96"/>
      <w:ins w:id="97" w:author="Jeremy Long" w:date="2023-06-09T11:06:00Z">
        <w:r w:rsidR="0070315E" w:rsidRPr="00F64128">
          <w:rPr>
            <w:rFonts w:ascii="Times New Roman" w:eastAsia="Times New Roman" w:hAnsi="Times New Roman" w:cs="Times New Roman"/>
            <w:sz w:val="24"/>
            <w:szCs w:val="24"/>
          </w:rPr>
          <w:lastRenderedPageBreak/>
          <w:t>Figure Legend</w:t>
        </w:r>
        <w:commentRangeEnd w:id="96"/>
        <w:r w:rsidR="0070315E" w:rsidRPr="00F64128">
          <w:rPr>
            <w:rStyle w:val="CommentReference"/>
            <w:rFonts w:ascii="Times New Roman" w:hAnsi="Times New Roman" w:cs="Times New Roman"/>
            <w:sz w:val="24"/>
            <w:szCs w:val="24"/>
          </w:rPr>
          <w:commentReference w:id="96"/>
        </w:r>
      </w:ins>
    </w:p>
    <w:p w14:paraId="47F6EB86" w14:textId="77777777" w:rsidR="0070315E" w:rsidRPr="00F64128" w:rsidRDefault="0070315E" w:rsidP="00D6358F">
      <w:pPr>
        <w:spacing w:line="360" w:lineRule="auto"/>
        <w:rPr>
          <w:ins w:id="98" w:author="Jeremy Long" w:date="2023-06-09T11:06:00Z"/>
          <w:rFonts w:ascii="Times New Roman" w:eastAsia="Times New Roman" w:hAnsi="Times New Roman" w:cs="Times New Roman"/>
          <w:sz w:val="24"/>
          <w:szCs w:val="24"/>
        </w:rPr>
      </w:pPr>
    </w:p>
    <w:p w14:paraId="567E1BBB" w14:textId="77777777" w:rsidR="0070315E" w:rsidRPr="00F64128" w:rsidRDefault="0070315E" w:rsidP="00D6358F">
      <w:pPr>
        <w:spacing w:line="360" w:lineRule="auto"/>
        <w:rPr>
          <w:ins w:id="99" w:author="Jeremy Long" w:date="2023-06-09T11:06:00Z"/>
          <w:rFonts w:ascii="Times New Roman" w:eastAsia="Times New Roman" w:hAnsi="Times New Roman" w:cs="Times New Roman"/>
          <w:sz w:val="24"/>
          <w:szCs w:val="24"/>
        </w:rPr>
      </w:pPr>
      <w:ins w:id="100" w:author="Jeremy Long" w:date="2023-06-09T11:06:00Z">
        <w:r w:rsidRPr="00F64128">
          <w:rPr>
            <w:rFonts w:ascii="Times New Roman" w:eastAsia="Times New Roman" w:hAnsi="Times New Roman" w:cs="Times New Roman"/>
            <w:sz w:val="24"/>
            <w:szCs w:val="24"/>
          </w:rPr>
          <w:t>Figure 1</w:t>
        </w:r>
      </w:ins>
    </w:p>
    <w:p w14:paraId="31017FC2" w14:textId="77777777" w:rsidR="0070315E" w:rsidRPr="00F64128" w:rsidRDefault="0070315E" w:rsidP="00D6358F">
      <w:pPr>
        <w:spacing w:line="360" w:lineRule="auto"/>
        <w:rPr>
          <w:ins w:id="101" w:author="Jeremy Long" w:date="2023-06-09T11:06:00Z"/>
          <w:rFonts w:ascii="Times New Roman" w:eastAsia="Times New Roman" w:hAnsi="Times New Roman" w:cs="Times New Roman"/>
          <w:sz w:val="24"/>
          <w:szCs w:val="24"/>
        </w:rPr>
      </w:pPr>
    </w:p>
    <w:p w14:paraId="5E1878F1" w14:textId="77777777" w:rsidR="0070315E" w:rsidRPr="00F64128" w:rsidRDefault="0070315E" w:rsidP="00D6358F">
      <w:pPr>
        <w:spacing w:line="360" w:lineRule="auto"/>
        <w:rPr>
          <w:ins w:id="102" w:author="Jeremy Long" w:date="2023-06-09T11:06:00Z"/>
          <w:rFonts w:ascii="Times New Roman" w:eastAsia="Times New Roman" w:hAnsi="Times New Roman" w:cs="Times New Roman"/>
          <w:sz w:val="24"/>
          <w:szCs w:val="24"/>
        </w:rPr>
      </w:pPr>
      <w:ins w:id="103" w:author="Jeremy Long" w:date="2023-06-09T11:06:00Z">
        <w:r w:rsidRPr="00F64128">
          <w:rPr>
            <w:rFonts w:ascii="Times New Roman" w:eastAsia="Times New Roman" w:hAnsi="Times New Roman" w:cs="Times New Roman"/>
            <w:sz w:val="24"/>
            <w:szCs w:val="24"/>
          </w:rPr>
          <w:t>Figure 2</w:t>
        </w:r>
      </w:ins>
    </w:p>
    <w:p w14:paraId="39FEE545" w14:textId="77777777" w:rsidR="0070315E" w:rsidRPr="00F64128" w:rsidRDefault="0070315E" w:rsidP="00D6358F">
      <w:pPr>
        <w:spacing w:line="360" w:lineRule="auto"/>
        <w:rPr>
          <w:ins w:id="104" w:author="Jeremy Long" w:date="2023-06-09T11:06:00Z"/>
          <w:rFonts w:ascii="Times New Roman" w:eastAsia="Times New Roman" w:hAnsi="Times New Roman" w:cs="Times New Roman"/>
          <w:sz w:val="24"/>
          <w:szCs w:val="24"/>
        </w:rPr>
      </w:pPr>
    </w:p>
    <w:p w14:paraId="248127E1" w14:textId="77777777" w:rsidR="0070315E" w:rsidRPr="00F64128" w:rsidRDefault="0070315E" w:rsidP="00D6358F">
      <w:pPr>
        <w:spacing w:line="360" w:lineRule="auto"/>
        <w:rPr>
          <w:ins w:id="105" w:author="Jeremy Long" w:date="2023-06-09T11:06:00Z"/>
          <w:rFonts w:ascii="Times New Roman" w:eastAsia="Times New Roman" w:hAnsi="Times New Roman" w:cs="Times New Roman"/>
          <w:sz w:val="24"/>
          <w:szCs w:val="24"/>
        </w:rPr>
      </w:pPr>
      <w:ins w:id="106" w:author="Jeremy Long" w:date="2023-06-09T11:06:00Z">
        <w:r w:rsidRPr="00F64128">
          <w:rPr>
            <w:rFonts w:ascii="Times New Roman" w:eastAsia="Times New Roman" w:hAnsi="Times New Roman" w:cs="Times New Roman"/>
            <w:sz w:val="24"/>
            <w:szCs w:val="24"/>
          </w:rPr>
          <w:t>Figure 3</w:t>
        </w:r>
      </w:ins>
    </w:p>
    <w:p w14:paraId="524E1037" w14:textId="77777777" w:rsidR="0070315E" w:rsidRPr="00F64128" w:rsidRDefault="0070315E" w:rsidP="00D6358F">
      <w:pPr>
        <w:spacing w:line="360" w:lineRule="auto"/>
        <w:rPr>
          <w:ins w:id="107" w:author="Jeremy Long" w:date="2023-06-09T11:06:00Z"/>
          <w:rFonts w:ascii="Times New Roman" w:eastAsia="Times New Roman" w:hAnsi="Times New Roman" w:cs="Times New Roman"/>
          <w:sz w:val="24"/>
          <w:szCs w:val="24"/>
        </w:rPr>
      </w:pPr>
    </w:p>
    <w:p w14:paraId="742676D6" w14:textId="58C29B51" w:rsidR="0070315E" w:rsidRPr="00F64128" w:rsidRDefault="0070315E" w:rsidP="00D6358F">
      <w:pPr>
        <w:spacing w:line="360" w:lineRule="auto"/>
        <w:rPr>
          <w:ins w:id="108" w:author="Jeremy Long" w:date="2023-06-09T11:05:00Z"/>
          <w:rFonts w:ascii="Times New Roman" w:eastAsia="Times New Roman" w:hAnsi="Times New Roman" w:cs="Times New Roman"/>
          <w:sz w:val="24"/>
          <w:szCs w:val="24"/>
        </w:rPr>
      </w:pPr>
      <w:ins w:id="109" w:author="Jeremy Long" w:date="2023-06-09T11:06:00Z">
        <w:r w:rsidRPr="00F64128">
          <w:rPr>
            <w:rFonts w:ascii="Times New Roman" w:eastAsia="Times New Roman" w:hAnsi="Times New Roman" w:cs="Times New Roman"/>
            <w:sz w:val="24"/>
            <w:szCs w:val="24"/>
          </w:rPr>
          <w:t>Figure 4</w:t>
        </w:r>
      </w:ins>
      <w:ins w:id="110" w:author="Jeremy Long" w:date="2023-06-09T11:05:00Z">
        <w:r w:rsidRPr="00F64128">
          <w:rPr>
            <w:rFonts w:ascii="Times New Roman" w:eastAsia="Times New Roman" w:hAnsi="Times New Roman" w:cs="Times New Roman"/>
            <w:sz w:val="24"/>
            <w:szCs w:val="24"/>
          </w:rPr>
          <w:br w:type="page"/>
        </w:r>
      </w:ins>
    </w:p>
    <w:p w14:paraId="38633BF2" w14:textId="77777777" w:rsidR="00553290" w:rsidRPr="00F64128" w:rsidRDefault="00553290" w:rsidP="00D6358F">
      <w:pPr>
        <w:spacing w:line="360" w:lineRule="auto"/>
        <w:rPr>
          <w:ins w:id="111" w:author="Jeremy Long" w:date="2023-06-09T11:00:00Z"/>
          <w:rFonts w:ascii="Times New Roman" w:eastAsia="Times New Roman" w:hAnsi="Times New Roman" w:cs="Times New Roman"/>
          <w:sz w:val="24"/>
          <w:szCs w:val="24"/>
        </w:rPr>
      </w:pPr>
    </w:p>
    <w:p w14:paraId="00F058F4" w14:textId="4C728703" w:rsidR="00553290" w:rsidRPr="00F64128" w:rsidRDefault="00553290" w:rsidP="00D6358F">
      <w:pPr>
        <w:spacing w:line="360" w:lineRule="auto"/>
        <w:jc w:val="both"/>
        <w:rPr>
          <w:ins w:id="112" w:author="Jeremy Long" w:date="2023-06-09T11:00:00Z"/>
          <w:rFonts w:ascii="Times New Roman" w:eastAsia="Times New Roman" w:hAnsi="Times New Roman" w:cs="Times New Roman"/>
          <w:sz w:val="24"/>
          <w:szCs w:val="24"/>
        </w:rPr>
      </w:pPr>
      <w:commentRangeStart w:id="113"/>
      <w:ins w:id="114" w:author="Jeremy Long" w:date="2023-06-09T11:00:00Z">
        <w:r w:rsidRPr="00F64128">
          <w:rPr>
            <w:rFonts w:ascii="Times New Roman" w:eastAsia="Times New Roman" w:hAnsi="Times New Roman" w:cs="Times New Roman"/>
            <w:sz w:val="24"/>
            <w:szCs w:val="24"/>
          </w:rPr>
          <w:t>Figure 1</w:t>
        </w:r>
        <w:commentRangeEnd w:id="113"/>
        <w:r w:rsidRPr="00F64128">
          <w:rPr>
            <w:rStyle w:val="CommentReference"/>
            <w:rFonts w:ascii="Times New Roman" w:hAnsi="Times New Roman" w:cs="Times New Roman"/>
            <w:sz w:val="24"/>
            <w:szCs w:val="24"/>
          </w:rPr>
          <w:commentReference w:id="113"/>
        </w:r>
      </w:ins>
    </w:p>
    <w:p w14:paraId="60B256A7" w14:textId="77777777" w:rsidR="00553290" w:rsidRPr="00F64128" w:rsidRDefault="00553290" w:rsidP="00D6358F">
      <w:pPr>
        <w:spacing w:line="360" w:lineRule="auto"/>
        <w:jc w:val="both"/>
        <w:rPr>
          <w:ins w:id="115" w:author="Jeremy Long" w:date="2023-06-09T11:00:00Z"/>
          <w:rFonts w:ascii="Times New Roman" w:eastAsia="Times New Roman" w:hAnsi="Times New Roman" w:cs="Times New Roman"/>
          <w:sz w:val="24"/>
          <w:szCs w:val="24"/>
        </w:rPr>
      </w:pPr>
    </w:p>
    <w:p w14:paraId="4186153A" w14:textId="38D93C70"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noProof/>
          <w:sz w:val="24"/>
          <w:szCs w:val="24"/>
        </w:rPr>
        <w:drawing>
          <wp:inline distT="114300" distB="114300" distL="114300" distR="114300" wp14:anchorId="31ABF227" wp14:editId="2C75926B">
            <wp:extent cx="4014788" cy="37509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4"/>
                    <a:srcRect/>
                    <a:stretch>
                      <a:fillRect/>
                    </a:stretch>
                  </pic:blipFill>
                  <pic:spPr>
                    <a:xfrm>
                      <a:off x="0" y="0"/>
                      <a:ext cx="4014788" cy="3750995"/>
                    </a:xfrm>
                    <a:prstGeom prst="rect">
                      <a:avLst/>
                    </a:prstGeom>
                    <a:ln/>
                  </pic:spPr>
                </pic:pic>
              </a:graphicData>
            </a:graphic>
          </wp:inline>
        </w:drawing>
      </w:r>
    </w:p>
    <w:p w14:paraId="4FE92803"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3EB0E20B" w14:textId="40E519B2" w:rsidR="00553290" w:rsidRPr="00F64128" w:rsidRDefault="00000000" w:rsidP="00D6358F">
      <w:pPr>
        <w:spacing w:line="360" w:lineRule="auto"/>
        <w:jc w:val="both"/>
        <w:rPr>
          <w:ins w:id="116" w:author="Jeremy Long" w:date="2023-06-09T11:01:00Z"/>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p>
    <w:p w14:paraId="30178CE5" w14:textId="77777777" w:rsidR="00553290" w:rsidRPr="00F64128" w:rsidRDefault="00553290" w:rsidP="00D6358F">
      <w:pPr>
        <w:spacing w:line="360" w:lineRule="auto"/>
        <w:rPr>
          <w:ins w:id="117" w:author="Jeremy Long" w:date="2023-06-09T11:01:00Z"/>
          <w:rFonts w:ascii="Times New Roman" w:eastAsia="Times New Roman" w:hAnsi="Times New Roman" w:cs="Times New Roman"/>
          <w:sz w:val="24"/>
          <w:szCs w:val="24"/>
        </w:rPr>
      </w:pPr>
      <w:ins w:id="118" w:author="Jeremy Long" w:date="2023-06-09T11:01:00Z">
        <w:r w:rsidRPr="00F64128">
          <w:rPr>
            <w:rFonts w:ascii="Times New Roman" w:eastAsia="Times New Roman" w:hAnsi="Times New Roman" w:cs="Times New Roman"/>
            <w:sz w:val="24"/>
            <w:szCs w:val="24"/>
          </w:rPr>
          <w:br w:type="page"/>
        </w:r>
      </w:ins>
    </w:p>
    <w:p w14:paraId="37793B4F" w14:textId="31357862" w:rsidR="0080007F" w:rsidRPr="00F64128" w:rsidRDefault="00553290" w:rsidP="00D6358F">
      <w:pPr>
        <w:spacing w:line="360" w:lineRule="auto"/>
        <w:jc w:val="both"/>
        <w:rPr>
          <w:rFonts w:ascii="Times New Roman" w:eastAsia="Times New Roman" w:hAnsi="Times New Roman" w:cs="Times New Roman"/>
          <w:sz w:val="24"/>
          <w:szCs w:val="24"/>
        </w:rPr>
      </w:pPr>
      <w:commentRangeStart w:id="119"/>
      <w:ins w:id="120" w:author="Jeremy Long" w:date="2023-06-09T11:01:00Z">
        <w:r w:rsidRPr="00F64128">
          <w:rPr>
            <w:rFonts w:ascii="Times New Roman" w:eastAsia="Times New Roman" w:hAnsi="Times New Roman" w:cs="Times New Roman"/>
            <w:sz w:val="24"/>
            <w:szCs w:val="24"/>
          </w:rPr>
          <w:lastRenderedPageBreak/>
          <w:t>Figure 2</w:t>
        </w:r>
      </w:ins>
      <w:commentRangeEnd w:id="119"/>
      <w:ins w:id="121" w:author="Jeremy Long" w:date="2023-06-09T11:02:00Z">
        <w:r w:rsidRPr="00F64128">
          <w:rPr>
            <w:rStyle w:val="CommentReference"/>
            <w:rFonts w:ascii="Times New Roman" w:hAnsi="Times New Roman" w:cs="Times New Roman"/>
            <w:sz w:val="24"/>
            <w:szCs w:val="24"/>
          </w:rPr>
          <w:commentReference w:id="119"/>
        </w:r>
      </w:ins>
    </w:p>
    <w:p w14:paraId="22DC8981" w14:textId="1CC010CB" w:rsidR="0070315E" w:rsidRPr="00F64128" w:rsidRDefault="00000000" w:rsidP="00D6358F">
      <w:pPr>
        <w:spacing w:line="360" w:lineRule="auto"/>
        <w:jc w:val="both"/>
        <w:rPr>
          <w:ins w:id="122" w:author="Jeremy Long" w:date="2023-06-09T11:05:00Z"/>
          <w:rFonts w:ascii="Times New Roman" w:eastAsia="Times New Roman" w:hAnsi="Times New Roman" w:cs="Times New Roman"/>
          <w:sz w:val="24"/>
          <w:szCs w:val="24"/>
        </w:rPr>
      </w:pPr>
      <w:r w:rsidRPr="00F64128">
        <w:rPr>
          <w:rFonts w:ascii="Times New Roman" w:eastAsia="Times New Roman" w:hAnsi="Times New Roman" w:cs="Times New Roman"/>
          <w:sz w:val="24"/>
          <w:szCs w:val="24"/>
        </w:rPr>
        <w:t xml:space="preserve"> </w:t>
      </w:r>
      <w:r w:rsidRPr="00F64128">
        <w:rPr>
          <w:rFonts w:ascii="Times New Roman" w:eastAsia="Times New Roman" w:hAnsi="Times New Roman" w:cs="Times New Roman"/>
          <w:noProof/>
          <w:sz w:val="24"/>
          <w:szCs w:val="24"/>
        </w:rPr>
        <w:drawing>
          <wp:inline distT="114300" distB="114300" distL="114300" distR="114300" wp14:anchorId="357EDAF4" wp14:editId="5EA29270">
            <wp:extent cx="4126572" cy="39347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5"/>
                    <a:srcRect/>
                    <a:stretch>
                      <a:fillRect/>
                    </a:stretch>
                  </pic:blipFill>
                  <pic:spPr>
                    <a:xfrm>
                      <a:off x="0" y="0"/>
                      <a:ext cx="4126572" cy="3934792"/>
                    </a:xfrm>
                    <a:prstGeom prst="rect">
                      <a:avLst/>
                    </a:prstGeom>
                    <a:ln/>
                  </pic:spPr>
                </pic:pic>
              </a:graphicData>
            </a:graphic>
          </wp:inline>
        </w:drawing>
      </w:r>
    </w:p>
    <w:p w14:paraId="0F50F96A" w14:textId="77777777" w:rsidR="0070315E" w:rsidRPr="00F64128" w:rsidRDefault="0070315E" w:rsidP="00D6358F">
      <w:pPr>
        <w:spacing w:line="360" w:lineRule="auto"/>
        <w:rPr>
          <w:ins w:id="123" w:author="Jeremy Long" w:date="2023-06-09T11:05:00Z"/>
          <w:rFonts w:ascii="Times New Roman" w:eastAsia="Times New Roman" w:hAnsi="Times New Roman" w:cs="Times New Roman"/>
          <w:sz w:val="24"/>
          <w:szCs w:val="24"/>
        </w:rPr>
      </w:pPr>
      <w:ins w:id="124" w:author="Jeremy Long" w:date="2023-06-09T11:05:00Z">
        <w:r w:rsidRPr="00F64128">
          <w:rPr>
            <w:rFonts w:ascii="Times New Roman" w:eastAsia="Times New Roman" w:hAnsi="Times New Roman" w:cs="Times New Roman"/>
            <w:sz w:val="24"/>
            <w:szCs w:val="24"/>
          </w:rPr>
          <w:br w:type="page"/>
        </w:r>
      </w:ins>
    </w:p>
    <w:p w14:paraId="12A9F246" w14:textId="4B5CD8FE" w:rsidR="0080007F" w:rsidRPr="00F64128" w:rsidRDefault="0070315E" w:rsidP="00D6358F">
      <w:pPr>
        <w:spacing w:line="360" w:lineRule="auto"/>
        <w:jc w:val="both"/>
        <w:rPr>
          <w:rFonts w:ascii="Times New Roman" w:eastAsia="Times New Roman" w:hAnsi="Times New Roman" w:cs="Times New Roman"/>
          <w:sz w:val="24"/>
          <w:szCs w:val="24"/>
        </w:rPr>
      </w:pPr>
      <w:ins w:id="125" w:author="Jeremy Long" w:date="2023-06-09T11:05:00Z">
        <w:r w:rsidRPr="00F64128">
          <w:rPr>
            <w:rFonts w:ascii="Times New Roman" w:eastAsia="Times New Roman" w:hAnsi="Times New Roman" w:cs="Times New Roman"/>
            <w:sz w:val="24"/>
            <w:szCs w:val="24"/>
          </w:rPr>
          <w:lastRenderedPageBreak/>
          <w:t>Figure 3</w:t>
        </w:r>
      </w:ins>
    </w:p>
    <w:p w14:paraId="0193D49C"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1F5027BC" w14:textId="77777777" w:rsidR="0080007F" w:rsidRPr="00F64128" w:rsidRDefault="00000000" w:rsidP="00D6358F">
      <w:pPr>
        <w:spacing w:line="360" w:lineRule="auto"/>
        <w:jc w:val="both"/>
        <w:rPr>
          <w:rFonts w:ascii="Times New Roman" w:eastAsia="Times New Roman" w:hAnsi="Times New Roman" w:cs="Times New Roman"/>
          <w:sz w:val="24"/>
          <w:szCs w:val="24"/>
        </w:rPr>
      </w:pPr>
      <w:r w:rsidRPr="00F64128">
        <w:rPr>
          <w:rFonts w:ascii="Times New Roman" w:eastAsia="Times New Roman" w:hAnsi="Times New Roman" w:cs="Times New Roman"/>
          <w:noProof/>
          <w:sz w:val="24"/>
          <w:szCs w:val="24"/>
        </w:rPr>
        <w:drawing>
          <wp:inline distT="114300" distB="114300" distL="114300" distR="114300" wp14:anchorId="1DD8BDB0" wp14:editId="1EF1CB1A">
            <wp:extent cx="4402675" cy="383954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6"/>
                    <a:srcRect/>
                    <a:stretch>
                      <a:fillRect/>
                    </a:stretch>
                  </pic:blipFill>
                  <pic:spPr>
                    <a:xfrm>
                      <a:off x="0" y="0"/>
                      <a:ext cx="4402675" cy="3839542"/>
                    </a:xfrm>
                    <a:prstGeom prst="rect">
                      <a:avLst/>
                    </a:prstGeom>
                    <a:ln/>
                  </pic:spPr>
                </pic:pic>
              </a:graphicData>
            </a:graphic>
          </wp:inline>
        </w:drawing>
      </w:r>
    </w:p>
    <w:p w14:paraId="61112094" w14:textId="77777777" w:rsidR="0080007F" w:rsidRPr="00F64128" w:rsidRDefault="00000000" w:rsidP="00D6358F">
      <w:pPr>
        <w:spacing w:line="360" w:lineRule="auto"/>
        <w:jc w:val="both"/>
        <w:rPr>
          <w:rFonts w:ascii="Times New Roman" w:eastAsia="Times New Roman" w:hAnsi="Times New Roman" w:cs="Times New Roman"/>
          <w:sz w:val="24"/>
          <w:szCs w:val="24"/>
        </w:rPr>
      </w:pPr>
      <w:commentRangeStart w:id="126"/>
      <w:r w:rsidRPr="00F64128">
        <w:rPr>
          <w:rFonts w:ascii="Times New Roman" w:eastAsia="Times New Roman" w:hAnsi="Times New Roman" w:cs="Times New Roman"/>
          <w:noProof/>
          <w:sz w:val="24"/>
          <w:szCs w:val="24"/>
        </w:rPr>
        <w:lastRenderedPageBreak/>
        <w:drawing>
          <wp:inline distT="114300" distB="114300" distL="114300" distR="114300" wp14:anchorId="3D0966D5" wp14:editId="2CBAD0AC">
            <wp:extent cx="5943600" cy="5181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7"/>
                    <a:srcRect/>
                    <a:stretch>
                      <a:fillRect/>
                    </a:stretch>
                  </pic:blipFill>
                  <pic:spPr>
                    <a:xfrm>
                      <a:off x="0" y="0"/>
                      <a:ext cx="5943600" cy="5181600"/>
                    </a:xfrm>
                    <a:prstGeom prst="rect">
                      <a:avLst/>
                    </a:prstGeom>
                    <a:ln/>
                  </pic:spPr>
                </pic:pic>
              </a:graphicData>
            </a:graphic>
          </wp:inline>
        </w:drawing>
      </w:r>
      <w:commentRangeEnd w:id="126"/>
      <w:r w:rsidR="00F73923" w:rsidRPr="00F64128">
        <w:rPr>
          <w:rStyle w:val="CommentReference"/>
          <w:rFonts w:ascii="Times New Roman" w:hAnsi="Times New Roman" w:cs="Times New Roman"/>
          <w:sz w:val="24"/>
          <w:szCs w:val="24"/>
        </w:rPr>
        <w:commentReference w:id="126"/>
      </w:r>
    </w:p>
    <w:p w14:paraId="691BA578"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64A7CAB4"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14183AA1"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008DE0CC"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5DF5AF53"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3553EC5B" w14:textId="77777777" w:rsidR="0080007F" w:rsidRPr="00F64128" w:rsidRDefault="0080007F" w:rsidP="00D6358F">
      <w:pPr>
        <w:spacing w:line="360" w:lineRule="auto"/>
        <w:jc w:val="both"/>
        <w:rPr>
          <w:rFonts w:ascii="Times New Roman" w:eastAsia="Times New Roman" w:hAnsi="Times New Roman" w:cs="Times New Roman"/>
          <w:sz w:val="24"/>
          <w:szCs w:val="24"/>
        </w:rPr>
      </w:pPr>
    </w:p>
    <w:p w14:paraId="6F9F1EE5"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68">
        <w:r w:rsidRPr="00F64128">
          <w:rPr>
            <w:rFonts w:ascii="Times New Roman" w:hAnsi="Times New Roman" w:cs="Times New Roman"/>
            <w:sz w:val="24"/>
            <w:szCs w:val="24"/>
          </w:rPr>
          <w:t xml:space="preserve">Abbott, D. P., &amp; Haderlie, E. C. (1981). Intertidal Invertebrates of California. </w:t>
        </w:r>
      </w:hyperlink>
      <w:hyperlink r:id="rId69">
        <w:r w:rsidRPr="00F64128">
          <w:rPr>
            <w:rFonts w:ascii="Times New Roman" w:hAnsi="Times New Roman" w:cs="Times New Roman"/>
            <w:i/>
            <w:sz w:val="24"/>
            <w:szCs w:val="24"/>
          </w:rPr>
          <w:t>Systematic Zoology</w:t>
        </w:r>
      </w:hyperlink>
      <w:hyperlink r:id="rId70">
        <w:r w:rsidRPr="00F64128">
          <w:rPr>
            <w:rFonts w:ascii="Times New Roman" w:hAnsi="Times New Roman" w:cs="Times New Roman"/>
            <w:sz w:val="24"/>
            <w:szCs w:val="24"/>
          </w:rPr>
          <w:t xml:space="preserve">, </w:t>
        </w:r>
      </w:hyperlink>
      <w:hyperlink r:id="rId71">
        <w:r w:rsidRPr="00F64128">
          <w:rPr>
            <w:rFonts w:ascii="Times New Roman" w:hAnsi="Times New Roman" w:cs="Times New Roman"/>
            <w:i/>
            <w:sz w:val="24"/>
            <w:szCs w:val="24"/>
          </w:rPr>
          <w:t>30</w:t>
        </w:r>
      </w:hyperlink>
      <w:hyperlink r:id="rId72">
        <w:r w:rsidRPr="00F64128">
          <w:rPr>
            <w:rFonts w:ascii="Times New Roman" w:hAnsi="Times New Roman" w:cs="Times New Roman"/>
            <w:sz w:val="24"/>
            <w:szCs w:val="24"/>
          </w:rPr>
          <w:t>(2), 218. https://doi.org/10.2307/2992426</w:t>
        </w:r>
      </w:hyperlink>
    </w:p>
    <w:p w14:paraId="46712E1A"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73">
        <w:r w:rsidRPr="00F64128">
          <w:rPr>
            <w:rFonts w:ascii="Times New Roman" w:hAnsi="Times New Roman" w:cs="Times New Roman"/>
            <w:sz w:val="24"/>
            <w:szCs w:val="24"/>
          </w:rPr>
          <w:t xml:space="preserve">Aquilino, K., Coulbourne, M., &amp; Stachowicz, J. (2012). Mixed species diets enhance the growth of two rocky intertidal herbivores. </w:t>
        </w:r>
      </w:hyperlink>
      <w:hyperlink r:id="rId74">
        <w:r w:rsidRPr="00F64128">
          <w:rPr>
            <w:rFonts w:ascii="Times New Roman" w:hAnsi="Times New Roman" w:cs="Times New Roman"/>
            <w:i/>
            <w:sz w:val="24"/>
            <w:szCs w:val="24"/>
          </w:rPr>
          <w:t>Marine Ecology Progress Series</w:t>
        </w:r>
      </w:hyperlink>
      <w:hyperlink r:id="rId75">
        <w:r w:rsidRPr="00F64128">
          <w:rPr>
            <w:rFonts w:ascii="Times New Roman" w:hAnsi="Times New Roman" w:cs="Times New Roman"/>
            <w:sz w:val="24"/>
            <w:szCs w:val="24"/>
          </w:rPr>
          <w:t xml:space="preserve">, </w:t>
        </w:r>
      </w:hyperlink>
      <w:hyperlink r:id="rId76">
        <w:r w:rsidRPr="00F64128">
          <w:rPr>
            <w:rFonts w:ascii="Times New Roman" w:hAnsi="Times New Roman" w:cs="Times New Roman"/>
            <w:i/>
            <w:sz w:val="24"/>
            <w:szCs w:val="24"/>
          </w:rPr>
          <w:t>468</w:t>
        </w:r>
      </w:hyperlink>
      <w:hyperlink r:id="rId77">
        <w:r w:rsidRPr="00F64128">
          <w:rPr>
            <w:rFonts w:ascii="Times New Roman" w:hAnsi="Times New Roman" w:cs="Times New Roman"/>
            <w:sz w:val="24"/>
            <w:szCs w:val="24"/>
          </w:rPr>
          <w:t>, 179–189. https://doi.org/10.3354/meps09893</w:t>
        </w:r>
      </w:hyperlink>
    </w:p>
    <w:p w14:paraId="7F027F79"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78">
        <w:r w:rsidRPr="00F64128">
          <w:rPr>
            <w:rFonts w:ascii="Times New Roman" w:hAnsi="Times New Roman" w:cs="Times New Roman"/>
            <w:sz w:val="24"/>
            <w:szCs w:val="24"/>
          </w:rPr>
          <w:t xml:space="preserve">Aquilino, K. M., &amp; Stachowicz, J. J. (2012). Seaweed richness and herbivory increase rate of community recovery from disturbance. </w:t>
        </w:r>
      </w:hyperlink>
      <w:hyperlink r:id="rId79">
        <w:r w:rsidRPr="00F64128">
          <w:rPr>
            <w:rFonts w:ascii="Times New Roman" w:hAnsi="Times New Roman" w:cs="Times New Roman"/>
            <w:i/>
            <w:sz w:val="24"/>
            <w:szCs w:val="24"/>
          </w:rPr>
          <w:t>Ecology</w:t>
        </w:r>
      </w:hyperlink>
      <w:hyperlink r:id="rId80">
        <w:r w:rsidRPr="00F64128">
          <w:rPr>
            <w:rFonts w:ascii="Times New Roman" w:hAnsi="Times New Roman" w:cs="Times New Roman"/>
            <w:sz w:val="24"/>
            <w:szCs w:val="24"/>
          </w:rPr>
          <w:t xml:space="preserve">, </w:t>
        </w:r>
      </w:hyperlink>
      <w:hyperlink r:id="rId81">
        <w:r w:rsidRPr="00F64128">
          <w:rPr>
            <w:rFonts w:ascii="Times New Roman" w:hAnsi="Times New Roman" w:cs="Times New Roman"/>
            <w:i/>
            <w:sz w:val="24"/>
            <w:szCs w:val="24"/>
          </w:rPr>
          <w:t>93</w:t>
        </w:r>
      </w:hyperlink>
      <w:hyperlink r:id="rId82">
        <w:r w:rsidRPr="00F64128">
          <w:rPr>
            <w:rFonts w:ascii="Times New Roman" w:hAnsi="Times New Roman" w:cs="Times New Roman"/>
            <w:sz w:val="24"/>
            <w:szCs w:val="24"/>
          </w:rPr>
          <w:t>(4), 879–890. https://doi.org/10.1890/11-0457.1</w:t>
        </w:r>
      </w:hyperlink>
    </w:p>
    <w:p w14:paraId="1DE1319B"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83">
        <w:r w:rsidRPr="00F64128">
          <w:rPr>
            <w:rFonts w:ascii="Times New Roman" w:hAnsi="Times New Roman" w:cs="Times New Roman"/>
            <w:sz w:val="24"/>
            <w:szCs w:val="24"/>
          </w:rPr>
          <w:t xml:space="preserve">Ault, J. S. (2009). SOME QUANTITATIVE ASPECTS OF REPRODUCTION AND GROWTH OF THE RED ABALONE, Haliotis rufescens SWAINSON. </w:t>
        </w:r>
      </w:hyperlink>
      <w:hyperlink r:id="rId84">
        <w:r w:rsidRPr="00F64128">
          <w:rPr>
            <w:rFonts w:ascii="Times New Roman" w:hAnsi="Times New Roman" w:cs="Times New Roman"/>
            <w:i/>
            <w:sz w:val="24"/>
            <w:szCs w:val="24"/>
          </w:rPr>
          <w:t>Journal of the World Mariculture Society</w:t>
        </w:r>
      </w:hyperlink>
      <w:hyperlink r:id="rId85">
        <w:r w:rsidRPr="00F64128">
          <w:rPr>
            <w:rFonts w:ascii="Times New Roman" w:hAnsi="Times New Roman" w:cs="Times New Roman"/>
            <w:sz w:val="24"/>
            <w:szCs w:val="24"/>
          </w:rPr>
          <w:t xml:space="preserve">, </w:t>
        </w:r>
      </w:hyperlink>
      <w:hyperlink r:id="rId86">
        <w:r w:rsidRPr="00F64128">
          <w:rPr>
            <w:rFonts w:ascii="Times New Roman" w:hAnsi="Times New Roman" w:cs="Times New Roman"/>
            <w:i/>
            <w:sz w:val="24"/>
            <w:szCs w:val="24"/>
          </w:rPr>
          <w:t>16</w:t>
        </w:r>
      </w:hyperlink>
      <w:hyperlink r:id="rId87">
        <w:r w:rsidRPr="00F64128">
          <w:rPr>
            <w:rFonts w:ascii="Times New Roman" w:hAnsi="Times New Roman" w:cs="Times New Roman"/>
            <w:sz w:val="24"/>
            <w:szCs w:val="24"/>
          </w:rPr>
          <w:t>(1–4), 398–425. https://doi.org/10.1111/j.1749-7345.1985.tb00221.x</w:t>
        </w:r>
      </w:hyperlink>
    </w:p>
    <w:p w14:paraId="6338C978"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88">
        <w:r w:rsidRPr="00F64128">
          <w:rPr>
            <w:rFonts w:ascii="Times New Roman" w:hAnsi="Times New Roman" w:cs="Times New Roman"/>
            <w:sz w:val="24"/>
            <w:szCs w:val="24"/>
          </w:rPr>
          <w:t xml:space="preserve">Baldwin, J., Elias, J. P., Wells, R. M. G., &amp; Donovan, D. A. (2007). Energy metabolism in the tropical abalone, Haliotis asinina Linné: Comparisons with temperate abalone species. </w:t>
        </w:r>
      </w:hyperlink>
      <w:hyperlink r:id="rId89">
        <w:r w:rsidRPr="00F64128">
          <w:rPr>
            <w:rFonts w:ascii="Times New Roman" w:hAnsi="Times New Roman" w:cs="Times New Roman"/>
            <w:i/>
            <w:sz w:val="24"/>
            <w:szCs w:val="24"/>
          </w:rPr>
          <w:t>Journal of Experimental Marine Biology and Ecology</w:t>
        </w:r>
      </w:hyperlink>
      <w:hyperlink r:id="rId90">
        <w:r w:rsidRPr="00F64128">
          <w:rPr>
            <w:rFonts w:ascii="Times New Roman" w:hAnsi="Times New Roman" w:cs="Times New Roman"/>
            <w:sz w:val="24"/>
            <w:szCs w:val="24"/>
          </w:rPr>
          <w:t xml:space="preserve">, </w:t>
        </w:r>
      </w:hyperlink>
      <w:hyperlink r:id="rId91">
        <w:r w:rsidRPr="00F64128">
          <w:rPr>
            <w:rFonts w:ascii="Times New Roman" w:hAnsi="Times New Roman" w:cs="Times New Roman"/>
            <w:i/>
            <w:sz w:val="24"/>
            <w:szCs w:val="24"/>
          </w:rPr>
          <w:t>342</w:t>
        </w:r>
      </w:hyperlink>
      <w:hyperlink r:id="rId92">
        <w:r w:rsidRPr="00F64128">
          <w:rPr>
            <w:rFonts w:ascii="Times New Roman" w:hAnsi="Times New Roman" w:cs="Times New Roman"/>
            <w:sz w:val="24"/>
            <w:szCs w:val="24"/>
          </w:rPr>
          <w:t>(2), 213–225. https://doi.org/10.1016/j.jembe.2006.09.005</w:t>
        </w:r>
      </w:hyperlink>
    </w:p>
    <w:p w14:paraId="1495E959"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93">
        <w:r w:rsidRPr="00F64128">
          <w:rPr>
            <w:rFonts w:ascii="Times New Roman" w:hAnsi="Times New Roman" w:cs="Times New Roman"/>
            <w:sz w:val="24"/>
            <w:szCs w:val="24"/>
          </w:rPr>
          <w:t xml:space="preserve">Barry, J. P., &amp; Ehret, M. J. (1993). Diet, food preference, and algal availability for fishes and crabs on intertidal reef communities in southern California. </w:t>
        </w:r>
      </w:hyperlink>
      <w:hyperlink r:id="rId94">
        <w:r w:rsidRPr="00F64128">
          <w:rPr>
            <w:rFonts w:ascii="Times New Roman" w:hAnsi="Times New Roman" w:cs="Times New Roman"/>
            <w:i/>
            <w:sz w:val="24"/>
            <w:szCs w:val="24"/>
          </w:rPr>
          <w:t>Environmental Biology of Fishes</w:t>
        </w:r>
      </w:hyperlink>
      <w:hyperlink r:id="rId95">
        <w:r w:rsidRPr="00F64128">
          <w:rPr>
            <w:rFonts w:ascii="Times New Roman" w:hAnsi="Times New Roman" w:cs="Times New Roman"/>
            <w:sz w:val="24"/>
            <w:szCs w:val="24"/>
          </w:rPr>
          <w:t xml:space="preserve">, </w:t>
        </w:r>
      </w:hyperlink>
      <w:hyperlink r:id="rId96">
        <w:r w:rsidRPr="00F64128">
          <w:rPr>
            <w:rFonts w:ascii="Times New Roman" w:hAnsi="Times New Roman" w:cs="Times New Roman"/>
            <w:i/>
            <w:sz w:val="24"/>
            <w:szCs w:val="24"/>
          </w:rPr>
          <w:t>37</w:t>
        </w:r>
      </w:hyperlink>
      <w:hyperlink r:id="rId97">
        <w:r w:rsidRPr="00F64128">
          <w:rPr>
            <w:rFonts w:ascii="Times New Roman" w:hAnsi="Times New Roman" w:cs="Times New Roman"/>
            <w:sz w:val="24"/>
            <w:szCs w:val="24"/>
          </w:rPr>
          <w:t>(1), 75–95. https://doi.org/10.1007/BF00000715</w:t>
        </w:r>
      </w:hyperlink>
    </w:p>
    <w:p w14:paraId="5625AC42"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98">
        <w:r w:rsidRPr="00F64128">
          <w:rPr>
            <w:rFonts w:ascii="Times New Roman" w:hAnsi="Times New Roman" w:cs="Times New Roman"/>
            <w:sz w:val="24"/>
            <w:szCs w:val="24"/>
          </w:rPr>
          <w:t xml:space="preserve">Bernays, E. A., Bright, K. L., Gonzalez, N., &amp; Angel, J. (1994). Dietary Mixing in a Generalist Herbivore: Tests of Two Hypotheses. </w:t>
        </w:r>
      </w:hyperlink>
      <w:hyperlink r:id="rId99">
        <w:r w:rsidRPr="00F64128">
          <w:rPr>
            <w:rFonts w:ascii="Times New Roman" w:hAnsi="Times New Roman" w:cs="Times New Roman"/>
            <w:i/>
            <w:sz w:val="24"/>
            <w:szCs w:val="24"/>
          </w:rPr>
          <w:t>Ecology</w:t>
        </w:r>
      </w:hyperlink>
      <w:hyperlink r:id="rId100">
        <w:r w:rsidRPr="00F64128">
          <w:rPr>
            <w:rFonts w:ascii="Times New Roman" w:hAnsi="Times New Roman" w:cs="Times New Roman"/>
            <w:sz w:val="24"/>
            <w:szCs w:val="24"/>
          </w:rPr>
          <w:t xml:space="preserve">, </w:t>
        </w:r>
      </w:hyperlink>
      <w:hyperlink r:id="rId101">
        <w:r w:rsidRPr="00F64128">
          <w:rPr>
            <w:rFonts w:ascii="Times New Roman" w:hAnsi="Times New Roman" w:cs="Times New Roman"/>
            <w:i/>
            <w:sz w:val="24"/>
            <w:szCs w:val="24"/>
          </w:rPr>
          <w:t>75</w:t>
        </w:r>
      </w:hyperlink>
      <w:hyperlink r:id="rId102">
        <w:r w:rsidRPr="00F64128">
          <w:rPr>
            <w:rFonts w:ascii="Times New Roman" w:hAnsi="Times New Roman" w:cs="Times New Roman"/>
            <w:sz w:val="24"/>
            <w:szCs w:val="24"/>
          </w:rPr>
          <w:t>(7), 1997–2006. https://doi.org/10.2307/1941604</w:t>
        </w:r>
      </w:hyperlink>
    </w:p>
    <w:p w14:paraId="7E4E514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03">
        <w:r w:rsidRPr="00F64128">
          <w:rPr>
            <w:rFonts w:ascii="Times New Roman" w:hAnsi="Times New Roman" w:cs="Times New Roman"/>
            <w:sz w:val="24"/>
            <w:szCs w:val="24"/>
          </w:rPr>
          <w:t xml:space="preserve">Biancacci, C., Sanderson, J. C., Evans, B., Callahan, D. L., Francis, D. S., Skrzypczyk, V. M., Cumming, E. E., &amp; Bellgrove, A. (2022). Variation in biochemical composition of wild-harvested Macrocystis pyrifera (Ochrophyta) from sites proximal and distal to salmon farms in Tasmania, Australia. </w:t>
        </w:r>
      </w:hyperlink>
      <w:hyperlink r:id="rId104">
        <w:r w:rsidRPr="00F64128">
          <w:rPr>
            <w:rFonts w:ascii="Times New Roman" w:hAnsi="Times New Roman" w:cs="Times New Roman"/>
            <w:i/>
            <w:sz w:val="24"/>
            <w:szCs w:val="24"/>
          </w:rPr>
          <w:t>Algal Research</w:t>
        </w:r>
      </w:hyperlink>
      <w:hyperlink r:id="rId105">
        <w:r w:rsidRPr="00F64128">
          <w:rPr>
            <w:rFonts w:ascii="Times New Roman" w:hAnsi="Times New Roman" w:cs="Times New Roman"/>
            <w:sz w:val="24"/>
            <w:szCs w:val="24"/>
          </w:rPr>
          <w:t xml:space="preserve">, </w:t>
        </w:r>
      </w:hyperlink>
      <w:hyperlink r:id="rId106">
        <w:r w:rsidRPr="00F64128">
          <w:rPr>
            <w:rFonts w:ascii="Times New Roman" w:hAnsi="Times New Roman" w:cs="Times New Roman"/>
            <w:i/>
            <w:sz w:val="24"/>
            <w:szCs w:val="24"/>
          </w:rPr>
          <w:t>65</w:t>
        </w:r>
      </w:hyperlink>
      <w:hyperlink r:id="rId107">
        <w:r w:rsidRPr="00F64128">
          <w:rPr>
            <w:rFonts w:ascii="Times New Roman" w:hAnsi="Times New Roman" w:cs="Times New Roman"/>
            <w:sz w:val="24"/>
            <w:szCs w:val="24"/>
          </w:rPr>
          <w:t>, 102745. https://doi.org/10.1016/j.algal.2022.102745</w:t>
        </w:r>
      </w:hyperlink>
    </w:p>
    <w:p w14:paraId="1D90901F"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08">
        <w:r w:rsidRPr="00F64128">
          <w:rPr>
            <w:rFonts w:ascii="Times New Roman" w:hAnsi="Times New Roman" w:cs="Times New Roman"/>
            <w:sz w:val="24"/>
            <w:szCs w:val="24"/>
          </w:rPr>
          <w:t xml:space="preserve">Bolser, R. C., &amp; Hay, M. E. (1996). Are Tropical Plants Better Defended? Palatability and Defenses of Temperate vs. Tropical Seaweeds. </w:t>
        </w:r>
      </w:hyperlink>
      <w:hyperlink r:id="rId109">
        <w:r w:rsidRPr="00F64128">
          <w:rPr>
            <w:rFonts w:ascii="Times New Roman" w:hAnsi="Times New Roman" w:cs="Times New Roman"/>
            <w:i/>
            <w:sz w:val="24"/>
            <w:szCs w:val="24"/>
          </w:rPr>
          <w:t>Ecology</w:t>
        </w:r>
      </w:hyperlink>
      <w:hyperlink r:id="rId110">
        <w:r w:rsidRPr="00F64128">
          <w:rPr>
            <w:rFonts w:ascii="Times New Roman" w:hAnsi="Times New Roman" w:cs="Times New Roman"/>
            <w:sz w:val="24"/>
            <w:szCs w:val="24"/>
          </w:rPr>
          <w:t xml:space="preserve">, </w:t>
        </w:r>
      </w:hyperlink>
      <w:hyperlink r:id="rId111">
        <w:r w:rsidRPr="00F64128">
          <w:rPr>
            <w:rFonts w:ascii="Times New Roman" w:hAnsi="Times New Roman" w:cs="Times New Roman"/>
            <w:i/>
            <w:sz w:val="24"/>
            <w:szCs w:val="24"/>
          </w:rPr>
          <w:t>77</w:t>
        </w:r>
      </w:hyperlink>
      <w:hyperlink r:id="rId112">
        <w:r w:rsidRPr="00F64128">
          <w:rPr>
            <w:rFonts w:ascii="Times New Roman" w:hAnsi="Times New Roman" w:cs="Times New Roman"/>
            <w:sz w:val="24"/>
            <w:szCs w:val="24"/>
          </w:rPr>
          <w:t>(8), 2269–2286. https://doi.org/10.2307/2265730</w:t>
        </w:r>
      </w:hyperlink>
    </w:p>
    <w:p w14:paraId="4DF5B6D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13">
        <w:r w:rsidRPr="00F64128">
          <w:rPr>
            <w:rFonts w:ascii="Times New Roman" w:hAnsi="Times New Roman" w:cs="Times New Roman"/>
            <w:sz w:val="24"/>
            <w:szCs w:val="24"/>
          </w:rPr>
          <w:t xml:space="preserve">Bustamante, R. H., Branch, G. M., Eekhout, S., Robertson, B., Zoutendyk, P., Schleyer, M., Dye, A., Hanekom, N., Keats, D., Jurd, M., &amp; McQuaid, C. (1995). Gradients of intertidal primary productivity around the coast of South Africa and their relationships with consumer biomass. </w:t>
        </w:r>
      </w:hyperlink>
      <w:hyperlink r:id="rId114">
        <w:r w:rsidRPr="00F64128">
          <w:rPr>
            <w:rFonts w:ascii="Times New Roman" w:hAnsi="Times New Roman" w:cs="Times New Roman"/>
            <w:i/>
            <w:sz w:val="24"/>
            <w:szCs w:val="24"/>
          </w:rPr>
          <w:t>Oecologia</w:t>
        </w:r>
      </w:hyperlink>
      <w:hyperlink r:id="rId115">
        <w:r w:rsidRPr="00F64128">
          <w:rPr>
            <w:rFonts w:ascii="Times New Roman" w:hAnsi="Times New Roman" w:cs="Times New Roman"/>
            <w:sz w:val="24"/>
            <w:szCs w:val="24"/>
          </w:rPr>
          <w:t xml:space="preserve">, </w:t>
        </w:r>
      </w:hyperlink>
      <w:hyperlink r:id="rId116">
        <w:r w:rsidRPr="00F64128">
          <w:rPr>
            <w:rFonts w:ascii="Times New Roman" w:hAnsi="Times New Roman" w:cs="Times New Roman"/>
            <w:i/>
            <w:sz w:val="24"/>
            <w:szCs w:val="24"/>
          </w:rPr>
          <w:t>102</w:t>
        </w:r>
      </w:hyperlink>
      <w:hyperlink r:id="rId117">
        <w:r w:rsidRPr="00F64128">
          <w:rPr>
            <w:rFonts w:ascii="Times New Roman" w:hAnsi="Times New Roman" w:cs="Times New Roman"/>
            <w:sz w:val="24"/>
            <w:szCs w:val="24"/>
          </w:rPr>
          <w:t>(2), 189–201. https://doi.org/10.1007/BF00333251</w:t>
        </w:r>
      </w:hyperlink>
    </w:p>
    <w:p w14:paraId="6673940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18">
        <w:r w:rsidRPr="00F64128">
          <w:rPr>
            <w:rFonts w:ascii="Times New Roman" w:hAnsi="Times New Roman" w:cs="Times New Roman"/>
            <w:sz w:val="24"/>
            <w:szCs w:val="24"/>
          </w:rPr>
          <w:t xml:space="preserve">Cacabelos, E., Olabarria, C., Incera, M., &amp; Troncoso, J. S. (2010). Do grazers prefer invasive seaweeds? </w:t>
        </w:r>
      </w:hyperlink>
      <w:hyperlink r:id="rId119">
        <w:r w:rsidRPr="00F64128">
          <w:rPr>
            <w:rFonts w:ascii="Times New Roman" w:hAnsi="Times New Roman" w:cs="Times New Roman"/>
            <w:i/>
            <w:sz w:val="24"/>
            <w:szCs w:val="24"/>
          </w:rPr>
          <w:t>Journal of Experimental Marine Biology and Ecology</w:t>
        </w:r>
      </w:hyperlink>
      <w:hyperlink r:id="rId120">
        <w:r w:rsidRPr="00F64128">
          <w:rPr>
            <w:rFonts w:ascii="Times New Roman" w:hAnsi="Times New Roman" w:cs="Times New Roman"/>
            <w:sz w:val="24"/>
            <w:szCs w:val="24"/>
          </w:rPr>
          <w:t xml:space="preserve">, </w:t>
        </w:r>
      </w:hyperlink>
      <w:hyperlink r:id="rId121">
        <w:r w:rsidRPr="00F64128">
          <w:rPr>
            <w:rFonts w:ascii="Times New Roman" w:hAnsi="Times New Roman" w:cs="Times New Roman"/>
            <w:i/>
            <w:sz w:val="24"/>
            <w:szCs w:val="24"/>
          </w:rPr>
          <w:t>393</w:t>
        </w:r>
      </w:hyperlink>
      <w:hyperlink r:id="rId122">
        <w:r w:rsidRPr="00F64128">
          <w:rPr>
            <w:rFonts w:ascii="Times New Roman" w:hAnsi="Times New Roman" w:cs="Times New Roman"/>
            <w:sz w:val="24"/>
            <w:szCs w:val="24"/>
          </w:rPr>
          <w:t xml:space="preserve">(1–2), 182–187. </w:t>
        </w:r>
        <w:r w:rsidRPr="00F64128">
          <w:rPr>
            <w:rFonts w:ascii="Times New Roman" w:hAnsi="Times New Roman" w:cs="Times New Roman"/>
            <w:sz w:val="24"/>
            <w:szCs w:val="24"/>
          </w:rPr>
          <w:lastRenderedPageBreak/>
          <w:t>https://doi.org/10.1016/j.jembe.2010.07.024</w:t>
        </w:r>
      </w:hyperlink>
    </w:p>
    <w:p w14:paraId="7B0255B6"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23">
        <w:r w:rsidRPr="00F64128">
          <w:rPr>
            <w:rFonts w:ascii="Times New Roman" w:hAnsi="Times New Roman" w:cs="Times New Roman"/>
            <w:sz w:val="24"/>
            <w:szCs w:val="24"/>
          </w:rPr>
          <w:t xml:space="preserve">Chapman, P. M. (2016). Benefits of Invasive Species. </w:t>
        </w:r>
      </w:hyperlink>
      <w:hyperlink r:id="rId124">
        <w:r w:rsidRPr="00F64128">
          <w:rPr>
            <w:rFonts w:ascii="Times New Roman" w:hAnsi="Times New Roman" w:cs="Times New Roman"/>
            <w:i/>
            <w:sz w:val="24"/>
            <w:szCs w:val="24"/>
          </w:rPr>
          <w:t>Marine Pollution Bulletin</w:t>
        </w:r>
      </w:hyperlink>
      <w:hyperlink r:id="rId125">
        <w:r w:rsidRPr="00F64128">
          <w:rPr>
            <w:rFonts w:ascii="Times New Roman" w:hAnsi="Times New Roman" w:cs="Times New Roman"/>
            <w:sz w:val="24"/>
            <w:szCs w:val="24"/>
          </w:rPr>
          <w:t xml:space="preserve">, </w:t>
        </w:r>
      </w:hyperlink>
      <w:hyperlink r:id="rId126">
        <w:r w:rsidRPr="00F64128">
          <w:rPr>
            <w:rFonts w:ascii="Times New Roman" w:hAnsi="Times New Roman" w:cs="Times New Roman"/>
            <w:i/>
            <w:sz w:val="24"/>
            <w:szCs w:val="24"/>
          </w:rPr>
          <w:t>107</w:t>
        </w:r>
      </w:hyperlink>
      <w:hyperlink r:id="rId127">
        <w:r w:rsidRPr="00F64128">
          <w:rPr>
            <w:rFonts w:ascii="Times New Roman" w:hAnsi="Times New Roman" w:cs="Times New Roman"/>
            <w:sz w:val="24"/>
            <w:szCs w:val="24"/>
          </w:rPr>
          <w:t>(1), 1–2. https://doi.org/10.1016/j.marpolbul.2016.04.067</w:t>
        </w:r>
      </w:hyperlink>
    </w:p>
    <w:p w14:paraId="239F156A"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28">
        <w:r w:rsidRPr="00F64128">
          <w:rPr>
            <w:rFonts w:ascii="Times New Roman" w:hAnsi="Times New Roman" w:cs="Times New Roman"/>
            <w:sz w:val="24"/>
            <w:szCs w:val="24"/>
          </w:rPr>
          <w:t xml:space="preserve">Cruz-Trejo, G. I., Ibarra-Obando, S. E., Aguilar-Rosas, L. E., Poumian-Tapia, M., &amp; Solana-Arellano, E. (2015). Presence of Sargassum horneri at Todos Santos Bay, Baja California, Mexico: Its Effects on the Local Macroalgae Community. </w:t>
        </w:r>
      </w:hyperlink>
      <w:hyperlink r:id="rId129">
        <w:r w:rsidRPr="00F64128">
          <w:rPr>
            <w:rFonts w:ascii="Times New Roman" w:hAnsi="Times New Roman" w:cs="Times New Roman"/>
            <w:i/>
            <w:sz w:val="24"/>
            <w:szCs w:val="24"/>
          </w:rPr>
          <w:t>American Journal of Plant Sciences</w:t>
        </w:r>
      </w:hyperlink>
      <w:hyperlink r:id="rId130">
        <w:r w:rsidRPr="00F64128">
          <w:rPr>
            <w:rFonts w:ascii="Times New Roman" w:hAnsi="Times New Roman" w:cs="Times New Roman"/>
            <w:sz w:val="24"/>
            <w:szCs w:val="24"/>
          </w:rPr>
          <w:t xml:space="preserve">, </w:t>
        </w:r>
      </w:hyperlink>
      <w:hyperlink r:id="rId131">
        <w:r w:rsidRPr="00F64128">
          <w:rPr>
            <w:rFonts w:ascii="Times New Roman" w:hAnsi="Times New Roman" w:cs="Times New Roman"/>
            <w:i/>
            <w:sz w:val="24"/>
            <w:szCs w:val="24"/>
          </w:rPr>
          <w:t>06</w:t>
        </w:r>
      </w:hyperlink>
      <w:hyperlink r:id="rId132">
        <w:r w:rsidRPr="00F64128">
          <w:rPr>
            <w:rFonts w:ascii="Times New Roman" w:hAnsi="Times New Roman" w:cs="Times New Roman"/>
            <w:sz w:val="24"/>
            <w:szCs w:val="24"/>
          </w:rPr>
          <w:t>(17), 2693–2707. https://doi.org/10.4236/ajps.2015.617271</w:t>
        </w:r>
      </w:hyperlink>
    </w:p>
    <w:p w14:paraId="2905455F"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33">
        <w:r w:rsidRPr="00F64128">
          <w:rPr>
            <w:rFonts w:ascii="Times New Roman" w:hAnsi="Times New Roman" w:cs="Times New Roman"/>
            <w:sz w:val="24"/>
            <w:szCs w:val="24"/>
          </w:rPr>
          <w:t xml:space="preserve">Dolecal, R. E., &amp; Long, J. D. (2013). Ephemeral macroalgae display spatial variation in relative palatability. </w:t>
        </w:r>
      </w:hyperlink>
      <w:hyperlink r:id="rId134">
        <w:r w:rsidRPr="00F64128">
          <w:rPr>
            <w:rFonts w:ascii="Times New Roman" w:hAnsi="Times New Roman" w:cs="Times New Roman"/>
            <w:i/>
            <w:sz w:val="24"/>
            <w:szCs w:val="24"/>
          </w:rPr>
          <w:t>Journal of Experimental Marine Biology and Ecology</w:t>
        </w:r>
      </w:hyperlink>
      <w:hyperlink r:id="rId135">
        <w:r w:rsidRPr="00F64128">
          <w:rPr>
            <w:rFonts w:ascii="Times New Roman" w:hAnsi="Times New Roman" w:cs="Times New Roman"/>
            <w:sz w:val="24"/>
            <w:szCs w:val="24"/>
          </w:rPr>
          <w:t xml:space="preserve">, </w:t>
        </w:r>
      </w:hyperlink>
      <w:hyperlink r:id="rId136">
        <w:r w:rsidRPr="00F64128">
          <w:rPr>
            <w:rFonts w:ascii="Times New Roman" w:hAnsi="Times New Roman" w:cs="Times New Roman"/>
            <w:i/>
            <w:sz w:val="24"/>
            <w:szCs w:val="24"/>
          </w:rPr>
          <w:t>440</w:t>
        </w:r>
      </w:hyperlink>
      <w:hyperlink r:id="rId137">
        <w:r w:rsidRPr="00F64128">
          <w:rPr>
            <w:rFonts w:ascii="Times New Roman" w:hAnsi="Times New Roman" w:cs="Times New Roman"/>
            <w:sz w:val="24"/>
            <w:szCs w:val="24"/>
          </w:rPr>
          <w:t>, 233–237. https://doi.org/10.1016/j.jembe.2012.12.009</w:t>
        </w:r>
      </w:hyperlink>
    </w:p>
    <w:p w14:paraId="4A431A6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38">
        <w:r w:rsidRPr="00F64128">
          <w:rPr>
            <w:rFonts w:ascii="Times New Roman" w:hAnsi="Times New Roman" w:cs="Times New Roman"/>
            <w:sz w:val="24"/>
            <w:szCs w:val="24"/>
          </w:rPr>
          <w:t xml:space="preserve">Dugan, J. E., Hubbard, D. M., McCrary, M. D., &amp; Pierson, M. O. (2003). The response of macrofauna communities and shorebirds to macrophyte wrack subsidies on exposed sandy beaches of southern California. </w:t>
        </w:r>
      </w:hyperlink>
      <w:hyperlink r:id="rId139">
        <w:r w:rsidRPr="00F64128">
          <w:rPr>
            <w:rFonts w:ascii="Times New Roman" w:hAnsi="Times New Roman" w:cs="Times New Roman"/>
            <w:i/>
            <w:sz w:val="24"/>
            <w:szCs w:val="24"/>
          </w:rPr>
          <w:t>Estuarine, Coastal and Shelf Science</w:t>
        </w:r>
      </w:hyperlink>
      <w:hyperlink r:id="rId140">
        <w:r w:rsidRPr="00F64128">
          <w:rPr>
            <w:rFonts w:ascii="Times New Roman" w:hAnsi="Times New Roman" w:cs="Times New Roman"/>
            <w:sz w:val="24"/>
            <w:szCs w:val="24"/>
          </w:rPr>
          <w:t xml:space="preserve">, </w:t>
        </w:r>
      </w:hyperlink>
      <w:hyperlink r:id="rId141">
        <w:r w:rsidRPr="00F64128">
          <w:rPr>
            <w:rFonts w:ascii="Times New Roman" w:hAnsi="Times New Roman" w:cs="Times New Roman"/>
            <w:i/>
            <w:sz w:val="24"/>
            <w:szCs w:val="24"/>
          </w:rPr>
          <w:t>58</w:t>
        </w:r>
      </w:hyperlink>
      <w:hyperlink r:id="rId142">
        <w:r w:rsidRPr="00F64128">
          <w:rPr>
            <w:rFonts w:ascii="Times New Roman" w:hAnsi="Times New Roman" w:cs="Times New Roman"/>
            <w:sz w:val="24"/>
            <w:szCs w:val="24"/>
          </w:rPr>
          <w:t>, 25–40. https://doi.org/10.1016/S0272-7714(03)00045-3</w:t>
        </w:r>
      </w:hyperlink>
    </w:p>
    <w:p w14:paraId="0B582FBE"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43">
        <w:r w:rsidRPr="00F64128">
          <w:rPr>
            <w:rFonts w:ascii="Times New Roman" w:hAnsi="Times New Roman" w:cs="Times New Roman"/>
            <w:sz w:val="24"/>
            <w:szCs w:val="24"/>
          </w:rPr>
          <w:t xml:space="preserve">Duggins, D. O., Simenstad, C. A., &amp; Estes, J. A. (1989). Magnification of Secondary Production by Kelp Detritus in Coastal Marine Ecosystems. </w:t>
        </w:r>
      </w:hyperlink>
      <w:hyperlink r:id="rId144">
        <w:r w:rsidRPr="00F64128">
          <w:rPr>
            <w:rFonts w:ascii="Times New Roman" w:hAnsi="Times New Roman" w:cs="Times New Roman"/>
            <w:i/>
            <w:sz w:val="24"/>
            <w:szCs w:val="24"/>
          </w:rPr>
          <w:t>Science</w:t>
        </w:r>
      </w:hyperlink>
      <w:hyperlink r:id="rId145">
        <w:r w:rsidRPr="00F64128">
          <w:rPr>
            <w:rFonts w:ascii="Times New Roman" w:hAnsi="Times New Roman" w:cs="Times New Roman"/>
            <w:sz w:val="24"/>
            <w:szCs w:val="24"/>
          </w:rPr>
          <w:t xml:space="preserve">, </w:t>
        </w:r>
      </w:hyperlink>
      <w:hyperlink r:id="rId146">
        <w:r w:rsidRPr="00F64128">
          <w:rPr>
            <w:rFonts w:ascii="Times New Roman" w:hAnsi="Times New Roman" w:cs="Times New Roman"/>
            <w:i/>
            <w:sz w:val="24"/>
            <w:szCs w:val="24"/>
          </w:rPr>
          <w:t>245</w:t>
        </w:r>
      </w:hyperlink>
      <w:hyperlink r:id="rId147">
        <w:r w:rsidRPr="00F64128">
          <w:rPr>
            <w:rFonts w:ascii="Times New Roman" w:hAnsi="Times New Roman" w:cs="Times New Roman"/>
            <w:sz w:val="24"/>
            <w:szCs w:val="24"/>
          </w:rPr>
          <w:t>(4914), 170–173. https://doi.org/10.1126/science.245.4914.170</w:t>
        </w:r>
      </w:hyperlink>
    </w:p>
    <w:p w14:paraId="512C557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48">
        <w:r w:rsidRPr="00F64128">
          <w:rPr>
            <w:rFonts w:ascii="Times New Roman" w:hAnsi="Times New Roman" w:cs="Times New Roman"/>
            <w:sz w:val="24"/>
            <w:szCs w:val="24"/>
          </w:rPr>
          <w:t xml:space="preserve">Gholz, H. L., Wedin, D. A., Smitherman, S. M., Harmon, M. E., &amp; Parton, W. J. (2000). Long-term dynamics of pine and hardwood litter in contrasting environments: Toward a global model of decomposition: LONG-TERM DECOMPOSITION. </w:t>
        </w:r>
      </w:hyperlink>
      <w:hyperlink r:id="rId149">
        <w:r w:rsidRPr="00F64128">
          <w:rPr>
            <w:rFonts w:ascii="Times New Roman" w:hAnsi="Times New Roman" w:cs="Times New Roman"/>
            <w:i/>
            <w:sz w:val="24"/>
            <w:szCs w:val="24"/>
          </w:rPr>
          <w:t>Global Change Biology</w:t>
        </w:r>
      </w:hyperlink>
      <w:hyperlink r:id="rId150">
        <w:r w:rsidRPr="00F64128">
          <w:rPr>
            <w:rFonts w:ascii="Times New Roman" w:hAnsi="Times New Roman" w:cs="Times New Roman"/>
            <w:sz w:val="24"/>
            <w:szCs w:val="24"/>
          </w:rPr>
          <w:t xml:space="preserve">, </w:t>
        </w:r>
      </w:hyperlink>
      <w:hyperlink r:id="rId151">
        <w:r w:rsidRPr="00F64128">
          <w:rPr>
            <w:rFonts w:ascii="Times New Roman" w:hAnsi="Times New Roman" w:cs="Times New Roman"/>
            <w:i/>
            <w:sz w:val="24"/>
            <w:szCs w:val="24"/>
          </w:rPr>
          <w:t>6</w:t>
        </w:r>
      </w:hyperlink>
      <w:hyperlink r:id="rId152">
        <w:r w:rsidRPr="00F64128">
          <w:rPr>
            <w:rFonts w:ascii="Times New Roman" w:hAnsi="Times New Roman" w:cs="Times New Roman"/>
            <w:sz w:val="24"/>
            <w:szCs w:val="24"/>
          </w:rPr>
          <w:t>(7), 751–765. https://doi.org/10.1046/j.1365-2486.2000.00349.x</w:t>
        </w:r>
      </w:hyperlink>
    </w:p>
    <w:p w14:paraId="2CD71D48"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53">
        <w:r w:rsidRPr="00F64128">
          <w:rPr>
            <w:rFonts w:ascii="Times New Roman" w:hAnsi="Times New Roman" w:cs="Times New Roman"/>
            <w:sz w:val="24"/>
            <w:szCs w:val="24"/>
          </w:rPr>
          <w:t xml:space="preserve">Graham, S., Hong, B., Mutschler, S., Saunders, B., &amp; Bredvik, J. (2018). Changes in Abundance of Silvetia compressa at San Clemente Island before and during the 2015–2016 El Niño. </w:t>
        </w:r>
      </w:hyperlink>
      <w:hyperlink r:id="rId154">
        <w:r w:rsidRPr="00F64128">
          <w:rPr>
            <w:rFonts w:ascii="Times New Roman" w:hAnsi="Times New Roman" w:cs="Times New Roman"/>
            <w:i/>
            <w:sz w:val="24"/>
            <w:szCs w:val="24"/>
          </w:rPr>
          <w:t>Western North American Naturalist</w:t>
        </w:r>
      </w:hyperlink>
      <w:hyperlink r:id="rId155">
        <w:r w:rsidRPr="00F64128">
          <w:rPr>
            <w:rFonts w:ascii="Times New Roman" w:hAnsi="Times New Roman" w:cs="Times New Roman"/>
            <w:sz w:val="24"/>
            <w:szCs w:val="24"/>
          </w:rPr>
          <w:t xml:space="preserve">, </w:t>
        </w:r>
      </w:hyperlink>
      <w:hyperlink r:id="rId156">
        <w:r w:rsidRPr="00F64128">
          <w:rPr>
            <w:rFonts w:ascii="Times New Roman" w:hAnsi="Times New Roman" w:cs="Times New Roman"/>
            <w:i/>
            <w:sz w:val="24"/>
            <w:szCs w:val="24"/>
          </w:rPr>
          <w:t>78</w:t>
        </w:r>
      </w:hyperlink>
      <w:hyperlink r:id="rId157">
        <w:r w:rsidRPr="00F64128">
          <w:rPr>
            <w:rFonts w:ascii="Times New Roman" w:hAnsi="Times New Roman" w:cs="Times New Roman"/>
            <w:sz w:val="24"/>
            <w:szCs w:val="24"/>
          </w:rPr>
          <w:t>(4), 605. https://doi.org/10.3398/064.078.0405</w:t>
        </w:r>
      </w:hyperlink>
    </w:p>
    <w:p w14:paraId="538B1A56"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58">
        <w:r w:rsidRPr="00F64128">
          <w:rPr>
            <w:rFonts w:ascii="Times New Roman" w:hAnsi="Times New Roman" w:cs="Times New Roman"/>
            <w:sz w:val="24"/>
            <w:szCs w:val="24"/>
          </w:rPr>
          <w:t xml:space="preserve">Gratton, C., Donaldson, J., &amp; Zanden, M. J. V. (2008). Ecosystem Linkages Between Lakes and the Surrounding Terrestrial Landscape in Northeast Iceland. </w:t>
        </w:r>
      </w:hyperlink>
      <w:hyperlink r:id="rId159">
        <w:r w:rsidRPr="00F64128">
          <w:rPr>
            <w:rFonts w:ascii="Times New Roman" w:hAnsi="Times New Roman" w:cs="Times New Roman"/>
            <w:i/>
            <w:sz w:val="24"/>
            <w:szCs w:val="24"/>
          </w:rPr>
          <w:t>Ecosystems</w:t>
        </w:r>
      </w:hyperlink>
      <w:hyperlink r:id="rId160">
        <w:r w:rsidRPr="00F64128">
          <w:rPr>
            <w:rFonts w:ascii="Times New Roman" w:hAnsi="Times New Roman" w:cs="Times New Roman"/>
            <w:sz w:val="24"/>
            <w:szCs w:val="24"/>
          </w:rPr>
          <w:t xml:space="preserve">, </w:t>
        </w:r>
      </w:hyperlink>
      <w:hyperlink r:id="rId161">
        <w:r w:rsidRPr="00F64128">
          <w:rPr>
            <w:rFonts w:ascii="Times New Roman" w:hAnsi="Times New Roman" w:cs="Times New Roman"/>
            <w:i/>
            <w:sz w:val="24"/>
            <w:szCs w:val="24"/>
          </w:rPr>
          <w:t>11</w:t>
        </w:r>
      </w:hyperlink>
      <w:hyperlink r:id="rId162">
        <w:r w:rsidRPr="00F64128">
          <w:rPr>
            <w:rFonts w:ascii="Times New Roman" w:hAnsi="Times New Roman" w:cs="Times New Roman"/>
            <w:sz w:val="24"/>
            <w:szCs w:val="24"/>
          </w:rPr>
          <w:t>(5), 764–774. https://doi.org/10.1007/s10021-008-9158-8</w:t>
        </w:r>
      </w:hyperlink>
    </w:p>
    <w:p w14:paraId="1A7E448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63">
        <w:r w:rsidRPr="00F64128">
          <w:rPr>
            <w:rFonts w:ascii="Times New Roman" w:hAnsi="Times New Roman" w:cs="Times New Roman"/>
            <w:sz w:val="24"/>
            <w:szCs w:val="24"/>
          </w:rPr>
          <w:t xml:space="preserve">Greig, H. S., Kratina, P., Thompson, P. L., Palen, W. J., Richardson, J. S., &amp; Shurin, J. B. (2012). Warming, eutrophication, and predator loss amplify subsidies between aquatic and terrestrial ecosystems. </w:t>
        </w:r>
      </w:hyperlink>
      <w:hyperlink r:id="rId164">
        <w:r w:rsidRPr="00F64128">
          <w:rPr>
            <w:rFonts w:ascii="Times New Roman" w:hAnsi="Times New Roman" w:cs="Times New Roman"/>
            <w:i/>
            <w:sz w:val="24"/>
            <w:szCs w:val="24"/>
          </w:rPr>
          <w:t>Global Change Biology</w:t>
        </w:r>
      </w:hyperlink>
      <w:hyperlink r:id="rId165">
        <w:r w:rsidRPr="00F64128">
          <w:rPr>
            <w:rFonts w:ascii="Times New Roman" w:hAnsi="Times New Roman" w:cs="Times New Roman"/>
            <w:sz w:val="24"/>
            <w:szCs w:val="24"/>
          </w:rPr>
          <w:t xml:space="preserve">, </w:t>
        </w:r>
      </w:hyperlink>
      <w:hyperlink r:id="rId166">
        <w:r w:rsidRPr="00F64128">
          <w:rPr>
            <w:rFonts w:ascii="Times New Roman" w:hAnsi="Times New Roman" w:cs="Times New Roman"/>
            <w:i/>
            <w:sz w:val="24"/>
            <w:szCs w:val="24"/>
          </w:rPr>
          <w:t>18</w:t>
        </w:r>
      </w:hyperlink>
      <w:hyperlink r:id="rId167">
        <w:r w:rsidRPr="00F64128">
          <w:rPr>
            <w:rFonts w:ascii="Times New Roman" w:hAnsi="Times New Roman" w:cs="Times New Roman"/>
            <w:sz w:val="24"/>
            <w:szCs w:val="24"/>
          </w:rPr>
          <w:t>(2), 504–514. https://doi.org/10.1111/j.1365-2486.2011.02540.x</w:t>
        </w:r>
      </w:hyperlink>
    </w:p>
    <w:p w14:paraId="7917254F"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68">
        <w:r w:rsidRPr="00F64128">
          <w:rPr>
            <w:rFonts w:ascii="Times New Roman" w:hAnsi="Times New Roman" w:cs="Times New Roman"/>
            <w:sz w:val="24"/>
            <w:szCs w:val="24"/>
          </w:rPr>
          <w:t xml:space="preserve">Hägele, B. F., &amp; Rowell-Rahier, M. (1999). Dietary mixing in three generalist herbivores: Nutrient complementation or toxin dilution? </w:t>
        </w:r>
      </w:hyperlink>
      <w:hyperlink r:id="rId169">
        <w:r w:rsidRPr="00F64128">
          <w:rPr>
            <w:rFonts w:ascii="Times New Roman" w:hAnsi="Times New Roman" w:cs="Times New Roman"/>
            <w:i/>
            <w:sz w:val="24"/>
            <w:szCs w:val="24"/>
          </w:rPr>
          <w:t>Oecologia</w:t>
        </w:r>
      </w:hyperlink>
      <w:hyperlink r:id="rId170">
        <w:r w:rsidRPr="00F64128">
          <w:rPr>
            <w:rFonts w:ascii="Times New Roman" w:hAnsi="Times New Roman" w:cs="Times New Roman"/>
            <w:sz w:val="24"/>
            <w:szCs w:val="24"/>
          </w:rPr>
          <w:t xml:space="preserve">, </w:t>
        </w:r>
      </w:hyperlink>
      <w:hyperlink r:id="rId171">
        <w:r w:rsidRPr="00F64128">
          <w:rPr>
            <w:rFonts w:ascii="Times New Roman" w:hAnsi="Times New Roman" w:cs="Times New Roman"/>
            <w:i/>
            <w:sz w:val="24"/>
            <w:szCs w:val="24"/>
          </w:rPr>
          <w:t>119</w:t>
        </w:r>
      </w:hyperlink>
      <w:hyperlink r:id="rId172">
        <w:r w:rsidRPr="00F64128">
          <w:rPr>
            <w:rFonts w:ascii="Times New Roman" w:hAnsi="Times New Roman" w:cs="Times New Roman"/>
            <w:sz w:val="24"/>
            <w:szCs w:val="24"/>
          </w:rPr>
          <w:t>(4), 521–533. https://doi.org/10.1007/s004420050815</w:t>
        </w:r>
      </w:hyperlink>
    </w:p>
    <w:p w14:paraId="07FF5218"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73">
        <w:r w:rsidRPr="00F64128">
          <w:rPr>
            <w:rFonts w:ascii="Times New Roman" w:hAnsi="Times New Roman" w:cs="Times New Roman"/>
            <w:sz w:val="24"/>
            <w:szCs w:val="24"/>
          </w:rPr>
          <w:t xml:space="preserve">Hayes, W. B. (1974). Sand-Beach Energetics: Importance of the Isopod Tylos Punctatus. </w:t>
        </w:r>
      </w:hyperlink>
      <w:hyperlink r:id="rId174">
        <w:r w:rsidRPr="00F64128">
          <w:rPr>
            <w:rFonts w:ascii="Times New Roman" w:hAnsi="Times New Roman" w:cs="Times New Roman"/>
            <w:i/>
            <w:sz w:val="24"/>
            <w:szCs w:val="24"/>
          </w:rPr>
          <w:t>Ecology</w:t>
        </w:r>
      </w:hyperlink>
      <w:hyperlink r:id="rId175">
        <w:r w:rsidRPr="00F64128">
          <w:rPr>
            <w:rFonts w:ascii="Times New Roman" w:hAnsi="Times New Roman" w:cs="Times New Roman"/>
            <w:sz w:val="24"/>
            <w:szCs w:val="24"/>
          </w:rPr>
          <w:t xml:space="preserve">, </w:t>
        </w:r>
      </w:hyperlink>
      <w:hyperlink r:id="rId176">
        <w:r w:rsidRPr="00F64128">
          <w:rPr>
            <w:rFonts w:ascii="Times New Roman" w:hAnsi="Times New Roman" w:cs="Times New Roman"/>
            <w:i/>
            <w:sz w:val="24"/>
            <w:szCs w:val="24"/>
          </w:rPr>
          <w:t>55</w:t>
        </w:r>
      </w:hyperlink>
      <w:hyperlink r:id="rId177">
        <w:r w:rsidRPr="00F64128">
          <w:rPr>
            <w:rFonts w:ascii="Times New Roman" w:hAnsi="Times New Roman" w:cs="Times New Roman"/>
            <w:sz w:val="24"/>
            <w:szCs w:val="24"/>
          </w:rPr>
          <w:t>(4), 838–847. https://doi.org/10.2307/1934419</w:t>
        </w:r>
      </w:hyperlink>
    </w:p>
    <w:p w14:paraId="68FD291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78">
        <w:r w:rsidRPr="00F64128">
          <w:rPr>
            <w:rFonts w:ascii="Times New Roman" w:hAnsi="Times New Roman" w:cs="Times New Roman"/>
            <w:sz w:val="24"/>
            <w:szCs w:val="24"/>
          </w:rPr>
          <w:t xml:space="preserve">Helfield, J. M., &amp; Naiman, R. J. (2001). EFFECTS OF SALMON-DERIVED NITROGEN ON RIPARIAN FOREST GROWTH AND IMPLICATIONS FOR STREAM PRODUCTIVITY. </w:t>
        </w:r>
      </w:hyperlink>
      <w:hyperlink r:id="rId179">
        <w:r w:rsidRPr="00F64128">
          <w:rPr>
            <w:rFonts w:ascii="Times New Roman" w:hAnsi="Times New Roman" w:cs="Times New Roman"/>
            <w:i/>
            <w:sz w:val="24"/>
            <w:szCs w:val="24"/>
          </w:rPr>
          <w:t>Ecology</w:t>
        </w:r>
      </w:hyperlink>
      <w:hyperlink r:id="rId180">
        <w:r w:rsidRPr="00F64128">
          <w:rPr>
            <w:rFonts w:ascii="Times New Roman" w:hAnsi="Times New Roman" w:cs="Times New Roman"/>
            <w:sz w:val="24"/>
            <w:szCs w:val="24"/>
          </w:rPr>
          <w:t xml:space="preserve">, </w:t>
        </w:r>
      </w:hyperlink>
      <w:hyperlink r:id="rId181">
        <w:r w:rsidRPr="00F64128">
          <w:rPr>
            <w:rFonts w:ascii="Times New Roman" w:hAnsi="Times New Roman" w:cs="Times New Roman"/>
            <w:i/>
            <w:sz w:val="24"/>
            <w:szCs w:val="24"/>
          </w:rPr>
          <w:t>82</w:t>
        </w:r>
      </w:hyperlink>
      <w:hyperlink r:id="rId182">
        <w:r w:rsidRPr="00F64128">
          <w:rPr>
            <w:rFonts w:ascii="Times New Roman" w:hAnsi="Times New Roman" w:cs="Times New Roman"/>
            <w:sz w:val="24"/>
            <w:szCs w:val="24"/>
          </w:rPr>
          <w:t>(9), 2403–2409. https://doi.org/10.1890/0012-9658(2001)082[2403:EOSDNO]2.0.CO;2</w:t>
        </w:r>
      </w:hyperlink>
    </w:p>
    <w:p w14:paraId="531DAD3F"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83">
        <w:r w:rsidRPr="00F64128">
          <w:rPr>
            <w:rFonts w:ascii="Times New Roman" w:hAnsi="Times New Roman" w:cs="Times New Roman"/>
            <w:sz w:val="24"/>
            <w:szCs w:val="24"/>
          </w:rPr>
          <w:t xml:space="preserve">Hossain, Z., . H. K., &amp; . K. T. (2003). Biochemical Composition and Lipid Compositional Properties of the Brown Alga Sargassumhorneri. </w:t>
        </w:r>
      </w:hyperlink>
      <w:hyperlink r:id="rId184">
        <w:r w:rsidRPr="00F64128">
          <w:rPr>
            <w:rFonts w:ascii="Times New Roman" w:hAnsi="Times New Roman" w:cs="Times New Roman"/>
            <w:i/>
            <w:sz w:val="24"/>
            <w:szCs w:val="24"/>
          </w:rPr>
          <w:t>Pakistan Journal of Biological Sciences</w:t>
        </w:r>
      </w:hyperlink>
      <w:hyperlink r:id="rId185">
        <w:r w:rsidRPr="00F64128">
          <w:rPr>
            <w:rFonts w:ascii="Times New Roman" w:hAnsi="Times New Roman" w:cs="Times New Roman"/>
            <w:sz w:val="24"/>
            <w:szCs w:val="24"/>
          </w:rPr>
          <w:t xml:space="preserve">, </w:t>
        </w:r>
      </w:hyperlink>
      <w:hyperlink r:id="rId186">
        <w:r w:rsidRPr="00F64128">
          <w:rPr>
            <w:rFonts w:ascii="Times New Roman" w:hAnsi="Times New Roman" w:cs="Times New Roman"/>
            <w:i/>
            <w:sz w:val="24"/>
            <w:szCs w:val="24"/>
          </w:rPr>
          <w:t>6</w:t>
        </w:r>
      </w:hyperlink>
      <w:hyperlink r:id="rId187">
        <w:r w:rsidRPr="00F64128">
          <w:rPr>
            <w:rFonts w:ascii="Times New Roman" w:hAnsi="Times New Roman" w:cs="Times New Roman"/>
            <w:sz w:val="24"/>
            <w:szCs w:val="24"/>
          </w:rPr>
          <w:t>(17), 1497–1500. https://doi.org/10.3923/pjbs.2003.1497.1500</w:t>
        </w:r>
      </w:hyperlink>
    </w:p>
    <w:p w14:paraId="348C209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88">
        <w:r w:rsidRPr="00F64128">
          <w:rPr>
            <w:rFonts w:ascii="Times New Roman" w:hAnsi="Times New Roman" w:cs="Times New Roman"/>
            <w:sz w:val="24"/>
            <w:szCs w:val="24"/>
          </w:rPr>
          <w:t xml:space="preserve">Jefferies, R. L. (2000). </w:t>
        </w:r>
      </w:hyperlink>
      <w:hyperlink r:id="rId189">
        <w:r w:rsidRPr="00F64128">
          <w:rPr>
            <w:rFonts w:ascii="Times New Roman" w:hAnsi="Times New Roman" w:cs="Times New Roman"/>
            <w:i/>
            <w:sz w:val="24"/>
            <w:szCs w:val="24"/>
          </w:rPr>
          <w:t>Allochthonous inputs: Integrating population changes and food-web dynamics</w:t>
        </w:r>
      </w:hyperlink>
      <w:hyperlink r:id="rId190">
        <w:r w:rsidRPr="00F64128">
          <w:rPr>
            <w:rFonts w:ascii="Times New Roman" w:hAnsi="Times New Roman" w:cs="Times New Roman"/>
            <w:sz w:val="24"/>
            <w:szCs w:val="24"/>
          </w:rPr>
          <w:t xml:space="preserve">. </w:t>
        </w:r>
      </w:hyperlink>
      <w:hyperlink r:id="rId191">
        <w:r w:rsidRPr="00F64128">
          <w:rPr>
            <w:rFonts w:ascii="Times New Roman" w:hAnsi="Times New Roman" w:cs="Times New Roman"/>
            <w:i/>
            <w:sz w:val="24"/>
            <w:szCs w:val="24"/>
          </w:rPr>
          <w:t>15</w:t>
        </w:r>
      </w:hyperlink>
      <w:hyperlink r:id="rId192">
        <w:r w:rsidRPr="00F64128">
          <w:rPr>
            <w:rFonts w:ascii="Times New Roman" w:hAnsi="Times New Roman" w:cs="Times New Roman"/>
            <w:sz w:val="24"/>
            <w:szCs w:val="24"/>
          </w:rPr>
          <w:t>(1), 4.</w:t>
        </w:r>
      </w:hyperlink>
    </w:p>
    <w:p w14:paraId="7ECAADAC"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93">
        <w:r w:rsidRPr="00F64128">
          <w:rPr>
            <w:rFonts w:ascii="Times New Roman" w:hAnsi="Times New Roman" w:cs="Times New Roman"/>
            <w:sz w:val="24"/>
            <w:szCs w:val="24"/>
          </w:rPr>
          <w:t xml:space="preserve">Keane, R. (2002). Exotic plant invasions and the enemy release hypothesis. </w:t>
        </w:r>
      </w:hyperlink>
      <w:hyperlink r:id="rId194">
        <w:r w:rsidRPr="00F64128">
          <w:rPr>
            <w:rFonts w:ascii="Times New Roman" w:hAnsi="Times New Roman" w:cs="Times New Roman"/>
            <w:i/>
            <w:sz w:val="24"/>
            <w:szCs w:val="24"/>
          </w:rPr>
          <w:t>Trends in Ecology &amp; Evolution</w:t>
        </w:r>
      </w:hyperlink>
      <w:hyperlink r:id="rId195">
        <w:r w:rsidRPr="00F64128">
          <w:rPr>
            <w:rFonts w:ascii="Times New Roman" w:hAnsi="Times New Roman" w:cs="Times New Roman"/>
            <w:sz w:val="24"/>
            <w:szCs w:val="24"/>
          </w:rPr>
          <w:t xml:space="preserve">, </w:t>
        </w:r>
      </w:hyperlink>
      <w:hyperlink r:id="rId196">
        <w:r w:rsidRPr="00F64128">
          <w:rPr>
            <w:rFonts w:ascii="Times New Roman" w:hAnsi="Times New Roman" w:cs="Times New Roman"/>
            <w:i/>
            <w:sz w:val="24"/>
            <w:szCs w:val="24"/>
          </w:rPr>
          <w:t>17</w:t>
        </w:r>
      </w:hyperlink>
      <w:hyperlink r:id="rId197">
        <w:r w:rsidRPr="00F64128">
          <w:rPr>
            <w:rFonts w:ascii="Times New Roman" w:hAnsi="Times New Roman" w:cs="Times New Roman"/>
            <w:sz w:val="24"/>
            <w:szCs w:val="24"/>
          </w:rPr>
          <w:t>(4), 164–170. https://doi.org/10.1016/S0169-5347(02)02499-0</w:t>
        </w:r>
      </w:hyperlink>
    </w:p>
    <w:p w14:paraId="40758C81"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98">
        <w:r w:rsidRPr="00F64128">
          <w:rPr>
            <w:rFonts w:ascii="Times New Roman" w:hAnsi="Times New Roman" w:cs="Times New Roman"/>
            <w:sz w:val="24"/>
            <w:szCs w:val="24"/>
          </w:rPr>
          <w:t xml:space="preserve">Kenny, H. V., Wright, A. N., Piovia-Scott, J., Yang, L. H., Spiller, D. A., &amp; Schoener, T. W. (2017). Marine subsidies change short-term foraging activity and habitat utilization of terrestrial lizards. </w:t>
        </w:r>
      </w:hyperlink>
      <w:hyperlink r:id="rId199">
        <w:r w:rsidRPr="00F64128">
          <w:rPr>
            <w:rFonts w:ascii="Times New Roman" w:hAnsi="Times New Roman" w:cs="Times New Roman"/>
            <w:i/>
            <w:sz w:val="24"/>
            <w:szCs w:val="24"/>
          </w:rPr>
          <w:t>Ecology and Evolution</w:t>
        </w:r>
      </w:hyperlink>
      <w:hyperlink r:id="rId200">
        <w:r w:rsidRPr="00F64128">
          <w:rPr>
            <w:rFonts w:ascii="Times New Roman" w:hAnsi="Times New Roman" w:cs="Times New Roman"/>
            <w:sz w:val="24"/>
            <w:szCs w:val="24"/>
          </w:rPr>
          <w:t xml:space="preserve">, </w:t>
        </w:r>
      </w:hyperlink>
      <w:hyperlink r:id="rId201">
        <w:r w:rsidRPr="00F64128">
          <w:rPr>
            <w:rFonts w:ascii="Times New Roman" w:hAnsi="Times New Roman" w:cs="Times New Roman"/>
            <w:i/>
            <w:sz w:val="24"/>
            <w:szCs w:val="24"/>
          </w:rPr>
          <w:t>7</w:t>
        </w:r>
      </w:hyperlink>
      <w:hyperlink r:id="rId202">
        <w:r w:rsidRPr="00F64128">
          <w:rPr>
            <w:rFonts w:ascii="Times New Roman" w:hAnsi="Times New Roman" w:cs="Times New Roman"/>
            <w:sz w:val="24"/>
            <w:szCs w:val="24"/>
          </w:rPr>
          <w:t>(24), 10701–10709. https://doi.org/10.1002/ece3.3560</w:t>
        </w:r>
      </w:hyperlink>
    </w:p>
    <w:p w14:paraId="789C15CA"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03">
        <w:r w:rsidRPr="00F64128">
          <w:rPr>
            <w:rFonts w:ascii="Times New Roman" w:hAnsi="Times New Roman" w:cs="Times New Roman"/>
            <w:sz w:val="24"/>
            <w:szCs w:val="24"/>
          </w:rPr>
          <w:t xml:space="preserve">Lachambre, S., Day, R., Boudry, P., Huchette, S., Rio-Cabello, A., Fustec, T., &amp; Roussel, S. (2017). Stress response of farmed European abalone reveals rapid domestication process in absence of intentional selection. </w:t>
        </w:r>
      </w:hyperlink>
      <w:hyperlink r:id="rId204">
        <w:r w:rsidRPr="00F64128">
          <w:rPr>
            <w:rFonts w:ascii="Times New Roman" w:hAnsi="Times New Roman" w:cs="Times New Roman"/>
            <w:i/>
            <w:sz w:val="24"/>
            <w:szCs w:val="24"/>
          </w:rPr>
          <w:t>Applied Animal Behaviour Science</w:t>
        </w:r>
      </w:hyperlink>
      <w:hyperlink r:id="rId205">
        <w:r w:rsidRPr="00F64128">
          <w:rPr>
            <w:rFonts w:ascii="Times New Roman" w:hAnsi="Times New Roman" w:cs="Times New Roman"/>
            <w:sz w:val="24"/>
            <w:szCs w:val="24"/>
          </w:rPr>
          <w:t xml:space="preserve">, </w:t>
        </w:r>
      </w:hyperlink>
      <w:hyperlink r:id="rId206">
        <w:r w:rsidRPr="00F64128">
          <w:rPr>
            <w:rFonts w:ascii="Times New Roman" w:hAnsi="Times New Roman" w:cs="Times New Roman"/>
            <w:i/>
            <w:sz w:val="24"/>
            <w:szCs w:val="24"/>
          </w:rPr>
          <w:t>196</w:t>
        </w:r>
      </w:hyperlink>
      <w:hyperlink r:id="rId207">
        <w:r w:rsidRPr="00F64128">
          <w:rPr>
            <w:rFonts w:ascii="Times New Roman" w:hAnsi="Times New Roman" w:cs="Times New Roman"/>
            <w:sz w:val="24"/>
            <w:szCs w:val="24"/>
          </w:rPr>
          <w:t>, 13–21. https://doi.org/10.1016/j.applanim.2017.07.004</w:t>
        </w:r>
      </w:hyperlink>
    </w:p>
    <w:p w14:paraId="16FCD9ED"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08">
        <w:r w:rsidRPr="00F64128">
          <w:rPr>
            <w:rFonts w:ascii="Times New Roman" w:hAnsi="Times New Roman" w:cs="Times New Roman"/>
            <w:sz w:val="24"/>
            <w:szCs w:val="24"/>
          </w:rPr>
          <w:t xml:space="preserve">Lefcheck, J. S., Whalen, M. A., Davenport, T. M., Stone, J. P., &amp; Duffy, J. E. (2013). Physiological effects of diet mixing on consumer fitness: A meta-analysis. </w:t>
        </w:r>
      </w:hyperlink>
      <w:hyperlink r:id="rId209">
        <w:r w:rsidRPr="00F64128">
          <w:rPr>
            <w:rFonts w:ascii="Times New Roman" w:hAnsi="Times New Roman" w:cs="Times New Roman"/>
            <w:i/>
            <w:sz w:val="24"/>
            <w:szCs w:val="24"/>
          </w:rPr>
          <w:t>Ecology</w:t>
        </w:r>
      </w:hyperlink>
      <w:hyperlink r:id="rId210">
        <w:r w:rsidRPr="00F64128">
          <w:rPr>
            <w:rFonts w:ascii="Times New Roman" w:hAnsi="Times New Roman" w:cs="Times New Roman"/>
            <w:sz w:val="24"/>
            <w:szCs w:val="24"/>
          </w:rPr>
          <w:t xml:space="preserve">, </w:t>
        </w:r>
      </w:hyperlink>
      <w:hyperlink r:id="rId211">
        <w:r w:rsidRPr="00F64128">
          <w:rPr>
            <w:rFonts w:ascii="Times New Roman" w:hAnsi="Times New Roman" w:cs="Times New Roman"/>
            <w:i/>
            <w:sz w:val="24"/>
            <w:szCs w:val="24"/>
          </w:rPr>
          <w:t>94</w:t>
        </w:r>
      </w:hyperlink>
      <w:hyperlink r:id="rId212">
        <w:r w:rsidRPr="00F64128">
          <w:rPr>
            <w:rFonts w:ascii="Times New Roman" w:hAnsi="Times New Roman" w:cs="Times New Roman"/>
            <w:sz w:val="24"/>
            <w:szCs w:val="24"/>
          </w:rPr>
          <w:t>(3), 565–572. https://doi.org/10.1890/12-0192.1</w:t>
        </w:r>
      </w:hyperlink>
    </w:p>
    <w:p w14:paraId="7D41102B"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13">
        <w:r w:rsidRPr="00F64128">
          <w:rPr>
            <w:rFonts w:ascii="Times New Roman" w:hAnsi="Times New Roman" w:cs="Times New Roman"/>
            <w:sz w:val="24"/>
            <w:szCs w:val="24"/>
          </w:rPr>
          <w:t xml:space="preserve">Leighton, D., &amp; </w:t>
        </w:r>
        <w:proofErr w:type="spellStart"/>
        <w:r w:rsidRPr="00F64128">
          <w:rPr>
            <w:rFonts w:ascii="Times New Roman" w:hAnsi="Times New Roman" w:cs="Times New Roman"/>
            <w:sz w:val="24"/>
            <w:szCs w:val="24"/>
          </w:rPr>
          <w:t>Boolootian</w:t>
        </w:r>
        <w:proofErr w:type="spellEnd"/>
        <w:r w:rsidRPr="00F64128">
          <w:rPr>
            <w:rFonts w:ascii="Times New Roman" w:hAnsi="Times New Roman" w:cs="Times New Roman"/>
            <w:sz w:val="24"/>
            <w:szCs w:val="24"/>
          </w:rPr>
          <w:t xml:space="preserve">, R. A. (1963). </w:t>
        </w:r>
      </w:hyperlink>
      <w:hyperlink r:id="rId214">
        <w:r w:rsidRPr="00F64128">
          <w:rPr>
            <w:rFonts w:ascii="Times New Roman" w:hAnsi="Times New Roman" w:cs="Times New Roman"/>
            <w:i/>
            <w:sz w:val="24"/>
            <w:szCs w:val="24"/>
          </w:rPr>
          <w:t>DIET AND GROWTH IN THE BLACK ABALONE, HALJOTIS CRACHERODII</w:t>
        </w:r>
      </w:hyperlink>
      <w:hyperlink r:id="rId215">
        <w:r w:rsidRPr="00F64128">
          <w:rPr>
            <w:rFonts w:ascii="Times New Roman" w:hAnsi="Times New Roman" w:cs="Times New Roman"/>
            <w:sz w:val="24"/>
            <w:szCs w:val="24"/>
          </w:rPr>
          <w:t xml:space="preserve">. </w:t>
        </w:r>
      </w:hyperlink>
      <w:hyperlink r:id="rId216">
        <w:r w:rsidRPr="00F64128">
          <w:rPr>
            <w:rFonts w:ascii="Times New Roman" w:hAnsi="Times New Roman" w:cs="Times New Roman"/>
            <w:i/>
            <w:sz w:val="24"/>
            <w:szCs w:val="24"/>
          </w:rPr>
          <w:t>44</w:t>
        </w:r>
      </w:hyperlink>
      <w:hyperlink r:id="rId217">
        <w:r w:rsidRPr="00F64128">
          <w:rPr>
            <w:rFonts w:ascii="Times New Roman" w:hAnsi="Times New Roman" w:cs="Times New Roman"/>
            <w:sz w:val="24"/>
            <w:szCs w:val="24"/>
          </w:rPr>
          <w:t>(2), 13.</w:t>
        </w:r>
      </w:hyperlink>
    </w:p>
    <w:p w14:paraId="44162EDE"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18">
        <w:r w:rsidRPr="00F64128">
          <w:rPr>
            <w:rFonts w:ascii="Times New Roman" w:hAnsi="Times New Roman" w:cs="Times New Roman"/>
            <w:sz w:val="24"/>
            <w:szCs w:val="24"/>
          </w:rPr>
          <w:t xml:space="preserve">MacMillan, M. R., Tummon Flynn, P., Duarte, C., &amp; Quijón, P. A. (2016). Near-edge wrack effects on bare sediments: Small scale variation matters in the monitoring of sandy </w:t>
        </w:r>
        <w:r w:rsidRPr="00F64128">
          <w:rPr>
            <w:rFonts w:ascii="Times New Roman" w:hAnsi="Times New Roman" w:cs="Times New Roman"/>
            <w:sz w:val="24"/>
            <w:szCs w:val="24"/>
          </w:rPr>
          <w:lastRenderedPageBreak/>
          <w:t xml:space="preserve">beaches. </w:t>
        </w:r>
      </w:hyperlink>
      <w:hyperlink r:id="rId219">
        <w:r w:rsidRPr="00F64128">
          <w:rPr>
            <w:rFonts w:ascii="Times New Roman" w:hAnsi="Times New Roman" w:cs="Times New Roman"/>
            <w:i/>
            <w:sz w:val="24"/>
            <w:szCs w:val="24"/>
          </w:rPr>
          <w:t>Marine Environmental Research</w:t>
        </w:r>
      </w:hyperlink>
      <w:hyperlink r:id="rId220">
        <w:r w:rsidRPr="00F64128">
          <w:rPr>
            <w:rFonts w:ascii="Times New Roman" w:hAnsi="Times New Roman" w:cs="Times New Roman"/>
            <w:sz w:val="24"/>
            <w:szCs w:val="24"/>
          </w:rPr>
          <w:t xml:space="preserve">, </w:t>
        </w:r>
      </w:hyperlink>
      <w:hyperlink r:id="rId221">
        <w:r w:rsidRPr="00F64128">
          <w:rPr>
            <w:rFonts w:ascii="Times New Roman" w:hAnsi="Times New Roman" w:cs="Times New Roman"/>
            <w:i/>
            <w:sz w:val="24"/>
            <w:szCs w:val="24"/>
          </w:rPr>
          <w:t>122</w:t>
        </w:r>
      </w:hyperlink>
      <w:hyperlink r:id="rId222">
        <w:r w:rsidRPr="00F64128">
          <w:rPr>
            <w:rFonts w:ascii="Times New Roman" w:hAnsi="Times New Roman" w:cs="Times New Roman"/>
            <w:sz w:val="24"/>
            <w:szCs w:val="24"/>
          </w:rPr>
          <w:t>, 196–200. https://doi.org/10.1016/j.marenvres.2016.10.010</w:t>
        </w:r>
      </w:hyperlink>
    </w:p>
    <w:p w14:paraId="2210CE32"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23">
        <w:r w:rsidRPr="00F64128">
          <w:rPr>
            <w:rFonts w:ascii="Times New Roman" w:hAnsi="Times New Roman" w:cs="Times New Roman"/>
            <w:sz w:val="24"/>
            <w:szCs w:val="24"/>
          </w:rPr>
          <w:t xml:space="preserve">Marcarelli, A. M., Baxter, C. V., Mineau, M. M., &amp; Hall, R. O. (2011). Quantity and quality: Unifying food web and ecosystem perspectives on the role of resource subsidies in freshwaters. </w:t>
        </w:r>
      </w:hyperlink>
      <w:hyperlink r:id="rId224">
        <w:r w:rsidRPr="00F64128">
          <w:rPr>
            <w:rFonts w:ascii="Times New Roman" w:hAnsi="Times New Roman" w:cs="Times New Roman"/>
            <w:i/>
            <w:sz w:val="24"/>
            <w:szCs w:val="24"/>
          </w:rPr>
          <w:t>Ecology</w:t>
        </w:r>
      </w:hyperlink>
      <w:hyperlink r:id="rId225">
        <w:r w:rsidRPr="00F64128">
          <w:rPr>
            <w:rFonts w:ascii="Times New Roman" w:hAnsi="Times New Roman" w:cs="Times New Roman"/>
            <w:sz w:val="24"/>
            <w:szCs w:val="24"/>
          </w:rPr>
          <w:t xml:space="preserve">, </w:t>
        </w:r>
      </w:hyperlink>
      <w:hyperlink r:id="rId226">
        <w:r w:rsidRPr="00F64128">
          <w:rPr>
            <w:rFonts w:ascii="Times New Roman" w:hAnsi="Times New Roman" w:cs="Times New Roman"/>
            <w:i/>
            <w:sz w:val="24"/>
            <w:szCs w:val="24"/>
          </w:rPr>
          <w:t>92</w:t>
        </w:r>
      </w:hyperlink>
      <w:hyperlink r:id="rId227">
        <w:r w:rsidRPr="00F64128">
          <w:rPr>
            <w:rFonts w:ascii="Times New Roman" w:hAnsi="Times New Roman" w:cs="Times New Roman"/>
            <w:sz w:val="24"/>
            <w:szCs w:val="24"/>
          </w:rPr>
          <w:t>(6), 1215–1225. https://doi.org/10.1890/10-2240.1</w:t>
        </w:r>
      </w:hyperlink>
    </w:p>
    <w:p w14:paraId="79C31BF1"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28">
        <w:r w:rsidRPr="00F64128">
          <w:rPr>
            <w:rFonts w:ascii="Times New Roman" w:hAnsi="Times New Roman" w:cs="Times New Roman"/>
            <w:sz w:val="24"/>
            <w:szCs w:val="24"/>
          </w:rPr>
          <w:t xml:space="preserve">Marks, L. M., Reed, D. C., &amp; Holbrook, S. J. (2020). Niche Complementarity and Resistance to Grazing Promote the Invasion Success of Sargassum horneri in North America. </w:t>
        </w:r>
      </w:hyperlink>
      <w:hyperlink r:id="rId229">
        <w:r w:rsidRPr="00F64128">
          <w:rPr>
            <w:rFonts w:ascii="Times New Roman" w:hAnsi="Times New Roman" w:cs="Times New Roman"/>
            <w:i/>
            <w:sz w:val="24"/>
            <w:szCs w:val="24"/>
          </w:rPr>
          <w:t>Diversity</w:t>
        </w:r>
      </w:hyperlink>
      <w:hyperlink r:id="rId230">
        <w:r w:rsidRPr="00F64128">
          <w:rPr>
            <w:rFonts w:ascii="Times New Roman" w:hAnsi="Times New Roman" w:cs="Times New Roman"/>
            <w:sz w:val="24"/>
            <w:szCs w:val="24"/>
          </w:rPr>
          <w:t xml:space="preserve">, </w:t>
        </w:r>
      </w:hyperlink>
      <w:hyperlink r:id="rId231">
        <w:r w:rsidRPr="00F64128">
          <w:rPr>
            <w:rFonts w:ascii="Times New Roman" w:hAnsi="Times New Roman" w:cs="Times New Roman"/>
            <w:i/>
            <w:sz w:val="24"/>
            <w:szCs w:val="24"/>
          </w:rPr>
          <w:t>12</w:t>
        </w:r>
      </w:hyperlink>
      <w:hyperlink r:id="rId232">
        <w:r w:rsidRPr="00F64128">
          <w:rPr>
            <w:rFonts w:ascii="Times New Roman" w:hAnsi="Times New Roman" w:cs="Times New Roman"/>
            <w:sz w:val="24"/>
            <w:szCs w:val="24"/>
          </w:rPr>
          <w:t>(2), 54. https://doi.org/10.3390/d12020054</w:t>
        </w:r>
      </w:hyperlink>
    </w:p>
    <w:p w14:paraId="4D13ED3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33">
        <w:r w:rsidRPr="00F64128">
          <w:rPr>
            <w:rFonts w:ascii="Times New Roman" w:hAnsi="Times New Roman" w:cs="Times New Roman"/>
            <w:sz w:val="24"/>
            <w:szCs w:val="24"/>
          </w:rPr>
          <w:t xml:space="preserve">Marks, L., Salinas-Ruiz, P., Reed, D., Holbrook, S., Culver, C., Engle, J., Kushner, D., Caselle, J., Freiwald, J., Williams, J., Smith, J., Aguilar-Rosas, L., &amp; Kaplanis, N. (2015). Range expansion of a non-native, invasive macroalga Sargassum horneri (Turner) C. Agardh, 1820 in the eastern Pacific. </w:t>
        </w:r>
      </w:hyperlink>
      <w:hyperlink r:id="rId234">
        <w:r w:rsidRPr="00F64128">
          <w:rPr>
            <w:rFonts w:ascii="Times New Roman" w:hAnsi="Times New Roman" w:cs="Times New Roman"/>
            <w:i/>
            <w:sz w:val="24"/>
            <w:szCs w:val="24"/>
          </w:rPr>
          <w:t>BioInvasions Records</w:t>
        </w:r>
      </w:hyperlink>
      <w:hyperlink r:id="rId235">
        <w:r w:rsidRPr="00F64128">
          <w:rPr>
            <w:rFonts w:ascii="Times New Roman" w:hAnsi="Times New Roman" w:cs="Times New Roman"/>
            <w:sz w:val="24"/>
            <w:szCs w:val="24"/>
          </w:rPr>
          <w:t xml:space="preserve">, </w:t>
        </w:r>
      </w:hyperlink>
      <w:hyperlink r:id="rId236">
        <w:r w:rsidRPr="00F64128">
          <w:rPr>
            <w:rFonts w:ascii="Times New Roman" w:hAnsi="Times New Roman" w:cs="Times New Roman"/>
            <w:i/>
            <w:sz w:val="24"/>
            <w:szCs w:val="24"/>
          </w:rPr>
          <w:t>4</w:t>
        </w:r>
      </w:hyperlink>
      <w:hyperlink r:id="rId237">
        <w:r w:rsidRPr="00F64128">
          <w:rPr>
            <w:rFonts w:ascii="Times New Roman" w:hAnsi="Times New Roman" w:cs="Times New Roman"/>
            <w:sz w:val="24"/>
            <w:szCs w:val="24"/>
          </w:rPr>
          <w:t>(4), 243–248. https://doi.org/10.3391/bir.2015.4.4.02</w:t>
        </w:r>
      </w:hyperlink>
    </w:p>
    <w:p w14:paraId="107FB916"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38">
        <w:r w:rsidRPr="00F64128">
          <w:rPr>
            <w:rFonts w:ascii="Times New Roman" w:hAnsi="Times New Roman" w:cs="Times New Roman"/>
            <w:sz w:val="24"/>
            <w:szCs w:val="24"/>
          </w:rPr>
          <w:t xml:space="preserve">Menge, B. A., Lubchenco, J., Bracken, M. E. S., Chan, F., Foley, M. M., Freidenburg, T. L., Gaines, S. D., Hudson, G., Krenz, C., Leslie, H., Menge, D. N. L., Russell, R., &amp; Webster, M. S. (2003). Coastal oceanography sets the pace of rocky intertidal community dynamics. </w:t>
        </w:r>
      </w:hyperlink>
      <w:hyperlink r:id="rId239">
        <w:r w:rsidRPr="00F64128">
          <w:rPr>
            <w:rFonts w:ascii="Times New Roman" w:hAnsi="Times New Roman" w:cs="Times New Roman"/>
            <w:i/>
            <w:sz w:val="24"/>
            <w:szCs w:val="24"/>
          </w:rPr>
          <w:t>Proceedings of the National Academy of Sciences</w:t>
        </w:r>
      </w:hyperlink>
      <w:hyperlink r:id="rId240">
        <w:r w:rsidRPr="00F64128">
          <w:rPr>
            <w:rFonts w:ascii="Times New Roman" w:hAnsi="Times New Roman" w:cs="Times New Roman"/>
            <w:sz w:val="24"/>
            <w:szCs w:val="24"/>
          </w:rPr>
          <w:t xml:space="preserve">, </w:t>
        </w:r>
      </w:hyperlink>
      <w:hyperlink r:id="rId241">
        <w:r w:rsidRPr="00F64128">
          <w:rPr>
            <w:rFonts w:ascii="Times New Roman" w:hAnsi="Times New Roman" w:cs="Times New Roman"/>
            <w:i/>
            <w:sz w:val="24"/>
            <w:szCs w:val="24"/>
          </w:rPr>
          <w:t>100</w:t>
        </w:r>
      </w:hyperlink>
      <w:hyperlink r:id="rId242">
        <w:r w:rsidRPr="00F64128">
          <w:rPr>
            <w:rFonts w:ascii="Times New Roman" w:hAnsi="Times New Roman" w:cs="Times New Roman"/>
            <w:sz w:val="24"/>
            <w:szCs w:val="24"/>
          </w:rPr>
          <w:t>(21), 12229–12234. https://doi.org/10.1073/pnas.1534875100</w:t>
        </w:r>
      </w:hyperlink>
    </w:p>
    <w:p w14:paraId="0EEC48A1"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43">
        <w:r w:rsidRPr="00F64128">
          <w:rPr>
            <w:rFonts w:ascii="Times New Roman" w:hAnsi="Times New Roman" w:cs="Times New Roman"/>
            <w:sz w:val="24"/>
            <w:szCs w:val="24"/>
          </w:rPr>
          <w:t xml:space="preserve">Nakano, S., Miyasaka, H., &amp; Kuhara, N. (1999). TERRESTRIAL–AQUATIC LINKAGES: RIPARIAN ARTHROPOD INPUTS ALTER TROPHIC CASCADES IN A STREAM FOOD WEB. </w:t>
        </w:r>
      </w:hyperlink>
      <w:hyperlink r:id="rId244">
        <w:r w:rsidRPr="00F64128">
          <w:rPr>
            <w:rFonts w:ascii="Times New Roman" w:hAnsi="Times New Roman" w:cs="Times New Roman"/>
            <w:i/>
            <w:sz w:val="24"/>
            <w:szCs w:val="24"/>
          </w:rPr>
          <w:t>Ecology</w:t>
        </w:r>
      </w:hyperlink>
      <w:hyperlink r:id="rId245">
        <w:r w:rsidRPr="00F64128">
          <w:rPr>
            <w:rFonts w:ascii="Times New Roman" w:hAnsi="Times New Roman" w:cs="Times New Roman"/>
            <w:sz w:val="24"/>
            <w:szCs w:val="24"/>
          </w:rPr>
          <w:t xml:space="preserve">, </w:t>
        </w:r>
      </w:hyperlink>
      <w:hyperlink r:id="rId246">
        <w:r w:rsidRPr="00F64128">
          <w:rPr>
            <w:rFonts w:ascii="Times New Roman" w:hAnsi="Times New Roman" w:cs="Times New Roman"/>
            <w:i/>
            <w:sz w:val="24"/>
            <w:szCs w:val="24"/>
          </w:rPr>
          <w:t>80</w:t>
        </w:r>
      </w:hyperlink>
      <w:hyperlink r:id="rId247">
        <w:r w:rsidRPr="00F64128">
          <w:rPr>
            <w:rFonts w:ascii="Times New Roman" w:hAnsi="Times New Roman" w:cs="Times New Roman"/>
            <w:sz w:val="24"/>
            <w:szCs w:val="24"/>
          </w:rPr>
          <w:t>(7), 2435–2441. https://doi.org/10.1890/0012-9658(1999)080[2435:TALRAI]2.0.CO;2</w:t>
        </w:r>
      </w:hyperlink>
    </w:p>
    <w:p w14:paraId="19AAEE7B"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48">
        <w:r w:rsidRPr="00F64128">
          <w:rPr>
            <w:rFonts w:ascii="Times New Roman" w:hAnsi="Times New Roman" w:cs="Times New Roman"/>
            <w:sz w:val="24"/>
            <w:szCs w:val="24"/>
          </w:rPr>
          <w:t xml:space="preserve">Nelson, M. M., Leighton, D. L., Phleger, C. F., &amp; Nichols, P. D. (2002). Comparison of growth and lipid composition in the green abalone, Haliotis fulgens, provided specific macroalgal diets. </w:t>
        </w:r>
      </w:hyperlink>
      <w:hyperlink r:id="rId249">
        <w:r w:rsidRPr="00F64128">
          <w:rPr>
            <w:rFonts w:ascii="Times New Roman" w:hAnsi="Times New Roman" w:cs="Times New Roman"/>
            <w:i/>
            <w:sz w:val="24"/>
            <w:szCs w:val="24"/>
          </w:rPr>
          <w:t>Comparative Biochemistry and Physiology Part B: Biochemistry and Molecular Biology</w:t>
        </w:r>
      </w:hyperlink>
      <w:hyperlink r:id="rId250">
        <w:r w:rsidRPr="00F64128">
          <w:rPr>
            <w:rFonts w:ascii="Times New Roman" w:hAnsi="Times New Roman" w:cs="Times New Roman"/>
            <w:sz w:val="24"/>
            <w:szCs w:val="24"/>
          </w:rPr>
          <w:t xml:space="preserve">, </w:t>
        </w:r>
      </w:hyperlink>
      <w:hyperlink r:id="rId251">
        <w:r w:rsidRPr="00F64128">
          <w:rPr>
            <w:rFonts w:ascii="Times New Roman" w:hAnsi="Times New Roman" w:cs="Times New Roman"/>
            <w:i/>
            <w:sz w:val="24"/>
            <w:szCs w:val="24"/>
          </w:rPr>
          <w:t>131</w:t>
        </w:r>
      </w:hyperlink>
      <w:hyperlink r:id="rId252">
        <w:r w:rsidRPr="00F64128">
          <w:rPr>
            <w:rFonts w:ascii="Times New Roman" w:hAnsi="Times New Roman" w:cs="Times New Roman"/>
            <w:sz w:val="24"/>
            <w:szCs w:val="24"/>
          </w:rPr>
          <w:t>(4), 695–712. https://doi.org/10.1016/S1096-4959(02)00042-8</w:t>
        </w:r>
      </w:hyperlink>
    </w:p>
    <w:p w14:paraId="4D8B9BAE"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53">
        <w:r w:rsidRPr="00F64128">
          <w:rPr>
            <w:rFonts w:ascii="Times New Roman" w:hAnsi="Times New Roman" w:cs="Times New Roman"/>
            <w:sz w:val="24"/>
            <w:szCs w:val="24"/>
          </w:rPr>
          <w:t xml:space="preserve">Orr, M., Zimmer, M., Jelinski, D. E., &amp; Mews, M. (2005). WRACK DEPOSITION ON DIFFERENT BEACH TYPES: SPATIAL AND TEMPORAL VARIATION IN THE PATTERN OF SUBSIDY. </w:t>
        </w:r>
      </w:hyperlink>
      <w:hyperlink r:id="rId254">
        <w:r w:rsidRPr="00F64128">
          <w:rPr>
            <w:rFonts w:ascii="Times New Roman" w:hAnsi="Times New Roman" w:cs="Times New Roman"/>
            <w:i/>
            <w:sz w:val="24"/>
            <w:szCs w:val="24"/>
          </w:rPr>
          <w:t>Ecology</w:t>
        </w:r>
      </w:hyperlink>
      <w:hyperlink r:id="rId255">
        <w:r w:rsidRPr="00F64128">
          <w:rPr>
            <w:rFonts w:ascii="Times New Roman" w:hAnsi="Times New Roman" w:cs="Times New Roman"/>
            <w:sz w:val="24"/>
            <w:szCs w:val="24"/>
          </w:rPr>
          <w:t xml:space="preserve">, </w:t>
        </w:r>
      </w:hyperlink>
      <w:hyperlink r:id="rId256">
        <w:r w:rsidRPr="00F64128">
          <w:rPr>
            <w:rFonts w:ascii="Times New Roman" w:hAnsi="Times New Roman" w:cs="Times New Roman"/>
            <w:i/>
            <w:sz w:val="24"/>
            <w:szCs w:val="24"/>
          </w:rPr>
          <w:t>86</w:t>
        </w:r>
      </w:hyperlink>
      <w:hyperlink r:id="rId257">
        <w:r w:rsidRPr="00F64128">
          <w:rPr>
            <w:rFonts w:ascii="Times New Roman" w:hAnsi="Times New Roman" w:cs="Times New Roman"/>
            <w:sz w:val="24"/>
            <w:szCs w:val="24"/>
          </w:rPr>
          <w:t>(6), 1496–1507. https://doi.org/10.1890/04-1486</w:t>
        </w:r>
      </w:hyperlink>
    </w:p>
    <w:p w14:paraId="7FE0487C"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58">
        <w:r w:rsidRPr="00F64128">
          <w:rPr>
            <w:rFonts w:ascii="Times New Roman" w:hAnsi="Times New Roman" w:cs="Times New Roman"/>
            <w:sz w:val="24"/>
            <w:szCs w:val="24"/>
          </w:rPr>
          <w:t xml:space="preserve">Palumbi, S. R. (2003). Ecological subsidies alter the structure of marine communities. </w:t>
        </w:r>
      </w:hyperlink>
      <w:hyperlink r:id="rId259">
        <w:r w:rsidRPr="00F64128">
          <w:rPr>
            <w:rFonts w:ascii="Times New Roman" w:hAnsi="Times New Roman" w:cs="Times New Roman"/>
            <w:i/>
            <w:sz w:val="24"/>
            <w:szCs w:val="24"/>
          </w:rPr>
          <w:t>Proceedings of the National Academy of Sciences</w:t>
        </w:r>
      </w:hyperlink>
      <w:hyperlink r:id="rId260">
        <w:r w:rsidRPr="00F64128">
          <w:rPr>
            <w:rFonts w:ascii="Times New Roman" w:hAnsi="Times New Roman" w:cs="Times New Roman"/>
            <w:sz w:val="24"/>
            <w:szCs w:val="24"/>
          </w:rPr>
          <w:t xml:space="preserve">, </w:t>
        </w:r>
      </w:hyperlink>
      <w:hyperlink r:id="rId261">
        <w:r w:rsidRPr="00F64128">
          <w:rPr>
            <w:rFonts w:ascii="Times New Roman" w:hAnsi="Times New Roman" w:cs="Times New Roman"/>
            <w:i/>
            <w:sz w:val="24"/>
            <w:szCs w:val="24"/>
          </w:rPr>
          <w:t>100</w:t>
        </w:r>
      </w:hyperlink>
      <w:hyperlink r:id="rId262">
        <w:r w:rsidRPr="00F64128">
          <w:rPr>
            <w:rFonts w:ascii="Times New Roman" w:hAnsi="Times New Roman" w:cs="Times New Roman"/>
            <w:sz w:val="24"/>
            <w:szCs w:val="24"/>
          </w:rPr>
          <w:t xml:space="preserve">(21), 11927–11928. </w:t>
        </w:r>
        <w:r w:rsidRPr="00F64128">
          <w:rPr>
            <w:rFonts w:ascii="Times New Roman" w:hAnsi="Times New Roman" w:cs="Times New Roman"/>
            <w:sz w:val="24"/>
            <w:szCs w:val="24"/>
          </w:rPr>
          <w:lastRenderedPageBreak/>
          <w:t>https://doi.org/10.1073/pnas.2335832100</w:t>
        </w:r>
      </w:hyperlink>
    </w:p>
    <w:p w14:paraId="5A49BAED"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63">
        <w:r w:rsidRPr="00F64128">
          <w:rPr>
            <w:rFonts w:ascii="Times New Roman" w:hAnsi="Times New Roman" w:cs="Times New Roman"/>
            <w:sz w:val="24"/>
            <w:szCs w:val="24"/>
          </w:rPr>
          <w:t xml:space="preserve">Parker, J. D., &amp; Hay, M. E. (2005). Biotic resistance to plant invasions? Native herbivores prefer non‐native plants. </w:t>
        </w:r>
      </w:hyperlink>
      <w:hyperlink r:id="rId264">
        <w:r w:rsidRPr="00F64128">
          <w:rPr>
            <w:rFonts w:ascii="Times New Roman" w:hAnsi="Times New Roman" w:cs="Times New Roman"/>
            <w:i/>
            <w:sz w:val="24"/>
            <w:szCs w:val="24"/>
          </w:rPr>
          <w:t>Ecology Letters</w:t>
        </w:r>
      </w:hyperlink>
      <w:hyperlink r:id="rId265">
        <w:r w:rsidRPr="00F64128">
          <w:rPr>
            <w:rFonts w:ascii="Times New Roman" w:hAnsi="Times New Roman" w:cs="Times New Roman"/>
            <w:sz w:val="24"/>
            <w:szCs w:val="24"/>
          </w:rPr>
          <w:t xml:space="preserve">, </w:t>
        </w:r>
      </w:hyperlink>
      <w:hyperlink r:id="rId266">
        <w:r w:rsidRPr="00F64128">
          <w:rPr>
            <w:rFonts w:ascii="Times New Roman" w:hAnsi="Times New Roman" w:cs="Times New Roman"/>
            <w:i/>
            <w:sz w:val="24"/>
            <w:szCs w:val="24"/>
          </w:rPr>
          <w:t>8</w:t>
        </w:r>
      </w:hyperlink>
      <w:hyperlink r:id="rId267">
        <w:r w:rsidRPr="00F64128">
          <w:rPr>
            <w:rFonts w:ascii="Times New Roman" w:hAnsi="Times New Roman" w:cs="Times New Roman"/>
            <w:sz w:val="24"/>
            <w:szCs w:val="24"/>
          </w:rPr>
          <w:t>(9), 959–967. https://doi.org/10.1111/j.1461-0248.2005.00799.x</w:t>
        </w:r>
      </w:hyperlink>
    </w:p>
    <w:p w14:paraId="5994F5EE"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68">
        <w:r w:rsidRPr="00F64128">
          <w:rPr>
            <w:rFonts w:ascii="Times New Roman" w:hAnsi="Times New Roman" w:cs="Times New Roman"/>
            <w:sz w:val="24"/>
            <w:szCs w:val="24"/>
          </w:rPr>
          <w:t xml:space="preserve">Piovia‐Scott, J., Yang, L. H., Wright, A. N., Spiller, D. A., &amp; Schoener, T. W. (2019). Pulsed seaweed subsidies drive sequential shifts in the effects of lizard predators on island food webs. </w:t>
        </w:r>
      </w:hyperlink>
      <w:hyperlink r:id="rId269">
        <w:r w:rsidRPr="00F64128">
          <w:rPr>
            <w:rFonts w:ascii="Times New Roman" w:hAnsi="Times New Roman" w:cs="Times New Roman"/>
            <w:i/>
            <w:sz w:val="24"/>
            <w:szCs w:val="24"/>
          </w:rPr>
          <w:t>Ecology Letters</w:t>
        </w:r>
      </w:hyperlink>
      <w:hyperlink r:id="rId270">
        <w:r w:rsidRPr="00F64128">
          <w:rPr>
            <w:rFonts w:ascii="Times New Roman" w:hAnsi="Times New Roman" w:cs="Times New Roman"/>
            <w:sz w:val="24"/>
            <w:szCs w:val="24"/>
          </w:rPr>
          <w:t xml:space="preserve">, </w:t>
        </w:r>
      </w:hyperlink>
      <w:hyperlink r:id="rId271">
        <w:r w:rsidRPr="00F64128">
          <w:rPr>
            <w:rFonts w:ascii="Times New Roman" w:hAnsi="Times New Roman" w:cs="Times New Roman"/>
            <w:i/>
            <w:sz w:val="24"/>
            <w:szCs w:val="24"/>
          </w:rPr>
          <w:t>22</w:t>
        </w:r>
      </w:hyperlink>
      <w:hyperlink r:id="rId272">
        <w:r w:rsidRPr="00F64128">
          <w:rPr>
            <w:rFonts w:ascii="Times New Roman" w:hAnsi="Times New Roman" w:cs="Times New Roman"/>
            <w:sz w:val="24"/>
            <w:szCs w:val="24"/>
          </w:rPr>
          <w:t>(11), 1850–1859. https://doi.org/10.1111/ele.13377</w:t>
        </w:r>
      </w:hyperlink>
    </w:p>
    <w:p w14:paraId="42AB918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73">
        <w:r w:rsidRPr="00F64128">
          <w:rPr>
            <w:rFonts w:ascii="Times New Roman" w:hAnsi="Times New Roman" w:cs="Times New Roman"/>
            <w:sz w:val="24"/>
            <w:szCs w:val="24"/>
          </w:rPr>
          <w:t xml:space="preserve">Polis, G. A., Anderson, W. B., &amp; Holt, R. D. (1997). TOWARD AN INTEGRATION OF LANDSCAPE AND FOOD WEB ECOLOGY:The Dynamics of Spatially Subsidized Food Webs. </w:t>
        </w:r>
      </w:hyperlink>
      <w:hyperlink r:id="rId274">
        <w:r w:rsidRPr="00F64128">
          <w:rPr>
            <w:rFonts w:ascii="Times New Roman" w:hAnsi="Times New Roman" w:cs="Times New Roman"/>
            <w:i/>
            <w:sz w:val="24"/>
            <w:szCs w:val="24"/>
          </w:rPr>
          <w:t>Annual Review of Ecology and Systematics</w:t>
        </w:r>
      </w:hyperlink>
      <w:hyperlink r:id="rId275">
        <w:r w:rsidRPr="00F64128">
          <w:rPr>
            <w:rFonts w:ascii="Times New Roman" w:hAnsi="Times New Roman" w:cs="Times New Roman"/>
            <w:sz w:val="24"/>
            <w:szCs w:val="24"/>
          </w:rPr>
          <w:t xml:space="preserve">, </w:t>
        </w:r>
      </w:hyperlink>
      <w:hyperlink r:id="rId276">
        <w:r w:rsidRPr="00F64128">
          <w:rPr>
            <w:rFonts w:ascii="Times New Roman" w:hAnsi="Times New Roman" w:cs="Times New Roman"/>
            <w:i/>
            <w:sz w:val="24"/>
            <w:szCs w:val="24"/>
          </w:rPr>
          <w:t>28</w:t>
        </w:r>
      </w:hyperlink>
      <w:hyperlink r:id="rId277">
        <w:r w:rsidRPr="00F64128">
          <w:rPr>
            <w:rFonts w:ascii="Times New Roman" w:hAnsi="Times New Roman" w:cs="Times New Roman"/>
            <w:sz w:val="24"/>
            <w:szCs w:val="24"/>
          </w:rPr>
          <w:t>(1), 289–316. https://doi.org/10.1146/annurev.ecolsys.28.1.289</w:t>
        </w:r>
      </w:hyperlink>
    </w:p>
    <w:p w14:paraId="4AFA3790"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78">
        <w:r w:rsidRPr="00F64128">
          <w:rPr>
            <w:rFonts w:ascii="Times New Roman" w:hAnsi="Times New Roman" w:cs="Times New Roman"/>
            <w:sz w:val="24"/>
            <w:szCs w:val="24"/>
          </w:rPr>
          <w:t xml:space="preserve">Polis, G. A., &amp; Hurd, S. D. (1996). Linking Marine and Terrestrial Food Webs: Allochthonous Input from the Ocean Supports High Secondary Productivity on Small Islands and Coastal Land Communities. </w:t>
        </w:r>
      </w:hyperlink>
      <w:hyperlink r:id="rId279">
        <w:r w:rsidRPr="00F64128">
          <w:rPr>
            <w:rFonts w:ascii="Times New Roman" w:hAnsi="Times New Roman" w:cs="Times New Roman"/>
            <w:i/>
            <w:sz w:val="24"/>
            <w:szCs w:val="24"/>
          </w:rPr>
          <w:t>The American Naturalist</w:t>
        </w:r>
      </w:hyperlink>
      <w:hyperlink r:id="rId280">
        <w:r w:rsidRPr="00F64128">
          <w:rPr>
            <w:rFonts w:ascii="Times New Roman" w:hAnsi="Times New Roman" w:cs="Times New Roman"/>
            <w:sz w:val="24"/>
            <w:szCs w:val="24"/>
          </w:rPr>
          <w:t xml:space="preserve">, </w:t>
        </w:r>
      </w:hyperlink>
      <w:hyperlink r:id="rId281">
        <w:r w:rsidRPr="00F64128">
          <w:rPr>
            <w:rFonts w:ascii="Times New Roman" w:hAnsi="Times New Roman" w:cs="Times New Roman"/>
            <w:i/>
            <w:sz w:val="24"/>
            <w:szCs w:val="24"/>
          </w:rPr>
          <w:t>147</w:t>
        </w:r>
      </w:hyperlink>
      <w:hyperlink r:id="rId282">
        <w:r w:rsidRPr="00F64128">
          <w:rPr>
            <w:rFonts w:ascii="Times New Roman" w:hAnsi="Times New Roman" w:cs="Times New Roman"/>
            <w:sz w:val="24"/>
            <w:szCs w:val="24"/>
          </w:rPr>
          <w:t>(3), 396–423. https://doi.org/10.1086/285858</w:t>
        </w:r>
      </w:hyperlink>
    </w:p>
    <w:p w14:paraId="7C327B81"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83">
        <w:r w:rsidRPr="00F64128">
          <w:rPr>
            <w:rFonts w:ascii="Times New Roman" w:hAnsi="Times New Roman" w:cs="Times New Roman"/>
            <w:sz w:val="24"/>
            <w:szCs w:val="24"/>
          </w:rPr>
          <w:t xml:space="preserve">Poore, A. G. B., Campbell, A. H., Coleman, R. A., Edgar, G. J., Jormalainen, V., Reynolds, P. L., Sotka, E. E., Stachowicz, J. J., Taylor, R. B., Vanderklift, M. A., &amp; Emmett Duffy, J. (2012). Global patterns in the impact of marine herbivores on benthic primary producers. </w:t>
        </w:r>
      </w:hyperlink>
      <w:hyperlink r:id="rId284">
        <w:r w:rsidRPr="00F64128">
          <w:rPr>
            <w:rFonts w:ascii="Times New Roman" w:hAnsi="Times New Roman" w:cs="Times New Roman"/>
            <w:i/>
            <w:sz w:val="24"/>
            <w:szCs w:val="24"/>
          </w:rPr>
          <w:t>Ecology Letters</w:t>
        </w:r>
      </w:hyperlink>
      <w:hyperlink r:id="rId285">
        <w:r w:rsidRPr="00F64128">
          <w:rPr>
            <w:rFonts w:ascii="Times New Roman" w:hAnsi="Times New Roman" w:cs="Times New Roman"/>
            <w:sz w:val="24"/>
            <w:szCs w:val="24"/>
          </w:rPr>
          <w:t xml:space="preserve">, </w:t>
        </w:r>
      </w:hyperlink>
      <w:hyperlink r:id="rId286">
        <w:r w:rsidRPr="00F64128">
          <w:rPr>
            <w:rFonts w:ascii="Times New Roman" w:hAnsi="Times New Roman" w:cs="Times New Roman"/>
            <w:i/>
            <w:sz w:val="24"/>
            <w:szCs w:val="24"/>
          </w:rPr>
          <w:t>15</w:t>
        </w:r>
      </w:hyperlink>
      <w:hyperlink r:id="rId287">
        <w:r w:rsidRPr="00F64128">
          <w:rPr>
            <w:rFonts w:ascii="Times New Roman" w:hAnsi="Times New Roman" w:cs="Times New Roman"/>
            <w:sz w:val="24"/>
            <w:szCs w:val="24"/>
          </w:rPr>
          <w:t>(8), 912–922. https://doi.org/10.1111/j.1461-0248.2012.01804.x</w:t>
        </w:r>
      </w:hyperlink>
    </w:p>
    <w:p w14:paraId="37B90F28"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88">
        <w:r w:rsidRPr="00F64128">
          <w:rPr>
            <w:rFonts w:ascii="Times New Roman" w:hAnsi="Times New Roman" w:cs="Times New Roman"/>
            <w:sz w:val="24"/>
            <w:szCs w:val="24"/>
          </w:rPr>
          <w:t xml:space="preserve">Quijón, P. A., Tummon Flynn, P., &amp; Duarte, C. (2017). Beyond negative perceptions: The role of some marine invasive species as trophic subsidies. </w:t>
        </w:r>
      </w:hyperlink>
      <w:hyperlink r:id="rId289">
        <w:r w:rsidRPr="00F64128">
          <w:rPr>
            <w:rFonts w:ascii="Times New Roman" w:hAnsi="Times New Roman" w:cs="Times New Roman"/>
            <w:i/>
            <w:sz w:val="24"/>
            <w:szCs w:val="24"/>
          </w:rPr>
          <w:t>Marine Pollution Bulletin</w:t>
        </w:r>
      </w:hyperlink>
      <w:hyperlink r:id="rId290">
        <w:r w:rsidRPr="00F64128">
          <w:rPr>
            <w:rFonts w:ascii="Times New Roman" w:hAnsi="Times New Roman" w:cs="Times New Roman"/>
            <w:sz w:val="24"/>
            <w:szCs w:val="24"/>
          </w:rPr>
          <w:t xml:space="preserve">, </w:t>
        </w:r>
      </w:hyperlink>
      <w:hyperlink r:id="rId291">
        <w:r w:rsidRPr="00F64128">
          <w:rPr>
            <w:rFonts w:ascii="Times New Roman" w:hAnsi="Times New Roman" w:cs="Times New Roman"/>
            <w:i/>
            <w:sz w:val="24"/>
            <w:szCs w:val="24"/>
          </w:rPr>
          <w:t>116</w:t>
        </w:r>
      </w:hyperlink>
      <w:hyperlink r:id="rId292">
        <w:r w:rsidRPr="00F64128">
          <w:rPr>
            <w:rFonts w:ascii="Times New Roman" w:hAnsi="Times New Roman" w:cs="Times New Roman"/>
            <w:sz w:val="24"/>
            <w:szCs w:val="24"/>
          </w:rPr>
          <w:t>(1–2), 538–539. https://doi.org/10.1016/j.marpolbul.2017.01.020</w:t>
        </w:r>
      </w:hyperlink>
    </w:p>
    <w:p w14:paraId="51873EC8"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93">
        <w:r w:rsidRPr="00F64128">
          <w:rPr>
            <w:rFonts w:ascii="Times New Roman" w:hAnsi="Times New Roman" w:cs="Times New Roman"/>
            <w:sz w:val="24"/>
            <w:szCs w:val="24"/>
          </w:rPr>
          <w:t xml:space="preserve">Rhoades, O. K., Best, R. J., &amp; Stachowicz, J. J. (2018). Assessing Feeding Preferences of a Consumer Guild: Partitioning Variation Among versus Within Species. </w:t>
        </w:r>
      </w:hyperlink>
      <w:hyperlink r:id="rId294">
        <w:r w:rsidRPr="00F64128">
          <w:rPr>
            <w:rFonts w:ascii="Times New Roman" w:hAnsi="Times New Roman" w:cs="Times New Roman"/>
            <w:i/>
            <w:sz w:val="24"/>
            <w:szCs w:val="24"/>
          </w:rPr>
          <w:t>The American Naturalist</w:t>
        </w:r>
      </w:hyperlink>
      <w:hyperlink r:id="rId295">
        <w:r w:rsidRPr="00F64128">
          <w:rPr>
            <w:rFonts w:ascii="Times New Roman" w:hAnsi="Times New Roman" w:cs="Times New Roman"/>
            <w:sz w:val="24"/>
            <w:szCs w:val="24"/>
          </w:rPr>
          <w:t xml:space="preserve">, </w:t>
        </w:r>
      </w:hyperlink>
      <w:hyperlink r:id="rId296">
        <w:r w:rsidRPr="00F64128">
          <w:rPr>
            <w:rFonts w:ascii="Times New Roman" w:hAnsi="Times New Roman" w:cs="Times New Roman"/>
            <w:i/>
            <w:sz w:val="24"/>
            <w:szCs w:val="24"/>
          </w:rPr>
          <w:t>192</w:t>
        </w:r>
      </w:hyperlink>
      <w:hyperlink r:id="rId297">
        <w:r w:rsidRPr="00F64128">
          <w:rPr>
            <w:rFonts w:ascii="Times New Roman" w:hAnsi="Times New Roman" w:cs="Times New Roman"/>
            <w:sz w:val="24"/>
            <w:szCs w:val="24"/>
          </w:rPr>
          <w:t>(3), 287–300. https://doi.org/10.1086/698325</w:t>
        </w:r>
      </w:hyperlink>
    </w:p>
    <w:p w14:paraId="4C8062E9"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98">
        <w:r w:rsidRPr="00F64128">
          <w:rPr>
            <w:rFonts w:ascii="Times New Roman" w:hAnsi="Times New Roman" w:cs="Times New Roman"/>
            <w:sz w:val="24"/>
            <w:szCs w:val="24"/>
          </w:rPr>
          <w:t xml:space="preserve">Riggi, L. G. A., &amp; Bommarco, R. (2019). Subsidy type and quality determine direction and strength of trophic cascades in arthropod food web in agro‐ecosystems. </w:t>
        </w:r>
      </w:hyperlink>
      <w:hyperlink r:id="rId299">
        <w:r w:rsidRPr="00F64128">
          <w:rPr>
            <w:rFonts w:ascii="Times New Roman" w:hAnsi="Times New Roman" w:cs="Times New Roman"/>
            <w:i/>
            <w:sz w:val="24"/>
            <w:szCs w:val="24"/>
          </w:rPr>
          <w:t>Journal of Applied Ecology</w:t>
        </w:r>
      </w:hyperlink>
      <w:hyperlink r:id="rId300">
        <w:r w:rsidRPr="00F64128">
          <w:rPr>
            <w:rFonts w:ascii="Times New Roman" w:hAnsi="Times New Roman" w:cs="Times New Roman"/>
            <w:sz w:val="24"/>
            <w:szCs w:val="24"/>
          </w:rPr>
          <w:t>, 1365-2664.13444. https://doi.org/10.1111/1365-2664.13444</w:t>
        </w:r>
      </w:hyperlink>
    </w:p>
    <w:p w14:paraId="745F5FD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01">
        <w:proofErr w:type="spellStart"/>
        <w:r w:rsidRPr="00F64128">
          <w:rPr>
            <w:rFonts w:ascii="Times New Roman" w:hAnsi="Times New Roman" w:cs="Times New Roman"/>
            <w:sz w:val="24"/>
            <w:szCs w:val="24"/>
          </w:rPr>
          <w:t>Rilov</w:t>
        </w:r>
        <w:proofErr w:type="spellEnd"/>
        <w:r w:rsidRPr="00F64128">
          <w:rPr>
            <w:rFonts w:ascii="Times New Roman" w:hAnsi="Times New Roman" w:cs="Times New Roman"/>
            <w:sz w:val="24"/>
            <w:szCs w:val="24"/>
          </w:rPr>
          <w:t xml:space="preserve">, G., &amp; Crooks, J. A. (Eds.). (2009). </w:t>
        </w:r>
      </w:hyperlink>
      <w:hyperlink r:id="rId302">
        <w:r w:rsidRPr="00F64128">
          <w:rPr>
            <w:rFonts w:ascii="Times New Roman" w:hAnsi="Times New Roman" w:cs="Times New Roman"/>
            <w:i/>
            <w:sz w:val="24"/>
            <w:szCs w:val="24"/>
          </w:rPr>
          <w:t>Biological invasions in marine ecosystems: Ecological, management and geographic perspectives</w:t>
        </w:r>
      </w:hyperlink>
      <w:hyperlink r:id="rId303">
        <w:r w:rsidRPr="00F64128">
          <w:rPr>
            <w:rFonts w:ascii="Times New Roman" w:hAnsi="Times New Roman" w:cs="Times New Roman"/>
            <w:sz w:val="24"/>
            <w:szCs w:val="24"/>
          </w:rPr>
          <w:t>. Springer.</w:t>
        </w:r>
      </w:hyperlink>
    </w:p>
    <w:p w14:paraId="09EC4A65"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04">
        <w:r w:rsidRPr="00F64128">
          <w:rPr>
            <w:rFonts w:ascii="Times New Roman" w:hAnsi="Times New Roman" w:cs="Times New Roman"/>
            <w:sz w:val="24"/>
            <w:szCs w:val="24"/>
          </w:rPr>
          <w:t xml:space="preserve">Ruiz, G. M., Carlton, J. T., Grosholz, E. D., &amp; Hines, A. H. (1997). Global Invasions of Marine </w:t>
        </w:r>
        <w:r w:rsidRPr="00F64128">
          <w:rPr>
            <w:rFonts w:ascii="Times New Roman" w:hAnsi="Times New Roman" w:cs="Times New Roman"/>
            <w:sz w:val="24"/>
            <w:szCs w:val="24"/>
          </w:rPr>
          <w:lastRenderedPageBreak/>
          <w:t xml:space="preserve">and Estuarine Habitats by Non-Indigenous Species: Mechanisms, Extent, and Consequences. </w:t>
        </w:r>
      </w:hyperlink>
      <w:hyperlink r:id="rId305">
        <w:r w:rsidRPr="00F64128">
          <w:rPr>
            <w:rFonts w:ascii="Times New Roman" w:hAnsi="Times New Roman" w:cs="Times New Roman"/>
            <w:i/>
            <w:sz w:val="24"/>
            <w:szCs w:val="24"/>
          </w:rPr>
          <w:t>American Zoologist</w:t>
        </w:r>
      </w:hyperlink>
      <w:hyperlink r:id="rId306">
        <w:r w:rsidRPr="00F64128">
          <w:rPr>
            <w:rFonts w:ascii="Times New Roman" w:hAnsi="Times New Roman" w:cs="Times New Roman"/>
            <w:sz w:val="24"/>
            <w:szCs w:val="24"/>
          </w:rPr>
          <w:t xml:space="preserve">, </w:t>
        </w:r>
      </w:hyperlink>
      <w:hyperlink r:id="rId307">
        <w:r w:rsidRPr="00F64128">
          <w:rPr>
            <w:rFonts w:ascii="Times New Roman" w:hAnsi="Times New Roman" w:cs="Times New Roman"/>
            <w:i/>
            <w:sz w:val="24"/>
            <w:szCs w:val="24"/>
          </w:rPr>
          <w:t>37</w:t>
        </w:r>
      </w:hyperlink>
      <w:hyperlink r:id="rId308">
        <w:r w:rsidRPr="00F64128">
          <w:rPr>
            <w:rFonts w:ascii="Times New Roman" w:hAnsi="Times New Roman" w:cs="Times New Roman"/>
            <w:sz w:val="24"/>
            <w:szCs w:val="24"/>
          </w:rPr>
          <w:t>(6), 621–632. https://doi.org/10.1093/icb/37.6.621</w:t>
        </w:r>
      </w:hyperlink>
    </w:p>
    <w:p w14:paraId="48EEBA4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09">
        <w:r w:rsidRPr="00F64128">
          <w:rPr>
            <w:rFonts w:ascii="Times New Roman" w:hAnsi="Times New Roman" w:cs="Times New Roman"/>
            <w:sz w:val="24"/>
            <w:szCs w:val="24"/>
          </w:rPr>
          <w:t xml:space="preserve">Sapper, S. A., &amp; Murray, S. N. (2003). Variation in Structure of the Subcanopy Assemblage Associated with Southern California Populations of the Intertidal Rockweed Silvetia compressa (Fucales). </w:t>
        </w:r>
      </w:hyperlink>
      <w:hyperlink r:id="rId310">
        <w:r w:rsidRPr="00F64128">
          <w:rPr>
            <w:rFonts w:ascii="Times New Roman" w:hAnsi="Times New Roman" w:cs="Times New Roman"/>
            <w:i/>
            <w:sz w:val="24"/>
            <w:szCs w:val="24"/>
          </w:rPr>
          <w:t>Pacific Science</w:t>
        </w:r>
      </w:hyperlink>
      <w:hyperlink r:id="rId311">
        <w:r w:rsidRPr="00F64128">
          <w:rPr>
            <w:rFonts w:ascii="Times New Roman" w:hAnsi="Times New Roman" w:cs="Times New Roman"/>
            <w:sz w:val="24"/>
            <w:szCs w:val="24"/>
          </w:rPr>
          <w:t xml:space="preserve">, </w:t>
        </w:r>
      </w:hyperlink>
      <w:hyperlink r:id="rId312">
        <w:r w:rsidRPr="00F64128">
          <w:rPr>
            <w:rFonts w:ascii="Times New Roman" w:hAnsi="Times New Roman" w:cs="Times New Roman"/>
            <w:i/>
            <w:sz w:val="24"/>
            <w:szCs w:val="24"/>
          </w:rPr>
          <w:t>57</w:t>
        </w:r>
      </w:hyperlink>
      <w:hyperlink r:id="rId313">
        <w:r w:rsidRPr="00F64128">
          <w:rPr>
            <w:rFonts w:ascii="Times New Roman" w:hAnsi="Times New Roman" w:cs="Times New Roman"/>
            <w:sz w:val="24"/>
            <w:szCs w:val="24"/>
          </w:rPr>
          <w:t>(4), 433–462. https://doi.org/10.1353/psc.2003.0035</w:t>
        </w:r>
      </w:hyperlink>
    </w:p>
    <w:p w14:paraId="096C97AD"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14">
        <w:proofErr w:type="spellStart"/>
        <w:r w:rsidRPr="00F64128">
          <w:rPr>
            <w:rFonts w:ascii="Times New Roman" w:hAnsi="Times New Roman" w:cs="Times New Roman"/>
            <w:sz w:val="24"/>
            <w:szCs w:val="24"/>
          </w:rPr>
          <w:t>Sotka</w:t>
        </w:r>
        <w:proofErr w:type="spellEnd"/>
        <w:r w:rsidRPr="00F64128">
          <w:rPr>
            <w:rFonts w:ascii="Times New Roman" w:hAnsi="Times New Roman" w:cs="Times New Roman"/>
            <w:sz w:val="24"/>
            <w:szCs w:val="24"/>
          </w:rPr>
          <w:t xml:space="preserve">, E. E., &amp; Hay, M. E. (2002). </w:t>
        </w:r>
      </w:hyperlink>
      <w:hyperlink r:id="rId315">
        <w:r w:rsidRPr="00F64128">
          <w:rPr>
            <w:rFonts w:ascii="Times New Roman" w:hAnsi="Times New Roman" w:cs="Times New Roman"/>
            <w:i/>
            <w:sz w:val="24"/>
            <w:szCs w:val="24"/>
          </w:rPr>
          <w:t>GEOGRAPHIC VARIATION AMONG HERBIVORE POPULATIONS IN TOLERANCE FOR A CHEMICALLY RICH SEAWEED</w:t>
        </w:r>
      </w:hyperlink>
      <w:hyperlink r:id="rId316">
        <w:r w:rsidRPr="00F64128">
          <w:rPr>
            <w:rFonts w:ascii="Times New Roman" w:hAnsi="Times New Roman" w:cs="Times New Roman"/>
            <w:sz w:val="24"/>
            <w:szCs w:val="24"/>
          </w:rPr>
          <w:t xml:space="preserve">. </w:t>
        </w:r>
      </w:hyperlink>
      <w:hyperlink r:id="rId317">
        <w:r w:rsidRPr="00F64128">
          <w:rPr>
            <w:rFonts w:ascii="Times New Roman" w:hAnsi="Times New Roman" w:cs="Times New Roman"/>
            <w:i/>
            <w:sz w:val="24"/>
            <w:szCs w:val="24"/>
          </w:rPr>
          <w:t>83</w:t>
        </w:r>
      </w:hyperlink>
      <w:hyperlink r:id="rId318">
        <w:r w:rsidRPr="00F64128">
          <w:rPr>
            <w:rFonts w:ascii="Times New Roman" w:hAnsi="Times New Roman" w:cs="Times New Roman"/>
            <w:sz w:val="24"/>
            <w:szCs w:val="24"/>
          </w:rPr>
          <w:t>(10), 15.</w:t>
        </w:r>
      </w:hyperlink>
    </w:p>
    <w:p w14:paraId="26037A9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19">
        <w:r w:rsidRPr="00F64128">
          <w:rPr>
            <w:rFonts w:ascii="Times New Roman" w:hAnsi="Times New Roman" w:cs="Times New Roman"/>
            <w:sz w:val="24"/>
            <w:szCs w:val="24"/>
          </w:rPr>
          <w:t xml:space="preserve">Sousa, W. P. (1984). Intertidal Mosaics: Patch Size, Propagule Availability, and Spatially Variable Patterns of Succession. </w:t>
        </w:r>
      </w:hyperlink>
      <w:hyperlink r:id="rId320">
        <w:r w:rsidRPr="00F64128">
          <w:rPr>
            <w:rFonts w:ascii="Times New Roman" w:hAnsi="Times New Roman" w:cs="Times New Roman"/>
            <w:i/>
            <w:sz w:val="24"/>
            <w:szCs w:val="24"/>
          </w:rPr>
          <w:t>Ecology</w:t>
        </w:r>
      </w:hyperlink>
      <w:hyperlink r:id="rId321">
        <w:r w:rsidRPr="00F64128">
          <w:rPr>
            <w:rFonts w:ascii="Times New Roman" w:hAnsi="Times New Roman" w:cs="Times New Roman"/>
            <w:sz w:val="24"/>
            <w:szCs w:val="24"/>
          </w:rPr>
          <w:t xml:space="preserve">, </w:t>
        </w:r>
      </w:hyperlink>
      <w:hyperlink r:id="rId322">
        <w:r w:rsidRPr="00F64128">
          <w:rPr>
            <w:rFonts w:ascii="Times New Roman" w:hAnsi="Times New Roman" w:cs="Times New Roman"/>
            <w:i/>
            <w:sz w:val="24"/>
            <w:szCs w:val="24"/>
          </w:rPr>
          <w:t>65</w:t>
        </w:r>
      </w:hyperlink>
      <w:hyperlink r:id="rId323">
        <w:r w:rsidRPr="00F64128">
          <w:rPr>
            <w:rFonts w:ascii="Times New Roman" w:hAnsi="Times New Roman" w:cs="Times New Roman"/>
            <w:sz w:val="24"/>
            <w:szCs w:val="24"/>
          </w:rPr>
          <w:t>(6), 1918–1935. https://doi.org/10.2307/1937789</w:t>
        </w:r>
      </w:hyperlink>
    </w:p>
    <w:p w14:paraId="6E82321D"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24">
        <w:r w:rsidRPr="00F64128">
          <w:rPr>
            <w:rFonts w:ascii="Times New Roman" w:hAnsi="Times New Roman" w:cs="Times New Roman"/>
            <w:sz w:val="24"/>
            <w:szCs w:val="24"/>
          </w:rPr>
          <w:t xml:space="preserve">Spiller, D. A., Piovia-Scott, J., Wright, A. N., Yang, L. H., Takimoto, G., Schoener, T. W., &amp; Iwata, T. (2010). Marine subsidies have multiple effects on coastal food webs. </w:t>
        </w:r>
      </w:hyperlink>
      <w:hyperlink r:id="rId325">
        <w:r w:rsidRPr="00F64128">
          <w:rPr>
            <w:rFonts w:ascii="Times New Roman" w:hAnsi="Times New Roman" w:cs="Times New Roman"/>
            <w:i/>
            <w:sz w:val="24"/>
            <w:szCs w:val="24"/>
          </w:rPr>
          <w:t>Ecology</w:t>
        </w:r>
      </w:hyperlink>
      <w:hyperlink r:id="rId326">
        <w:r w:rsidRPr="00F64128">
          <w:rPr>
            <w:rFonts w:ascii="Times New Roman" w:hAnsi="Times New Roman" w:cs="Times New Roman"/>
            <w:sz w:val="24"/>
            <w:szCs w:val="24"/>
          </w:rPr>
          <w:t xml:space="preserve">, </w:t>
        </w:r>
      </w:hyperlink>
      <w:hyperlink r:id="rId327">
        <w:r w:rsidRPr="00F64128">
          <w:rPr>
            <w:rFonts w:ascii="Times New Roman" w:hAnsi="Times New Roman" w:cs="Times New Roman"/>
            <w:i/>
            <w:sz w:val="24"/>
            <w:szCs w:val="24"/>
          </w:rPr>
          <w:t>91</w:t>
        </w:r>
      </w:hyperlink>
      <w:hyperlink r:id="rId328">
        <w:r w:rsidRPr="00F64128">
          <w:rPr>
            <w:rFonts w:ascii="Times New Roman" w:hAnsi="Times New Roman" w:cs="Times New Roman"/>
            <w:sz w:val="24"/>
            <w:szCs w:val="24"/>
          </w:rPr>
          <w:t>(5), 1424–1434. https://doi.org/10.1890/09-0715.1</w:t>
        </w:r>
      </w:hyperlink>
    </w:p>
    <w:p w14:paraId="13C9852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29">
        <w:r w:rsidRPr="00F64128">
          <w:rPr>
            <w:rFonts w:ascii="Times New Roman" w:hAnsi="Times New Roman" w:cs="Times New Roman"/>
            <w:sz w:val="24"/>
            <w:szCs w:val="24"/>
          </w:rPr>
          <w:t xml:space="preserve">Stierhoff, K. L., Neuman, M., &amp; Butler, J. L. (2012). On the road to extinction? Population declines of the endangered white abalone, Haliotis sorenseni. </w:t>
        </w:r>
      </w:hyperlink>
      <w:hyperlink r:id="rId330">
        <w:r w:rsidRPr="00F64128">
          <w:rPr>
            <w:rFonts w:ascii="Times New Roman" w:hAnsi="Times New Roman" w:cs="Times New Roman"/>
            <w:i/>
            <w:sz w:val="24"/>
            <w:szCs w:val="24"/>
          </w:rPr>
          <w:t>Biological Conservation</w:t>
        </w:r>
      </w:hyperlink>
      <w:hyperlink r:id="rId331">
        <w:r w:rsidRPr="00F64128">
          <w:rPr>
            <w:rFonts w:ascii="Times New Roman" w:hAnsi="Times New Roman" w:cs="Times New Roman"/>
            <w:sz w:val="24"/>
            <w:szCs w:val="24"/>
          </w:rPr>
          <w:t xml:space="preserve">, </w:t>
        </w:r>
      </w:hyperlink>
      <w:hyperlink r:id="rId332">
        <w:r w:rsidRPr="00F64128">
          <w:rPr>
            <w:rFonts w:ascii="Times New Roman" w:hAnsi="Times New Roman" w:cs="Times New Roman"/>
            <w:i/>
            <w:sz w:val="24"/>
            <w:szCs w:val="24"/>
          </w:rPr>
          <w:t>152</w:t>
        </w:r>
      </w:hyperlink>
      <w:hyperlink r:id="rId333">
        <w:r w:rsidRPr="00F64128">
          <w:rPr>
            <w:rFonts w:ascii="Times New Roman" w:hAnsi="Times New Roman" w:cs="Times New Roman"/>
            <w:sz w:val="24"/>
            <w:szCs w:val="24"/>
          </w:rPr>
          <w:t>, 46–52. https://doi.org/10.1016/j.biocon.2012.03.013</w:t>
        </w:r>
      </w:hyperlink>
    </w:p>
    <w:p w14:paraId="35055A45"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34">
        <w:r w:rsidRPr="00F64128">
          <w:rPr>
            <w:rFonts w:ascii="Times New Roman" w:hAnsi="Times New Roman" w:cs="Times New Roman"/>
            <w:sz w:val="24"/>
            <w:szCs w:val="24"/>
          </w:rPr>
          <w:t xml:space="preserve">Strong, J. A., Maggs, C. A., &amp; Johnson, M. P. (2009). The extent of grazing release from epiphytism for </w:t>
        </w:r>
      </w:hyperlink>
      <w:hyperlink r:id="rId335">
        <w:r w:rsidRPr="00F64128">
          <w:rPr>
            <w:rFonts w:ascii="Times New Roman" w:hAnsi="Times New Roman" w:cs="Times New Roman"/>
            <w:i/>
            <w:sz w:val="24"/>
            <w:szCs w:val="24"/>
          </w:rPr>
          <w:t>Sargassum muticum</w:t>
        </w:r>
      </w:hyperlink>
      <w:hyperlink r:id="rId336">
        <w:r w:rsidRPr="00F64128">
          <w:rPr>
            <w:rFonts w:ascii="Times New Roman" w:hAnsi="Times New Roman" w:cs="Times New Roman"/>
            <w:sz w:val="24"/>
            <w:szCs w:val="24"/>
          </w:rPr>
          <w:t xml:space="preserve"> (Phaeophyceae) within the invaded range. </w:t>
        </w:r>
      </w:hyperlink>
      <w:hyperlink r:id="rId337">
        <w:r w:rsidRPr="00F64128">
          <w:rPr>
            <w:rFonts w:ascii="Times New Roman" w:hAnsi="Times New Roman" w:cs="Times New Roman"/>
            <w:i/>
            <w:sz w:val="24"/>
            <w:szCs w:val="24"/>
          </w:rPr>
          <w:t>Journal of the Marine Biological Association of the United Kingdom</w:t>
        </w:r>
      </w:hyperlink>
      <w:hyperlink r:id="rId338">
        <w:r w:rsidRPr="00F64128">
          <w:rPr>
            <w:rFonts w:ascii="Times New Roman" w:hAnsi="Times New Roman" w:cs="Times New Roman"/>
            <w:sz w:val="24"/>
            <w:szCs w:val="24"/>
          </w:rPr>
          <w:t xml:space="preserve">, </w:t>
        </w:r>
      </w:hyperlink>
      <w:hyperlink r:id="rId339">
        <w:r w:rsidRPr="00F64128">
          <w:rPr>
            <w:rFonts w:ascii="Times New Roman" w:hAnsi="Times New Roman" w:cs="Times New Roman"/>
            <w:i/>
            <w:sz w:val="24"/>
            <w:szCs w:val="24"/>
          </w:rPr>
          <w:t>89</w:t>
        </w:r>
      </w:hyperlink>
      <w:hyperlink r:id="rId340">
        <w:r w:rsidRPr="00F64128">
          <w:rPr>
            <w:rFonts w:ascii="Times New Roman" w:hAnsi="Times New Roman" w:cs="Times New Roman"/>
            <w:sz w:val="24"/>
            <w:szCs w:val="24"/>
          </w:rPr>
          <w:t>(2), 303–314. https://doi.org/10.1017/S0025315408003226</w:t>
        </w:r>
      </w:hyperlink>
    </w:p>
    <w:p w14:paraId="2964D8A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41">
        <w:r w:rsidRPr="00F64128">
          <w:rPr>
            <w:rFonts w:ascii="Times New Roman" w:hAnsi="Times New Roman" w:cs="Times New Roman"/>
            <w:sz w:val="24"/>
            <w:szCs w:val="24"/>
          </w:rPr>
          <w:t xml:space="preserve">Suárez-Jiménez, R., Hepburn, C. D., Hyndes, G. A., McLeod, R. J., Taylor, R. B., &amp; Hurd, C. L. (2017). Importance of the invasive macroalga Undaria pinnatifida as trophic subsidy for a beach consumer. </w:t>
        </w:r>
      </w:hyperlink>
      <w:hyperlink r:id="rId342">
        <w:r w:rsidRPr="00F64128">
          <w:rPr>
            <w:rFonts w:ascii="Times New Roman" w:hAnsi="Times New Roman" w:cs="Times New Roman"/>
            <w:i/>
            <w:sz w:val="24"/>
            <w:szCs w:val="24"/>
          </w:rPr>
          <w:t>Marine Biology</w:t>
        </w:r>
      </w:hyperlink>
      <w:hyperlink r:id="rId343">
        <w:r w:rsidRPr="00F64128">
          <w:rPr>
            <w:rFonts w:ascii="Times New Roman" w:hAnsi="Times New Roman" w:cs="Times New Roman"/>
            <w:sz w:val="24"/>
            <w:szCs w:val="24"/>
          </w:rPr>
          <w:t xml:space="preserve">, </w:t>
        </w:r>
      </w:hyperlink>
      <w:hyperlink r:id="rId344">
        <w:r w:rsidRPr="00F64128">
          <w:rPr>
            <w:rFonts w:ascii="Times New Roman" w:hAnsi="Times New Roman" w:cs="Times New Roman"/>
            <w:i/>
            <w:sz w:val="24"/>
            <w:szCs w:val="24"/>
          </w:rPr>
          <w:t>164</w:t>
        </w:r>
      </w:hyperlink>
      <w:hyperlink r:id="rId345">
        <w:r w:rsidRPr="00F64128">
          <w:rPr>
            <w:rFonts w:ascii="Times New Roman" w:hAnsi="Times New Roman" w:cs="Times New Roman"/>
            <w:sz w:val="24"/>
            <w:szCs w:val="24"/>
          </w:rPr>
          <w:t>(5), 113. https://doi.org/10.1007/s00227-017-3140-y</w:t>
        </w:r>
      </w:hyperlink>
    </w:p>
    <w:p w14:paraId="1CD7E1AC"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46">
        <w:r w:rsidRPr="00F64128">
          <w:rPr>
            <w:rFonts w:ascii="Times New Roman" w:hAnsi="Times New Roman" w:cs="Times New Roman"/>
            <w:sz w:val="24"/>
            <w:szCs w:val="24"/>
          </w:rPr>
          <w:t xml:space="preserve">Sullaway, G., &amp; Edwards, M. (2020). Impacts of the non-native alga Sargassum horneri on benthic community production in a California kelp forest. </w:t>
        </w:r>
      </w:hyperlink>
      <w:hyperlink r:id="rId347">
        <w:r w:rsidRPr="00F64128">
          <w:rPr>
            <w:rFonts w:ascii="Times New Roman" w:hAnsi="Times New Roman" w:cs="Times New Roman"/>
            <w:i/>
            <w:sz w:val="24"/>
            <w:szCs w:val="24"/>
          </w:rPr>
          <w:t>Marine Ecology Progress Series</w:t>
        </w:r>
      </w:hyperlink>
      <w:hyperlink r:id="rId348">
        <w:r w:rsidRPr="00F64128">
          <w:rPr>
            <w:rFonts w:ascii="Times New Roman" w:hAnsi="Times New Roman" w:cs="Times New Roman"/>
            <w:sz w:val="24"/>
            <w:szCs w:val="24"/>
          </w:rPr>
          <w:t xml:space="preserve">, </w:t>
        </w:r>
      </w:hyperlink>
      <w:hyperlink r:id="rId349">
        <w:r w:rsidRPr="00F64128">
          <w:rPr>
            <w:rFonts w:ascii="Times New Roman" w:hAnsi="Times New Roman" w:cs="Times New Roman"/>
            <w:i/>
            <w:sz w:val="24"/>
            <w:szCs w:val="24"/>
          </w:rPr>
          <w:t>637</w:t>
        </w:r>
      </w:hyperlink>
      <w:hyperlink r:id="rId350">
        <w:r w:rsidRPr="00F64128">
          <w:rPr>
            <w:rFonts w:ascii="Times New Roman" w:hAnsi="Times New Roman" w:cs="Times New Roman"/>
            <w:sz w:val="24"/>
            <w:szCs w:val="24"/>
          </w:rPr>
          <w:t>, 45–57. https://doi.org/10.3354/meps13231</w:t>
        </w:r>
      </w:hyperlink>
    </w:p>
    <w:p w14:paraId="20F95203"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51">
        <w:r w:rsidRPr="00F64128">
          <w:rPr>
            <w:rFonts w:ascii="Times New Roman" w:hAnsi="Times New Roman" w:cs="Times New Roman"/>
            <w:sz w:val="24"/>
            <w:szCs w:val="24"/>
          </w:rPr>
          <w:t xml:space="preserve">Thornber, C., Jones, E., &amp; Stachowicz, J. (2008). Differences in herbivore feeding preferences across a vertical rocky intertidal gradient. </w:t>
        </w:r>
      </w:hyperlink>
      <w:hyperlink r:id="rId352">
        <w:r w:rsidRPr="00F64128">
          <w:rPr>
            <w:rFonts w:ascii="Times New Roman" w:hAnsi="Times New Roman" w:cs="Times New Roman"/>
            <w:i/>
            <w:sz w:val="24"/>
            <w:szCs w:val="24"/>
          </w:rPr>
          <w:t>Marine Ecology Progress Series</w:t>
        </w:r>
      </w:hyperlink>
      <w:hyperlink r:id="rId353">
        <w:r w:rsidRPr="00F64128">
          <w:rPr>
            <w:rFonts w:ascii="Times New Roman" w:hAnsi="Times New Roman" w:cs="Times New Roman"/>
            <w:sz w:val="24"/>
            <w:szCs w:val="24"/>
          </w:rPr>
          <w:t xml:space="preserve">, </w:t>
        </w:r>
      </w:hyperlink>
      <w:hyperlink r:id="rId354">
        <w:r w:rsidRPr="00F64128">
          <w:rPr>
            <w:rFonts w:ascii="Times New Roman" w:hAnsi="Times New Roman" w:cs="Times New Roman"/>
            <w:i/>
            <w:sz w:val="24"/>
            <w:szCs w:val="24"/>
          </w:rPr>
          <w:t>363</w:t>
        </w:r>
      </w:hyperlink>
      <w:hyperlink r:id="rId355">
        <w:r w:rsidRPr="00F64128">
          <w:rPr>
            <w:rFonts w:ascii="Times New Roman" w:hAnsi="Times New Roman" w:cs="Times New Roman"/>
            <w:sz w:val="24"/>
            <w:szCs w:val="24"/>
          </w:rPr>
          <w:t>, 51–62. https://doi.org/10.3354/meps07406</w:t>
        </w:r>
      </w:hyperlink>
    </w:p>
    <w:p w14:paraId="17CBFE5B"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56">
        <w:proofErr w:type="spellStart"/>
        <w:r w:rsidRPr="00F64128">
          <w:rPr>
            <w:rFonts w:ascii="Times New Roman" w:hAnsi="Times New Roman" w:cs="Times New Roman"/>
            <w:sz w:val="24"/>
            <w:szCs w:val="24"/>
          </w:rPr>
          <w:t>Vanblaricom</w:t>
        </w:r>
        <w:proofErr w:type="spellEnd"/>
        <w:r w:rsidRPr="00F64128">
          <w:rPr>
            <w:rFonts w:ascii="Times New Roman" w:hAnsi="Times New Roman" w:cs="Times New Roman"/>
            <w:sz w:val="24"/>
            <w:szCs w:val="24"/>
          </w:rPr>
          <w:t xml:space="preserve">, G. R., &amp; Kenner, M. C. (n.d.). </w:t>
        </w:r>
      </w:hyperlink>
      <w:hyperlink r:id="rId357">
        <w:r w:rsidRPr="00F64128">
          <w:rPr>
            <w:rFonts w:ascii="Times New Roman" w:hAnsi="Times New Roman" w:cs="Times New Roman"/>
            <w:i/>
            <w:sz w:val="24"/>
            <w:szCs w:val="24"/>
          </w:rPr>
          <w:t>DIETARY PATTERNS IN BLACK ABALONE HALIOTIS CRACHERODII LEACH, 1814 AS INDICATED BY OBSERVATION OF DRIFT ALGAL AND SEAGRASS CAPTURE AT SAN NICOLAS ISLAND, CALIFORNIA, USA, 1982 TO 2019</w:t>
        </w:r>
      </w:hyperlink>
      <w:hyperlink r:id="rId358">
        <w:r w:rsidRPr="00F64128">
          <w:rPr>
            <w:rFonts w:ascii="Times New Roman" w:hAnsi="Times New Roman" w:cs="Times New Roman"/>
            <w:sz w:val="24"/>
            <w:szCs w:val="24"/>
          </w:rPr>
          <w:t>. 12.</w:t>
        </w:r>
      </w:hyperlink>
    </w:p>
    <w:p w14:paraId="07E9A48E"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59">
        <w:r w:rsidRPr="00F64128">
          <w:rPr>
            <w:rFonts w:ascii="Times New Roman" w:hAnsi="Times New Roman" w:cs="Times New Roman"/>
            <w:sz w:val="24"/>
            <w:szCs w:val="24"/>
          </w:rPr>
          <w:t xml:space="preserve">Wessels, H., Hagen, W., Molis, M., Wiencke, C., &amp; Karsten, U. (2006). Intra- and interspecific differences in palatability of Arctic macroalgae from Kongsfjorden (Spitsbergen) for two benthic sympatric invertebrates. </w:t>
        </w:r>
      </w:hyperlink>
      <w:hyperlink r:id="rId360">
        <w:r w:rsidRPr="00F64128">
          <w:rPr>
            <w:rFonts w:ascii="Times New Roman" w:hAnsi="Times New Roman" w:cs="Times New Roman"/>
            <w:i/>
            <w:sz w:val="24"/>
            <w:szCs w:val="24"/>
          </w:rPr>
          <w:t>Journal of Experimental Marine Biology and Ecology</w:t>
        </w:r>
      </w:hyperlink>
      <w:hyperlink r:id="rId361">
        <w:r w:rsidRPr="00F64128">
          <w:rPr>
            <w:rFonts w:ascii="Times New Roman" w:hAnsi="Times New Roman" w:cs="Times New Roman"/>
            <w:sz w:val="24"/>
            <w:szCs w:val="24"/>
          </w:rPr>
          <w:t xml:space="preserve">, </w:t>
        </w:r>
      </w:hyperlink>
      <w:hyperlink r:id="rId362">
        <w:r w:rsidRPr="00F64128">
          <w:rPr>
            <w:rFonts w:ascii="Times New Roman" w:hAnsi="Times New Roman" w:cs="Times New Roman"/>
            <w:i/>
            <w:sz w:val="24"/>
            <w:szCs w:val="24"/>
          </w:rPr>
          <w:t>329</w:t>
        </w:r>
      </w:hyperlink>
      <w:hyperlink r:id="rId363">
        <w:r w:rsidRPr="00F64128">
          <w:rPr>
            <w:rFonts w:ascii="Times New Roman" w:hAnsi="Times New Roman" w:cs="Times New Roman"/>
            <w:sz w:val="24"/>
            <w:szCs w:val="24"/>
          </w:rPr>
          <w:t>(1), 20–33. https://doi.org/10.1016/j.jembe.2005.08.006</w:t>
        </w:r>
      </w:hyperlink>
    </w:p>
    <w:p w14:paraId="295A979B"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64">
        <w:r w:rsidRPr="00F64128">
          <w:rPr>
            <w:rFonts w:ascii="Times New Roman" w:hAnsi="Times New Roman" w:cs="Times New Roman"/>
            <w:sz w:val="24"/>
            <w:szCs w:val="24"/>
          </w:rPr>
          <w:t xml:space="preserve">Whitaker, S. G., Smith, J. R., &amp; Murray, S. N. (2010). Reestablishment of the Southern California Rocky Intertidal Brown Alga, Silvetia compressa: An Experimental Investigation of Techniques and Abiotic and Biotic Factors That Affect Restoration Success. </w:t>
        </w:r>
      </w:hyperlink>
      <w:hyperlink r:id="rId365">
        <w:r w:rsidRPr="00F64128">
          <w:rPr>
            <w:rFonts w:ascii="Times New Roman" w:hAnsi="Times New Roman" w:cs="Times New Roman"/>
            <w:i/>
            <w:sz w:val="24"/>
            <w:szCs w:val="24"/>
          </w:rPr>
          <w:t>Restoration Ecology</w:t>
        </w:r>
      </w:hyperlink>
      <w:hyperlink r:id="rId366">
        <w:r w:rsidRPr="00F64128">
          <w:rPr>
            <w:rFonts w:ascii="Times New Roman" w:hAnsi="Times New Roman" w:cs="Times New Roman"/>
            <w:sz w:val="24"/>
            <w:szCs w:val="24"/>
          </w:rPr>
          <w:t xml:space="preserve">, </w:t>
        </w:r>
      </w:hyperlink>
      <w:hyperlink r:id="rId367">
        <w:r w:rsidRPr="00F64128">
          <w:rPr>
            <w:rFonts w:ascii="Times New Roman" w:hAnsi="Times New Roman" w:cs="Times New Roman"/>
            <w:i/>
            <w:sz w:val="24"/>
            <w:szCs w:val="24"/>
          </w:rPr>
          <w:t>18</w:t>
        </w:r>
      </w:hyperlink>
      <w:hyperlink r:id="rId368">
        <w:r w:rsidRPr="00F64128">
          <w:rPr>
            <w:rFonts w:ascii="Times New Roman" w:hAnsi="Times New Roman" w:cs="Times New Roman"/>
            <w:sz w:val="24"/>
            <w:szCs w:val="24"/>
          </w:rPr>
          <w:t>, 18–26. https://doi.org/10.1111/j.1526-100X.2010.00717.x</w:t>
        </w:r>
      </w:hyperlink>
    </w:p>
    <w:p w14:paraId="1376DBBF"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69">
        <w:r w:rsidRPr="00F64128">
          <w:rPr>
            <w:rFonts w:ascii="Times New Roman" w:hAnsi="Times New Roman" w:cs="Times New Roman"/>
            <w:sz w:val="24"/>
            <w:szCs w:val="24"/>
          </w:rPr>
          <w:t xml:space="preserve">Winter, F. C., &amp; Estes, J. A. (1992). Experimental evidence for the effects of polyphenolic compounds from Dictyoneurum californicum Ruprecht (Phaeophyta: Laminariales) on feeding rate and growth in the red abalone Haliotus rufescens Swainson. </w:t>
        </w:r>
      </w:hyperlink>
      <w:hyperlink r:id="rId370">
        <w:r w:rsidRPr="00F64128">
          <w:rPr>
            <w:rFonts w:ascii="Times New Roman" w:hAnsi="Times New Roman" w:cs="Times New Roman"/>
            <w:i/>
            <w:sz w:val="24"/>
            <w:szCs w:val="24"/>
          </w:rPr>
          <w:t>Journal of Experimental Marine Biology and Ecology</w:t>
        </w:r>
      </w:hyperlink>
      <w:hyperlink r:id="rId371">
        <w:r w:rsidRPr="00F64128">
          <w:rPr>
            <w:rFonts w:ascii="Times New Roman" w:hAnsi="Times New Roman" w:cs="Times New Roman"/>
            <w:sz w:val="24"/>
            <w:szCs w:val="24"/>
          </w:rPr>
          <w:t xml:space="preserve">, </w:t>
        </w:r>
      </w:hyperlink>
      <w:hyperlink r:id="rId372">
        <w:r w:rsidRPr="00F64128">
          <w:rPr>
            <w:rFonts w:ascii="Times New Roman" w:hAnsi="Times New Roman" w:cs="Times New Roman"/>
            <w:i/>
            <w:sz w:val="24"/>
            <w:szCs w:val="24"/>
          </w:rPr>
          <w:t>155</w:t>
        </w:r>
      </w:hyperlink>
      <w:hyperlink r:id="rId373">
        <w:r w:rsidRPr="00F64128">
          <w:rPr>
            <w:rFonts w:ascii="Times New Roman" w:hAnsi="Times New Roman" w:cs="Times New Roman"/>
            <w:sz w:val="24"/>
            <w:szCs w:val="24"/>
          </w:rPr>
          <w:t>(2), 263–277. https://doi.org/10.1016/0022-0981(92)90067-K</w:t>
        </w:r>
      </w:hyperlink>
    </w:p>
    <w:p w14:paraId="51D8D7F9"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74">
        <w:r w:rsidRPr="00F64128">
          <w:rPr>
            <w:rFonts w:ascii="Times New Roman" w:hAnsi="Times New Roman" w:cs="Times New Roman"/>
            <w:sz w:val="24"/>
            <w:szCs w:val="24"/>
          </w:rPr>
          <w:t xml:space="preserve">Worm, B., Barbier, E. B., Beaumont, N., Duffy, J. E., Folke, C., Halpern, B. S., Jackson, J. B. C., Lotze, H. K., Micheli, F., Palumbi, S. R., Sala, E., Selkoe, K. A., Stachowicz, J. J., &amp; Watson, R. (2006). Impacts of Biodiversity Loss on Ocean Ecosystem Services. </w:t>
        </w:r>
      </w:hyperlink>
      <w:hyperlink r:id="rId375">
        <w:r w:rsidRPr="00F64128">
          <w:rPr>
            <w:rFonts w:ascii="Times New Roman" w:hAnsi="Times New Roman" w:cs="Times New Roman"/>
            <w:i/>
            <w:sz w:val="24"/>
            <w:szCs w:val="24"/>
          </w:rPr>
          <w:t>Science</w:t>
        </w:r>
      </w:hyperlink>
      <w:hyperlink r:id="rId376">
        <w:r w:rsidRPr="00F64128">
          <w:rPr>
            <w:rFonts w:ascii="Times New Roman" w:hAnsi="Times New Roman" w:cs="Times New Roman"/>
            <w:sz w:val="24"/>
            <w:szCs w:val="24"/>
          </w:rPr>
          <w:t xml:space="preserve">, </w:t>
        </w:r>
      </w:hyperlink>
      <w:hyperlink r:id="rId377">
        <w:r w:rsidRPr="00F64128">
          <w:rPr>
            <w:rFonts w:ascii="Times New Roman" w:hAnsi="Times New Roman" w:cs="Times New Roman"/>
            <w:i/>
            <w:sz w:val="24"/>
            <w:szCs w:val="24"/>
          </w:rPr>
          <w:t>314</w:t>
        </w:r>
      </w:hyperlink>
      <w:hyperlink r:id="rId378">
        <w:r w:rsidRPr="00F64128">
          <w:rPr>
            <w:rFonts w:ascii="Times New Roman" w:hAnsi="Times New Roman" w:cs="Times New Roman"/>
            <w:sz w:val="24"/>
            <w:szCs w:val="24"/>
          </w:rPr>
          <w:t>(5800), 787–790. https://doi.org/10.1126/science.1132294</w:t>
        </w:r>
      </w:hyperlink>
    </w:p>
    <w:p w14:paraId="06E23E08"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79">
        <w:r w:rsidRPr="00F64128">
          <w:rPr>
            <w:rFonts w:ascii="Times New Roman" w:hAnsi="Times New Roman" w:cs="Times New Roman"/>
            <w:sz w:val="24"/>
            <w:szCs w:val="24"/>
          </w:rPr>
          <w:t xml:space="preserve">Yang, L. H., Bastow, J. L., Spence, K. O., &amp; Wright, A. N. (2008). WHAT CAN WE LEARN FROM RESOURCE PULSES. </w:t>
        </w:r>
      </w:hyperlink>
      <w:hyperlink r:id="rId380">
        <w:r w:rsidRPr="00F64128">
          <w:rPr>
            <w:rFonts w:ascii="Times New Roman" w:hAnsi="Times New Roman" w:cs="Times New Roman"/>
            <w:i/>
            <w:sz w:val="24"/>
            <w:szCs w:val="24"/>
          </w:rPr>
          <w:t>Ecology</w:t>
        </w:r>
      </w:hyperlink>
      <w:hyperlink r:id="rId381">
        <w:r w:rsidRPr="00F64128">
          <w:rPr>
            <w:rFonts w:ascii="Times New Roman" w:hAnsi="Times New Roman" w:cs="Times New Roman"/>
            <w:sz w:val="24"/>
            <w:szCs w:val="24"/>
          </w:rPr>
          <w:t xml:space="preserve">, </w:t>
        </w:r>
      </w:hyperlink>
      <w:hyperlink r:id="rId382">
        <w:r w:rsidRPr="00F64128">
          <w:rPr>
            <w:rFonts w:ascii="Times New Roman" w:hAnsi="Times New Roman" w:cs="Times New Roman"/>
            <w:i/>
            <w:sz w:val="24"/>
            <w:szCs w:val="24"/>
          </w:rPr>
          <w:t>89</w:t>
        </w:r>
      </w:hyperlink>
      <w:hyperlink r:id="rId383">
        <w:r w:rsidRPr="00F64128">
          <w:rPr>
            <w:rFonts w:ascii="Times New Roman" w:hAnsi="Times New Roman" w:cs="Times New Roman"/>
            <w:sz w:val="24"/>
            <w:szCs w:val="24"/>
          </w:rPr>
          <w:t>(3), 621–634. https://doi.org/10.1890/07-0175.1</w:t>
        </w:r>
      </w:hyperlink>
    </w:p>
    <w:p w14:paraId="307272D4" w14:textId="77777777" w:rsidR="0080007F" w:rsidRPr="00F64128" w:rsidRDefault="00000000" w:rsidP="00D6358F">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84">
        <w:r w:rsidRPr="00F64128">
          <w:rPr>
            <w:rFonts w:ascii="Times New Roman" w:hAnsi="Times New Roman" w:cs="Times New Roman"/>
            <w:sz w:val="24"/>
            <w:szCs w:val="24"/>
          </w:rPr>
          <w:t xml:space="preserve">Yang, L. H., Edwards, K. F., Byrnes, J. E., Bastow, J. L., Wright, A. N., &amp; Spence, K. O. (2010). A meta-analysis of resource pulse–consumer interactions. </w:t>
        </w:r>
      </w:hyperlink>
      <w:hyperlink r:id="rId385">
        <w:r w:rsidRPr="00F64128">
          <w:rPr>
            <w:rFonts w:ascii="Times New Roman" w:hAnsi="Times New Roman" w:cs="Times New Roman"/>
            <w:i/>
            <w:sz w:val="24"/>
            <w:szCs w:val="24"/>
          </w:rPr>
          <w:t>Ecological Monographs</w:t>
        </w:r>
      </w:hyperlink>
      <w:hyperlink r:id="rId386">
        <w:r w:rsidRPr="00F64128">
          <w:rPr>
            <w:rFonts w:ascii="Times New Roman" w:hAnsi="Times New Roman" w:cs="Times New Roman"/>
            <w:sz w:val="24"/>
            <w:szCs w:val="24"/>
          </w:rPr>
          <w:t xml:space="preserve">, </w:t>
        </w:r>
      </w:hyperlink>
      <w:hyperlink r:id="rId387">
        <w:r w:rsidRPr="00F64128">
          <w:rPr>
            <w:rFonts w:ascii="Times New Roman" w:hAnsi="Times New Roman" w:cs="Times New Roman"/>
            <w:i/>
            <w:sz w:val="24"/>
            <w:szCs w:val="24"/>
          </w:rPr>
          <w:t>80</w:t>
        </w:r>
      </w:hyperlink>
      <w:hyperlink r:id="rId388">
        <w:r w:rsidRPr="00F64128">
          <w:rPr>
            <w:rFonts w:ascii="Times New Roman" w:hAnsi="Times New Roman" w:cs="Times New Roman"/>
            <w:sz w:val="24"/>
            <w:szCs w:val="24"/>
          </w:rPr>
          <w:t>(1), 125–151. https://doi.org/10.1890/08-1996.1</w:t>
        </w:r>
      </w:hyperlink>
    </w:p>
    <w:sectPr w:rsidR="0080007F" w:rsidRPr="00F64128">
      <w:headerReference w:type="default" r:id="rId3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eremy Long" w:date="2023-06-06T16:13:00Z" w:initials="JDL">
    <w:p w14:paraId="1DE0D377" w14:textId="77777777" w:rsidR="00AC4B92" w:rsidRDefault="00AC4B92">
      <w:pPr>
        <w:pStyle w:val="CommentText"/>
      </w:pPr>
      <w:r>
        <w:rPr>
          <w:rStyle w:val="CommentReference"/>
        </w:rPr>
        <w:annotationRef/>
      </w:r>
      <w:r>
        <w:t>Should we incorporate the Sargasso theory here?</w:t>
      </w:r>
    </w:p>
    <w:p w14:paraId="2F18EA73" w14:textId="58BF46D5" w:rsidR="00AC4B92" w:rsidRDefault="00AC4B92">
      <w:pPr>
        <w:pStyle w:val="CommentText"/>
      </w:pPr>
      <w:r>
        <w:t>NO.</w:t>
      </w:r>
    </w:p>
  </w:comment>
  <w:comment w:id="6" w:author="Jeremy Long" w:date="2023-06-06T15:41:00Z" w:initials="JDL">
    <w:p w14:paraId="61DC1C1E" w14:textId="5E4540EC" w:rsidR="002317E4" w:rsidRDefault="002317E4">
      <w:pPr>
        <w:pStyle w:val="CommentText"/>
      </w:pPr>
      <w:r>
        <w:rPr>
          <w:rStyle w:val="CommentReference"/>
        </w:rPr>
        <w:annotationRef/>
      </w:r>
      <w:r>
        <w:t>This one is weird and could be hard to talk about with the others.</w:t>
      </w:r>
    </w:p>
  </w:comment>
  <w:comment w:id="15" w:author="Jeremy Long" w:date="2023-06-06T15:40:00Z" w:initials="JDL">
    <w:p w14:paraId="05FAF146" w14:textId="12FB3838" w:rsidR="002317E4" w:rsidRDefault="002317E4">
      <w:pPr>
        <w:pStyle w:val="CommentText"/>
      </w:pPr>
      <w:r>
        <w:rPr>
          <w:rStyle w:val="CommentReference"/>
        </w:rPr>
        <w:annotationRef/>
      </w:r>
      <w:r>
        <w:t>This is harsh and doesn’t logically flow.</w:t>
      </w:r>
    </w:p>
  </w:comment>
  <w:comment w:id="25" w:author="Jeremy Long" w:date="2023-06-06T16:06:00Z" w:initials="JDL">
    <w:p w14:paraId="62B7504E" w14:textId="70674619" w:rsidR="00AC4B92" w:rsidRDefault="00AC4B92">
      <w:pPr>
        <w:pStyle w:val="CommentText"/>
      </w:pPr>
      <w:r>
        <w:rPr>
          <w:rStyle w:val="CommentReference"/>
        </w:rPr>
        <w:annotationRef/>
      </w:r>
      <w:r>
        <w:t>This BUT statement doesn’t disrupt the narrative.</w:t>
      </w:r>
    </w:p>
  </w:comment>
  <w:comment w:id="26" w:author="Jeremy Long" w:date="2023-06-06T16:06:00Z" w:initials="JDL">
    <w:p w14:paraId="5C7682AD" w14:textId="0F6D5E53" w:rsidR="00AC4B92" w:rsidRDefault="00AC4B92">
      <w:pPr>
        <w:pStyle w:val="CommentText"/>
      </w:pPr>
      <w:r>
        <w:rPr>
          <w:rStyle w:val="CommentReference"/>
        </w:rPr>
        <w:annotationRef/>
      </w:r>
      <w:r>
        <w:t>This isn’t the right word. Not sure what you’re trying to say.</w:t>
      </w:r>
    </w:p>
  </w:comment>
  <w:comment w:id="27" w:author="Jeremy Long" w:date="2023-06-06T16:07:00Z" w:initials="JDL">
    <w:p w14:paraId="0B3D49A4" w14:textId="0AEC4A81" w:rsidR="00AC4B92" w:rsidRDefault="00AC4B92">
      <w:pPr>
        <w:pStyle w:val="CommentText"/>
      </w:pPr>
      <w:r>
        <w:rPr>
          <w:rStyle w:val="CommentReference"/>
        </w:rPr>
        <w:annotationRef/>
      </w:r>
      <w:r>
        <w:t>Wrong phrase.</w:t>
      </w:r>
    </w:p>
  </w:comment>
  <w:comment w:id="36" w:author="Jeremy Long" w:date="2023-06-06T16:10:00Z" w:initials="JDL">
    <w:p w14:paraId="1400FC1C" w14:textId="0E3A85B6" w:rsidR="00AC4B92" w:rsidRDefault="00AC4B92">
      <w:pPr>
        <w:pStyle w:val="CommentText"/>
      </w:pPr>
      <w:r>
        <w:rPr>
          <w:rStyle w:val="CommentReference"/>
        </w:rPr>
        <w:annotationRef/>
      </w:r>
      <w:r>
        <w:t>Where does this come from? Are you trying to take an average of the preference data? If so, I’m not sure this is a helpful statement.</w:t>
      </w:r>
    </w:p>
  </w:comment>
  <w:comment w:id="38" w:author="Jeremy Long" w:date="2023-06-08T14:49:00Z" w:initials="JDL">
    <w:p w14:paraId="23F727D5" w14:textId="60DFAAD3" w:rsidR="00C07314" w:rsidRDefault="00C07314">
      <w:pPr>
        <w:pStyle w:val="CommentText"/>
      </w:pPr>
      <w:r>
        <w:rPr>
          <w:rStyle w:val="CommentReference"/>
        </w:rPr>
        <w:annotationRef/>
      </w:r>
      <w:r>
        <w:t>Need a paragraph on the potential impacts…eg chagnes in preference, performance, and prey switching</w:t>
      </w:r>
    </w:p>
  </w:comment>
  <w:comment w:id="39" w:author="Jeremy Long" w:date="2023-06-06T16:21:00Z" w:initials="JDL">
    <w:p w14:paraId="0F110972" w14:textId="236A16E5" w:rsidR="00496665" w:rsidRDefault="00496665">
      <w:pPr>
        <w:pStyle w:val="CommentText"/>
      </w:pPr>
      <w:r>
        <w:rPr>
          <w:rStyle w:val="CommentReference"/>
        </w:rPr>
        <w:annotationRef/>
      </w:r>
      <w:r>
        <w:t>This paragraph is choppy.</w:t>
      </w:r>
    </w:p>
  </w:comment>
  <w:comment w:id="40" w:author="Jeremy Long" w:date="2023-06-06T16:19:00Z" w:initials="JDL">
    <w:p w14:paraId="67831A16" w14:textId="77777777" w:rsidR="00496665" w:rsidRDefault="00496665">
      <w:pPr>
        <w:pStyle w:val="CommentText"/>
      </w:pPr>
      <w:r>
        <w:rPr>
          <w:rStyle w:val="CommentReference"/>
        </w:rPr>
        <w:annotationRef/>
      </w:r>
      <w:r>
        <w:t>The theory that is best described for prediction, ERH…#1, is the one that there is least support for in the literature.</w:t>
      </w:r>
    </w:p>
    <w:p w14:paraId="4CC34B60" w14:textId="77777777" w:rsidR="00496665" w:rsidRDefault="00496665">
      <w:pPr>
        <w:pStyle w:val="CommentText"/>
      </w:pPr>
    </w:p>
    <w:p w14:paraId="3B72A634" w14:textId="77777777" w:rsidR="00496665" w:rsidRDefault="00496665">
      <w:pPr>
        <w:pStyle w:val="CommentText"/>
      </w:pPr>
      <w:r>
        <w:t>Better supported theory, i.e. the prey naivete hypothesis, would suggest that invasive wrack will be preferred or overutilized</w:t>
      </w:r>
    </w:p>
    <w:p w14:paraId="1F2FD2D1" w14:textId="77777777" w:rsidR="00496665" w:rsidRDefault="00496665">
      <w:pPr>
        <w:pStyle w:val="CommentText"/>
      </w:pPr>
    </w:p>
    <w:p w14:paraId="771BB0FF" w14:textId="56F95C47" w:rsidR="00496665" w:rsidRDefault="00496665">
      <w:pPr>
        <w:pStyle w:val="CommentText"/>
      </w:pPr>
      <w:r>
        <w:t>But of course that ignores the difference in seaweed quality/ grazer preference.</w:t>
      </w:r>
    </w:p>
  </w:comment>
  <w:comment w:id="41" w:author="Jeremy Long" w:date="2023-06-06T16:21:00Z" w:initials="JDL">
    <w:p w14:paraId="1BE87064" w14:textId="77777777" w:rsidR="00496665" w:rsidRDefault="00496665">
      <w:pPr>
        <w:pStyle w:val="CommentText"/>
      </w:pPr>
      <w:r>
        <w:rPr>
          <w:rStyle w:val="CommentReference"/>
        </w:rPr>
        <w:annotationRef/>
      </w:r>
      <w:r>
        <w:t>…that have undergone selection in native and invaded ranges…</w:t>
      </w:r>
    </w:p>
    <w:p w14:paraId="27EDAAC6" w14:textId="77777777" w:rsidR="00496665" w:rsidRDefault="00496665">
      <w:pPr>
        <w:pStyle w:val="CommentText"/>
      </w:pPr>
    </w:p>
    <w:p w14:paraId="6DE38C6B" w14:textId="6070ADC8" w:rsidR="00496665" w:rsidRDefault="00496665">
      <w:pPr>
        <w:pStyle w:val="CommentText"/>
      </w:pPr>
      <w:r>
        <w:t>So for example, are there even specialist detritivores that could create foundation for ERH? In other words, if invasive seaweeds aren’t free of enemies (but especially specialists), then we shouldn’t expect them to be underutilized by native detritivores. I’m not even sure what a native detritivore looks like.</w:t>
      </w:r>
    </w:p>
  </w:comment>
  <w:comment w:id="43" w:author="Jeremy Long" w:date="2023-05-02T16:16:00Z" w:initials="">
    <w:p w14:paraId="3EC2F762" w14:textId="77777777" w:rsidR="0080007F" w:rsidRDefault="00000000">
      <w:pPr>
        <w:widowControl w:val="0"/>
        <w:pBdr>
          <w:top w:val="nil"/>
          <w:left w:val="nil"/>
          <w:bottom w:val="nil"/>
          <w:right w:val="nil"/>
          <w:between w:val="nil"/>
        </w:pBdr>
        <w:spacing w:line="240" w:lineRule="auto"/>
        <w:rPr>
          <w:color w:val="000000"/>
        </w:rPr>
      </w:pPr>
      <w:r>
        <w:rPr>
          <w:color w:val="000000"/>
        </w:rPr>
        <w:t>This is a REALLY important point for us in this paper. As such, it really would benefit from a couple of sentences and more than one reference. Maybe even it's own paragraph. Because once we establish that quantity and quality matter, we easily transition into why novel subsidies might matter because of shifts in quantity and/or quality.</w:t>
      </w:r>
    </w:p>
  </w:comment>
  <w:comment w:id="44" w:author="Ric DeSantiago" w:date="2023-06-04T05:33:00Z" w:initials="">
    <w:p w14:paraId="58992EB6" w14:textId="77777777" w:rsidR="0080007F" w:rsidRDefault="00000000">
      <w:pPr>
        <w:widowControl w:val="0"/>
        <w:pBdr>
          <w:top w:val="nil"/>
          <w:left w:val="nil"/>
          <w:bottom w:val="nil"/>
          <w:right w:val="nil"/>
          <w:between w:val="nil"/>
        </w:pBdr>
        <w:spacing w:line="240" w:lineRule="auto"/>
        <w:rPr>
          <w:color w:val="000000"/>
        </w:rPr>
      </w:pPr>
      <w:r>
        <w:rPr>
          <w:color w:val="000000"/>
        </w:rPr>
        <w:t>paragraph added</w:t>
      </w:r>
    </w:p>
  </w:comment>
  <w:comment w:id="45" w:author="Wendi White" w:date="2023-05-03T00:05:00Z" w:initials="">
    <w:p w14:paraId="07A1DA3B" w14:textId="77777777" w:rsidR="0080007F" w:rsidRDefault="00000000">
      <w:pPr>
        <w:widowControl w:val="0"/>
        <w:pBdr>
          <w:top w:val="nil"/>
          <w:left w:val="nil"/>
          <w:bottom w:val="nil"/>
          <w:right w:val="nil"/>
          <w:between w:val="nil"/>
        </w:pBdr>
        <w:spacing w:line="240" w:lineRule="auto"/>
        <w:rPr>
          <w:color w:val="000000"/>
        </w:rPr>
      </w:pPr>
      <w:r>
        <w:rPr>
          <w:color w:val="000000"/>
        </w:rPr>
        <w:t>is the wrack in this example native? if it is perhaps this is where we give an example of a human mediated change since that is how paragraph starts off?  "... and ultimately result in herbivore-mediated trophic cascade on some plants. This sudden change in predator behavior suggests that predators are impacted by natural variation in a native subsidies frequency, magnitude and/or quality. If we consider human-mediated changes to the abundance and composition of seagrasses and benthic seaweeds (ballast water transport or something else well known here?) we can expect that there will be another (a new? idk what the right word is here but want to express a different not necessarily bad just different change) changed behavior in recipient ecosystems. It is unknown how changes different (i can't think of a word but this isn't right) than the natural variation in frequency, magnitude and quality will impact recipient ecosystems." This is a bit of a rough comment. I hope you can see where i'm going it's end of day for me haha also happy to chat sometime. Big goal was just that i really like this paragraph but it's a little mixed up. reads to me as humans are changing wrack and wrack is an important subsidy for predators. however before this we don't talk a lot about what changes humans are making to the seaweed offshore before it's wrack. and this example seems like its a native seaweed so then we need to come back to how humans are changing this subsidy and why if we see changes in behaviors from predators in natural system we should explore the changes we may see from invasive. and that then lends well in to the next part talking about what makes invasive species successful and the changes you predict we will see</w:t>
      </w:r>
    </w:p>
  </w:comment>
  <w:comment w:id="46" w:author="Jeremy Long" w:date="2023-05-02T19:19:00Z" w:initials="">
    <w:p w14:paraId="673DC24D" w14:textId="77777777" w:rsidR="0080007F" w:rsidRDefault="00000000">
      <w:pPr>
        <w:widowControl w:val="0"/>
        <w:pBdr>
          <w:top w:val="nil"/>
          <w:left w:val="nil"/>
          <w:bottom w:val="nil"/>
          <w:right w:val="nil"/>
          <w:between w:val="nil"/>
        </w:pBdr>
        <w:spacing w:line="240" w:lineRule="auto"/>
        <w:rPr>
          <w:color w:val="000000"/>
        </w:rPr>
      </w:pPr>
      <w:r>
        <w:rPr>
          <w:color w:val="000000"/>
        </w:rPr>
        <w:t>I think we should have this as a stand alone paragraph here, right before the last paragraph of the Intro. I also think it's fine to focus on wrack and Black abs...but I wonder if we could try to expand this to be about subsidies more broadly and not just along the shorelines?</w:t>
      </w:r>
    </w:p>
  </w:comment>
  <w:comment w:id="47" w:author="Wendi White" w:date="2023-05-03T00:28:00Z" w:initials="">
    <w:p w14:paraId="4753FF01" w14:textId="77777777" w:rsidR="0080007F" w:rsidRDefault="00000000">
      <w:pPr>
        <w:widowControl w:val="0"/>
        <w:pBdr>
          <w:top w:val="nil"/>
          <w:left w:val="nil"/>
          <w:bottom w:val="nil"/>
          <w:right w:val="nil"/>
          <w:between w:val="nil"/>
        </w:pBdr>
        <w:spacing w:line="240" w:lineRule="auto"/>
        <w:rPr>
          <w:color w:val="000000"/>
        </w:rPr>
      </w:pPr>
      <w:r>
        <w:rPr>
          <w:color w:val="000000"/>
        </w:rPr>
        <w:t>what about talking about the consumers again? perhaps a comment on species and their reaction (in other ecosystems) to quick/rapid intro of invasive food sources? or a comment on how species utilize and depend on wrack as a large part of their diet despite it not being the most reliable food in quality, freq, magnitude? maybe this lets us talk about how introduction of novel subsidies changes feeding behaviors and when you couple that with a somewhat variable/unreliable resource (wrack) that species may have to change their behavior in unforeseen ways (maybe too if this then this then this statement will have to re read later)</w:t>
      </w:r>
    </w:p>
  </w:comment>
  <w:comment w:id="48" w:author="Ric DeSantiago" w:date="2023-06-04T05:35:00Z" w:initials="">
    <w:p w14:paraId="7C6AACF1" w14:textId="77777777" w:rsidR="0080007F" w:rsidRDefault="00000000">
      <w:pPr>
        <w:widowControl w:val="0"/>
        <w:pBdr>
          <w:top w:val="nil"/>
          <w:left w:val="nil"/>
          <w:bottom w:val="nil"/>
          <w:right w:val="nil"/>
          <w:between w:val="nil"/>
        </w:pBdr>
        <w:spacing w:line="240" w:lineRule="auto"/>
        <w:rPr>
          <w:color w:val="000000"/>
        </w:rPr>
      </w:pPr>
      <w:r>
        <w:rPr>
          <w:color w:val="000000"/>
        </w:rPr>
        <w:t>added this paragraph but it seemed out of place as the second to last. I also think I need to go through and address some of the redundancies</w:t>
      </w:r>
    </w:p>
  </w:comment>
  <w:comment w:id="49" w:author="Jeremy Long" w:date="2023-05-02T20:52:00Z" w:initials="">
    <w:p w14:paraId="237982C1" w14:textId="77777777" w:rsidR="0080007F" w:rsidRDefault="00000000">
      <w:pPr>
        <w:widowControl w:val="0"/>
        <w:pBdr>
          <w:top w:val="nil"/>
          <w:left w:val="nil"/>
          <w:bottom w:val="nil"/>
          <w:right w:val="nil"/>
          <w:between w:val="nil"/>
        </w:pBdr>
        <w:spacing w:line="240" w:lineRule="auto"/>
        <w:rPr>
          <w:color w:val="000000"/>
        </w:rPr>
      </w:pPr>
      <w:r>
        <w:rPr>
          <w:color w:val="000000"/>
        </w:rPr>
        <w:t>This is a critical paragraph. I'm going to try to come back to it. It needs strengthening...and might also need to be moved around the Intro.</w:t>
      </w:r>
    </w:p>
  </w:comment>
  <w:comment w:id="50" w:author="Jeremy Long" w:date="2023-06-07T15:35:00Z" w:initials="JDL">
    <w:p w14:paraId="6B68B274" w14:textId="77777777" w:rsidR="001177BF" w:rsidRDefault="001177BF" w:rsidP="001177BF">
      <w:pPr>
        <w:pStyle w:val="CommentText"/>
        <w:numPr>
          <w:ilvl w:val="0"/>
          <w:numId w:val="2"/>
        </w:numPr>
      </w:pPr>
      <w:r>
        <w:rPr>
          <w:rStyle w:val="CommentReference"/>
        </w:rPr>
        <w:annotationRef/>
      </w:r>
      <w:r>
        <w:t xml:space="preserve"> Do you already talk about </w:t>
      </w:r>
      <w:r w:rsidR="00F4400C">
        <w:t>kelp wrack and how it ends up on shore and who uses it?</w:t>
      </w:r>
    </w:p>
    <w:p w14:paraId="0FCD3D83" w14:textId="08927FD3" w:rsidR="00F4400C" w:rsidRDefault="00F4400C" w:rsidP="001177BF">
      <w:pPr>
        <w:pStyle w:val="CommentText"/>
        <w:numPr>
          <w:ilvl w:val="0"/>
          <w:numId w:val="2"/>
        </w:numPr>
      </w:pPr>
      <w:r>
        <w:t>This section is labeled study sites, but there isn’t very much info provided that falls into that category. As such, I think it may be just better to label this section “Study organisms”.</w:t>
      </w:r>
    </w:p>
  </w:comment>
  <w:comment w:id="51" w:author="Jeremy Long" w:date="2023-06-07T15:59:00Z" w:initials="JDL">
    <w:p w14:paraId="25C2662F" w14:textId="7F683FA0" w:rsidR="00EE636A" w:rsidRDefault="00EE636A">
      <w:pPr>
        <w:pStyle w:val="CommentText"/>
      </w:pPr>
      <w:r>
        <w:rPr>
          <w:rStyle w:val="CommentReference"/>
        </w:rPr>
        <w:annotationRef/>
      </w:r>
      <w:r>
        <w:t>Provide GPS coordinates.</w:t>
      </w:r>
    </w:p>
  </w:comment>
  <w:comment w:id="54" w:author="Jeremy Long" w:date="2023-06-07T17:10:00Z" w:initials="JDL">
    <w:p w14:paraId="586260B6" w14:textId="7D488C0C" w:rsidR="00E60876" w:rsidRDefault="00E60876">
      <w:pPr>
        <w:pStyle w:val="CommentText"/>
      </w:pPr>
      <w:r>
        <w:rPr>
          <w:rStyle w:val="CommentReference"/>
        </w:rPr>
        <w:annotationRef/>
      </w:r>
      <w:r>
        <w:t>Please check this.</w:t>
      </w:r>
    </w:p>
  </w:comment>
  <w:comment w:id="71" w:author="Jeremy Long" w:date="2023-06-08T14:02:00Z" w:initials="JDL">
    <w:p w14:paraId="43B5793A" w14:textId="74240D74" w:rsidR="00647048" w:rsidRDefault="00647048">
      <w:pPr>
        <w:pStyle w:val="CommentText"/>
      </w:pPr>
      <w:r>
        <w:rPr>
          <w:rStyle w:val="CommentReference"/>
        </w:rPr>
        <w:annotationRef/>
      </w:r>
      <w:r>
        <w:t>Can you confirm this was done? Seems overkill since we would normally do this in a drying oven.</w:t>
      </w:r>
    </w:p>
  </w:comment>
  <w:comment w:id="72" w:author="Ricardo Desantiago" w:date="2023-06-12T13:39:00Z" w:initials="RD">
    <w:p w14:paraId="168EA12D" w14:textId="77777777" w:rsidR="00527025" w:rsidRDefault="00527025" w:rsidP="007A5824">
      <w:r>
        <w:rPr>
          <w:rStyle w:val="CommentReference"/>
        </w:rPr>
        <w:annotationRef/>
      </w:r>
      <w:r>
        <w:rPr>
          <w:color w:val="000000"/>
          <w:sz w:val="20"/>
          <w:szCs w:val="20"/>
        </w:rPr>
        <w:t>confirmed</w:t>
      </w:r>
    </w:p>
  </w:comment>
  <w:comment w:id="73" w:author="Jeremy Long" w:date="2023-06-08T13:59:00Z" w:initials="JDL">
    <w:p w14:paraId="1202BCC8" w14:textId="4CB417F4" w:rsidR="00647048" w:rsidRDefault="00647048">
      <w:pPr>
        <w:pStyle w:val="CommentText"/>
      </w:pPr>
      <w:r>
        <w:rPr>
          <w:rStyle w:val="CommentReference"/>
        </w:rPr>
        <w:annotationRef/>
      </w:r>
      <w:r>
        <w:t>This paragraph needs to have something about how often the food was replaced with fresh material.</w:t>
      </w:r>
    </w:p>
    <w:p w14:paraId="3F255E54" w14:textId="77777777" w:rsidR="00647048" w:rsidRDefault="00647048">
      <w:pPr>
        <w:pStyle w:val="CommentText"/>
      </w:pPr>
    </w:p>
    <w:p w14:paraId="599A3212" w14:textId="69DB2936" w:rsidR="00647048" w:rsidRDefault="00647048">
      <w:pPr>
        <w:pStyle w:val="CommentText"/>
      </w:pPr>
      <w:r>
        <w:t>Also, delete “measurements” from the end of this paragraph.</w:t>
      </w:r>
    </w:p>
  </w:comment>
  <w:comment w:id="75" w:author="Jeremy Long" w:date="2023-05-02T22:55:00Z" w:initials="">
    <w:p w14:paraId="593AD61F" w14:textId="77777777" w:rsidR="0080007F" w:rsidRDefault="00000000">
      <w:pPr>
        <w:widowControl w:val="0"/>
        <w:pBdr>
          <w:top w:val="nil"/>
          <w:left w:val="nil"/>
          <w:bottom w:val="nil"/>
          <w:right w:val="nil"/>
          <w:between w:val="nil"/>
        </w:pBdr>
        <w:spacing w:line="240" w:lineRule="auto"/>
        <w:rPr>
          <w:color w:val="000000"/>
        </w:rPr>
      </w:pPr>
      <w:r>
        <w:rPr>
          <w:color w:val="000000"/>
        </w:rPr>
        <w:t>What do you think about including two-sample t-tests that compare each of the diets against the starvation controls? My gut is that the only one that won't be different is the kelp-turban snail versus starvation-turban snail. Which is pretty cool.</w:t>
      </w:r>
    </w:p>
  </w:comment>
  <w:comment w:id="76" w:author="Jeremy Long" w:date="2023-05-02T22:20:00Z" w:initials="">
    <w:p w14:paraId="413535FC" w14:textId="77777777" w:rsidR="0080007F" w:rsidRDefault="00000000">
      <w:pPr>
        <w:widowControl w:val="0"/>
        <w:pBdr>
          <w:top w:val="nil"/>
          <w:left w:val="nil"/>
          <w:bottom w:val="nil"/>
          <w:right w:val="nil"/>
          <w:between w:val="nil"/>
        </w:pBdr>
        <w:spacing w:line="240" w:lineRule="auto"/>
        <w:rPr>
          <w:color w:val="000000"/>
        </w:rPr>
      </w:pPr>
      <w:r>
        <w:rPr>
          <w:color w:val="000000"/>
        </w:rPr>
        <w:t>Does the overall model allow us to say something about how consumption on each of the species changed between assays? We want to be able to say how grazing increased on Silvetia versus no change on other two species. But I'm not sure you've done this yet.</w:t>
      </w:r>
    </w:p>
  </w:comment>
  <w:comment w:id="77" w:author="Jeremy Long" w:date="2023-05-02T21:59:00Z" w:initials="">
    <w:p w14:paraId="3164CC68" w14:textId="77777777" w:rsidR="0080007F" w:rsidRDefault="00000000">
      <w:pPr>
        <w:widowControl w:val="0"/>
        <w:pBdr>
          <w:top w:val="nil"/>
          <w:left w:val="nil"/>
          <w:bottom w:val="nil"/>
          <w:right w:val="nil"/>
          <w:between w:val="nil"/>
        </w:pBdr>
        <w:spacing w:line="240" w:lineRule="auto"/>
        <w:rPr>
          <w:color w:val="000000"/>
        </w:rPr>
      </w:pPr>
      <w:r>
        <w:rPr>
          <w:color w:val="000000"/>
        </w:rPr>
        <w:t>For each of these you need to reference the corresponding figures.</w:t>
      </w:r>
    </w:p>
  </w:comment>
  <w:comment w:id="78" w:author="Jeremy Long" w:date="2023-06-09T09:21:00Z" w:initials="JDL">
    <w:p w14:paraId="2DF7AEEB" w14:textId="77777777" w:rsidR="00C9028C" w:rsidRDefault="00C9028C">
      <w:pPr>
        <w:pStyle w:val="CommentText"/>
      </w:pPr>
      <w:r>
        <w:rPr>
          <w:rStyle w:val="CommentReference"/>
        </w:rPr>
        <w:annotationRef/>
      </w:r>
      <w:r>
        <w:t>I’m flirting with linking the preference stuff to the NBS, in which case I’d want those to experiments presented in sequence in the methods and results.</w:t>
      </w:r>
    </w:p>
    <w:p w14:paraId="48579B3A" w14:textId="77777777" w:rsidR="00C9028C" w:rsidRDefault="00C9028C">
      <w:pPr>
        <w:pStyle w:val="CommentText"/>
      </w:pPr>
    </w:p>
    <w:p w14:paraId="339CCB4C" w14:textId="25B14F61" w:rsidR="00C9028C" w:rsidRDefault="00C9028C">
      <w:pPr>
        <w:pStyle w:val="CommentText"/>
      </w:pPr>
      <w:r>
        <w:t>If we do that, my new thought is that it might be best to start with performance and then move to Preference and then NBS.</w:t>
      </w:r>
    </w:p>
  </w:comment>
  <w:comment w:id="81" w:author="Jeremy Long" w:date="2023-06-09T09:40:00Z" w:initials="JDL">
    <w:p w14:paraId="6421F36B" w14:textId="16A4808B" w:rsidR="00AA55A9" w:rsidRDefault="00AA55A9">
      <w:pPr>
        <w:pStyle w:val="CommentText"/>
      </w:pPr>
      <w:r>
        <w:rPr>
          <w:rStyle w:val="CommentReference"/>
        </w:rPr>
        <w:annotationRef/>
      </w:r>
      <w:r>
        <w:t>For these, divide mean kelp consumption by mean devilweed consumption. You don’t need to do this on a per replicate basis. You don’t need to report error. This is just helping our readers see the patterns in your figure.</w:t>
      </w:r>
    </w:p>
  </w:comment>
  <w:comment w:id="85" w:author="Jeremy Long" w:date="2023-06-09T09:49:00Z" w:initials="JDL">
    <w:p w14:paraId="78104D6B" w14:textId="2BC9DBD4" w:rsidR="00E03C8B" w:rsidRDefault="00E03C8B">
      <w:pPr>
        <w:pStyle w:val="CommentText"/>
      </w:pPr>
      <w:r>
        <w:rPr>
          <w:rStyle w:val="CommentReference"/>
        </w:rPr>
        <w:annotationRef/>
      </w:r>
      <w:r>
        <w:t>Put panel letters in Figures 1 and 2, and in the corresponding figure legend.</w:t>
      </w:r>
    </w:p>
  </w:comment>
  <w:comment w:id="86" w:author="Jeremy Long" w:date="2023-06-09T09:48:00Z" w:initials="JDL">
    <w:p w14:paraId="48072395" w14:textId="480600E9" w:rsidR="00E03C8B" w:rsidRDefault="00E03C8B">
      <w:pPr>
        <w:pStyle w:val="CommentText"/>
      </w:pPr>
      <w:r>
        <w:rPr>
          <w:rStyle w:val="CommentReference"/>
        </w:rPr>
        <w:annotationRef/>
      </w:r>
      <w:r>
        <w:t>I know it’s nice to have the “in contrast” come next, I like the order of the figure panels so I want the text to match that.</w:t>
      </w:r>
    </w:p>
  </w:comment>
  <w:comment w:id="90" w:author="Jeremy Long" w:date="2023-06-09T10:15:00Z" w:initials="JDL">
    <w:p w14:paraId="14D6E336" w14:textId="01362F9D" w:rsidR="007D34C9" w:rsidRDefault="007D34C9">
      <w:pPr>
        <w:pStyle w:val="CommentText"/>
      </w:pPr>
      <w:r>
        <w:rPr>
          <w:rStyle w:val="CommentReference"/>
        </w:rPr>
        <w:annotationRef/>
      </w:r>
      <w:r>
        <w:t>Please check all of my stats on the on</w:t>
      </w:r>
      <w:r>
        <w:rPr>
          <w:noProof/>
        </w:rPr>
        <w:t>e sample t-tests. Also, I think it's okay on a small analysis like this to NOT mention these in the analysis section of the methods...but if you want, you could add text there to prep the reader. Your call.</w:t>
      </w:r>
    </w:p>
  </w:comment>
  <w:comment w:id="91" w:author="Jeremy Long" w:date="2023-06-09T10:26:00Z" w:initials="JDL">
    <w:p w14:paraId="01B2A7E3" w14:textId="5A520341" w:rsidR="006C07E2" w:rsidRDefault="006C07E2">
      <w:pPr>
        <w:pStyle w:val="CommentText"/>
      </w:pPr>
      <w:r>
        <w:rPr>
          <w:rStyle w:val="CommentReference"/>
        </w:rPr>
        <w:annotationRef/>
      </w:r>
      <w:r>
        <w:t>For this, numerator= final mass on kelp – final mass on devildweed, denomenator=final mass on kelp.</w:t>
      </w:r>
    </w:p>
  </w:comment>
  <w:comment w:id="93" w:author="Jeremy Long" w:date="2023-06-09T11:14:00Z" w:initials="JDL">
    <w:p w14:paraId="000B359A" w14:textId="77777777" w:rsidR="0070315E" w:rsidRDefault="0070315E">
      <w:pPr>
        <w:pStyle w:val="CommentText"/>
      </w:pPr>
      <w:r>
        <w:rPr>
          <w:rStyle w:val="CommentReference"/>
        </w:rPr>
        <w:annotationRef/>
      </w:r>
      <w:r>
        <w:t>Feels like I can’t comment on this section yet but here’s the flow I would suggest.</w:t>
      </w:r>
    </w:p>
    <w:p w14:paraId="1A974786" w14:textId="77777777" w:rsidR="0070315E" w:rsidRDefault="0070315E" w:rsidP="0070315E">
      <w:pPr>
        <w:pStyle w:val="CommentText"/>
        <w:numPr>
          <w:ilvl w:val="0"/>
          <w:numId w:val="3"/>
        </w:numPr>
      </w:pPr>
      <w:r>
        <w:t xml:space="preserve"> </w:t>
      </w:r>
      <w:r w:rsidR="00F73923">
        <w:t>Replacing native wrack (i.e. kelp) with invasive wrack (i.e. devilweed) led to a reduction in grazing by the assemblage on wrack.</w:t>
      </w:r>
    </w:p>
    <w:p w14:paraId="3D7071AE" w14:textId="77777777" w:rsidR="00F73923" w:rsidRDefault="00F73923" w:rsidP="0070315E">
      <w:pPr>
        <w:pStyle w:val="CommentText"/>
        <w:numPr>
          <w:ilvl w:val="0"/>
          <w:numId w:val="3"/>
        </w:numPr>
      </w:pPr>
      <w:r>
        <w:t xml:space="preserve"> This reduction in grazing on wrack was related to an increase of grazing on Silvetia.</w:t>
      </w:r>
    </w:p>
    <w:p w14:paraId="4F86351C" w14:textId="018FBB63" w:rsidR="00F73923" w:rsidRDefault="00F73923" w:rsidP="0070315E">
      <w:pPr>
        <w:pStyle w:val="CommentText"/>
        <w:numPr>
          <w:ilvl w:val="0"/>
          <w:numId w:val="3"/>
        </w:numPr>
      </w:pPr>
      <w:r>
        <w:t xml:space="preserve"> The replacement of kelp wrack with devilweed did not influence overall grazing rates.</w:t>
      </w:r>
    </w:p>
  </w:comment>
  <w:comment w:id="96" w:author="Jeremy Long" w:date="2023-06-09T11:06:00Z" w:initials="JDL">
    <w:p w14:paraId="33BA9AFF" w14:textId="75088C96" w:rsidR="0070315E" w:rsidRDefault="0070315E">
      <w:pPr>
        <w:pStyle w:val="CommentText"/>
      </w:pPr>
      <w:r>
        <w:rPr>
          <w:rStyle w:val="CommentReference"/>
        </w:rPr>
        <w:annotationRef/>
      </w:r>
      <w:r>
        <w:t>The figure legends all go together in a single section in a manuscript. Kind of weird. But please take a stab at creating the figure legends.</w:t>
      </w:r>
    </w:p>
  </w:comment>
  <w:comment w:id="113" w:author="Jeremy Long" w:date="2023-06-09T11:00:00Z" w:initials="JDL">
    <w:p w14:paraId="377E0FC4" w14:textId="77777777" w:rsidR="00553290" w:rsidRDefault="00553290">
      <w:pPr>
        <w:pStyle w:val="CommentText"/>
      </w:pPr>
      <w:r>
        <w:rPr>
          <w:rStyle w:val="CommentReference"/>
        </w:rPr>
        <w:annotationRef/>
      </w:r>
      <w:r>
        <w:t>Can you change width of these bars? Feels like the entire panels could have bars that are half as wide as they currently are. Also, I support adding drawings to these.</w:t>
      </w:r>
    </w:p>
    <w:p w14:paraId="1355033F" w14:textId="77777777" w:rsidR="00553290" w:rsidRDefault="00553290">
      <w:pPr>
        <w:pStyle w:val="CommentText"/>
      </w:pPr>
    </w:p>
    <w:p w14:paraId="68F8351C" w14:textId="77777777" w:rsidR="00553290" w:rsidRDefault="00553290">
      <w:pPr>
        <w:pStyle w:val="CommentText"/>
      </w:pPr>
      <w:r>
        <w:t>Also, for such a simple plot, I’m not convinced we need color.</w:t>
      </w:r>
    </w:p>
    <w:p w14:paraId="67F9D623" w14:textId="77777777" w:rsidR="00F73923" w:rsidRDefault="00F73923">
      <w:pPr>
        <w:pStyle w:val="CommentText"/>
      </w:pPr>
    </w:p>
    <w:p w14:paraId="2108D3C4" w14:textId="77777777" w:rsidR="00F73923" w:rsidRDefault="00F73923">
      <w:pPr>
        <w:pStyle w:val="CommentText"/>
      </w:pPr>
      <w:r>
        <w:t>Also, each figure gets its own page in a manuscript.</w:t>
      </w:r>
    </w:p>
    <w:p w14:paraId="02DF8929" w14:textId="77777777" w:rsidR="00F73923" w:rsidRDefault="00F73923">
      <w:pPr>
        <w:pStyle w:val="CommentText"/>
      </w:pPr>
    </w:p>
    <w:p w14:paraId="2AFE5DA2" w14:textId="15E07A19" w:rsidR="00F73923" w:rsidRDefault="00F73923">
      <w:pPr>
        <w:pStyle w:val="CommentText"/>
      </w:pPr>
      <w:r>
        <w:t>Also you’re going to need bigger font of the numbers on the y-axis and the x-axis labels and maybe also the overall y-axis label.</w:t>
      </w:r>
    </w:p>
  </w:comment>
  <w:comment w:id="119" w:author="Jeremy Long" w:date="2023-06-09T11:02:00Z" w:initials="JDL">
    <w:p w14:paraId="59A0E0E9" w14:textId="77777777" w:rsidR="00553290" w:rsidRDefault="00553290">
      <w:pPr>
        <w:pStyle w:val="CommentText"/>
      </w:pPr>
      <w:r>
        <w:rPr>
          <w:rStyle w:val="CommentReference"/>
        </w:rPr>
        <w:annotationRef/>
      </w:r>
      <w:r>
        <w:t>Change Y-axis label to “Final dry tissue mass (g)”</w:t>
      </w:r>
    </w:p>
    <w:p w14:paraId="1736B2AA" w14:textId="77777777" w:rsidR="00553290" w:rsidRDefault="00553290">
      <w:pPr>
        <w:pStyle w:val="CommentText"/>
      </w:pPr>
      <w:r>
        <w:t>We want to be clear that it’s the final we are showing.</w:t>
      </w:r>
    </w:p>
    <w:p w14:paraId="07FF3C42" w14:textId="77777777" w:rsidR="00553290" w:rsidRDefault="00553290">
      <w:pPr>
        <w:pStyle w:val="CommentText"/>
      </w:pPr>
      <w:r>
        <w:t>And I like the habit of only capitalizing the first word in axis titles</w:t>
      </w:r>
    </w:p>
    <w:p w14:paraId="77A74F2C" w14:textId="77777777" w:rsidR="00553290" w:rsidRDefault="00553290">
      <w:pPr>
        <w:pStyle w:val="CommentText"/>
      </w:pPr>
    </w:p>
    <w:p w14:paraId="62BF6171" w14:textId="77777777" w:rsidR="00553290" w:rsidRDefault="00553290">
      <w:pPr>
        <w:pStyle w:val="CommentText"/>
      </w:pPr>
      <w:r>
        <w:t>Add big chunky capital letters to the upper right of each panel to denote the panel label.</w:t>
      </w:r>
    </w:p>
    <w:p w14:paraId="13E6DE1D" w14:textId="77777777" w:rsidR="00553290" w:rsidRDefault="00553290">
      <w:pPr>
        <w:pStyle w:val="CommentText"/>
      </w:pPr>
    </w:p>
    <w:p w14:paraId="4B21D56B" w14:textId="77777777" w:rsidR="00553290" w:rsidRDefault="00553290">
      <w:pPr>
        <w:pStyle w:val="CommentText"/>
      </w:pPr>
      <w:r>
        <w:t>Add smaller lower case letters above bars to denote pairwise comparisons.</w:t>
      </w:r>
    </w:p>
    <w:p w14:paraId="225F3F25" w14:textId="77777777" w:rsidR="00553290" w:rsidRDefault="00553290">
      <w:pPr>
        <w:pStyle w:val="CommentText"/>
      </w:pPr>
    </w:p>
    <w:p w14:paraId="2939B999" w14:textId="742321BB" w:rsidR="00553290" w:rsidRDefault="00553290">
      <w:pPr>
        <w:pStyle w:val="CommentText"/>
      </w:pPr>
      <w:r>
        <w:t>Also not sure we can justify color here, particularly if there’s an expense.</w:t>
      </w:r>
    </w:p>
  </w:comment>
  <w:comment w:id="126" w:author="Jeremy Long" w:date="2023-06-09T11:16:00Z" w:initials="JDL">
    <w:p w14:paraId="1E6FDC03" w14:textId="1E99B225" w:rsidR="00F73923" w:rsidRDefault="00F73923">
      <w:pPr>
        <w:pStyle w:val="CommentText"/>
      </w:pPr>
      <w:r>
        <w:rPr>
          <w:rStyle w:val="CommentReference"/>
        </w:rPr>
        <w:annotationRef/>
      </w:r>
      <w:r>
        <w:t>You’ll hateme for the following, but because we are talking about a replacement from kelp to devilweed, I think the kelp bars need to be on the left of each pair.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8EA73" w15:done="0"/>
  <w15:commentEx w15:paraId="61DC1C1E" w15:done="0"/>
  <w15:commentEx w15:paraId="05FAF146" w15:done="0"/>
  <w15:commentEx w15:paraId="62B7504E" w15:done="0"/>
  <w15:commentEx w15:paraId="5C7682AD" w15:done="0"/>
  <w15:commentEx w15:paraId="0B3D49A4" w15:done="0"/>
  <w15:commentEx w15:paraId="1400FC1C" w15:done="0"/>
  <w15:commentEx w15:paraId="23F727D5" w15:done="0"/>
  <w15:commentEx w15:paraId="0F110972" w15:done="0"/>
  <w15:commentEx w15:paraId="771BB0FF" w15:done="0"/>
  <w15:commentEx w15:paraId="6DE38C6B" w15:done="0"/>
  <w15:commentEx w15:paraId="3EC2F762" w15:done="0"/>
  <w15:commentEx w15:paraId="58992EB6" w15:done="0"/>
  <w15:commentEx w15:paraId="07A1DA3B" w15:done="0"/>
  <w15:commentEx w15:paraId="673DC24D" w15:done="0"/>
  <w15:commentEx w15:paraId="4753FF01" w15:done="0"/>
  <w15:commentEx w15:paraId="7C6AACF1" w15:done="0"/>
  <w15:commentEx w15:paraId="237982C1" w15:done="0"/>
  <w15:commentEx w15:paraId="0FCD3D83" w15:done="0"/>
  <w15:commentEx w15:paraId="25C2662F" w15:done="0"/>
  <w15:commentEx w15:paraId="586260B6" w15:done="1"/>
  <w15:commentEx w15:paraId="43B5793A" w15:done="0"/>
  <w15:commentEx w15:paraId="168EA12D" w15:paraIdParent="43B5793A" w15:done="0"/>
  <w15:commentEx w15:paraId="599A3212" w15:done="0"/>
  <w15:commentEx w15:paraId="593AD61F" w15:done="0"/>
  <w15:commentEx w15:paraId="413535FC" w15:done="0"/>
  <w15:commentEx w15:paraId="3164CC68" w15:done="0"/>
  <w15:commentEx w15:paraId="339CCB4C" w15:done="0"/>
  <w15:commentEx w15:paraId="6421F36B" w15:done="0"/>
  <w15:commentEx w15:paraId="78104D6B" w15:done="0"/>
  <w15:commentEx w15:paraId="48072395" w15:done="0"/>
  <w15:commentEx w15:paraId="14D6E336" w15:done="0"/>
  <w15:commentEx w15:paraId="01B2A7E3" w15:done="0"/>
  <w15:commentEx w15:paraId="4F86351C" w15:done="0"/>
  <w15:commentEx w15:paraId="33BA9AFF" w15:done="0"/>
  <w15:commentEx w15:paraId="2AFE5DA2" w15:done="0"/>
  <w15:commentEx w15:paraId="2939B999" w15:done="0"/>
  <w15:commentEx w15:paraId="1E6FDC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D999" w16cex:dateUtc="2023-06-06T23:13:00Z"/>
  <w16cex:commentExtensible w16cex:durableId="2829D22C" w16cex:dateUtc="2023-06-06T22:41:00Z"/>
  <w16cex:commentExtensible w16cex:durableId="2829D1F5" w16cex:dateUtc="2023-06-06T22:40:00Z"/>
  <w16cex:commentExtensible w16cex:durableId="2829D7ED" w16cex:dateUtc="2023-06-06T23:06:00Z"/>
  <w16cex:commentExtensible w16cex:durableId="2829D80B" w16cex:dateUtc="2023-06-06T23:06:00Z"/>
  <w16cex:commentExtensible w16cex:durableId="2829D82D" w16cex:dateUtc="2023-06-06T23:07:00Z"/>
  <w16cex:commentExtensible w16cex:durableId="2829D8FB" w16cex:dateUtc="2023-06-06T23:10:00Z"/>
  <w16cex:commentExtensible w16cex:durableId="282C68FB" w16cex:dateUtc="2023-06-08T21:49:00Z"/>
  <w16cex:commentExtensible w16cex:durableId="2829DB80" w16cex:dateUtc="2023-06-06T23:21:00Z"/>
  <w16cex:commentExtensible w16cex:durableId="2829DB12" w16cex:dateUtc="2023-06-06T23:19:00Z"/>
  <w16cex:commentExtensible w16cex:durableId="2829DB99" w16cex:dateUtc="2023-06-06T23:21:00Z"/>
  <w16cex:commentExtensible w16cex:durableId="282B224A" w16cex:dateUtc="2023-06-07T22:35:00Z"/>
  <w16cex:commentExtensible w16cex:durableId="282B27C6" w16cex:dateUtc="2023-06-07T22:59:00Z"/>
  <w16cex:commentExtensible w16cex:durableId="282B3871" w16cex:dateUtc="2023-06-08T00:10:00Z"/>
  <w16cex:commentExtensible w16cex:durableId="282C5E04" w16cex:dateUtc="2023-06-08T21:02:00Z"/>
  <w16cex:commentExtensible w16cex:durableId="28319E7D" w16cex:dateUtc="2023-06-12T20:39:00Z"/>
  <w16cex:commentExtensible w16cex:durableId="282C5D5E" w16cex:dateUtc="2023-06-08T20:59:00Z"/>
  <w16cex:commentExtensible w16cex:durableId="282D6DB7" w16cex:dateUtc="2023-06-09T16:21:00Z"/>
  <w16cex:commentExtensible w16cex:durableId="282D71F1" w16cex:dateUtc="2023-06-09T16:40:00Z"/>
  <w16cex:commentExtensible w16cex:durableId="282D7438" w16cex:dateUtc="2023-06-09T16:49:00Z"/>
  <w16cex:commentExtensible w16cex:durableId="282D7400" w16cex:dateUtc="2023-06-09T16:48:00Z"/>
  <w16cex:commentExtensible w16cex:durableId="282D7A4F" w16cex:dateUtc="2023-06-09T17:15:00Z"/>
  <w16cex:commentExtensible w16cex:durableId="282D7CC8" w16cex:dateUtc="2023-06-09T17:26:00Z"/>
  <w16cex:commentExtensible w16cex:durableId="282D880A" w16cex:dateUtc="2023-06-09T18:14:00Z"/>
  <w16cex:commentExtensible w16cex:durableId="282D862D" w16cex:dateUtc="2023-06-09T18:06:00Z"/>
  <w16cex:commentExtensible w16cex:durableId="282D84D6" w16cex:dateUtc="2023-06-09T18:00:00Z"/>
  <w16cex:commentExtensible w16cex:durableId="282D852E" w16cex:dateUtc="2023-06-09T18:02:00Z"/>
  <w16cex:commentExtensible w16cex:durableId="282D888B" w16cex:dateUtc="2023-06-09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8EA73" w16cid:durableId="2829D999"/>
  <w16cid:commentId w16cid:paraId="61DC1C1E" w16cid:durableId="2829D22C"/>
  <w16cid:commentId w16cid:paraId="05FAF146" w16cid:durableId="2829D1F5"/>
  <w16cid:commentId w16cid:paraId="62B7504E" w16cid:durableId="2829D7ED"/>
  <w16cid:commentId w16cid:paraId="5C7682AD" w16cid:durableId="2829D80B"/>
  <w16cid:commentId w16cid:paraId="0B3D49A4" w16cid:durableId="2829D82D"/>
  <w16cid:commentId w16cid:paraId="1400FC1C" w16cid:durableId="2829D8FB"/>
  <w16cid:commentId w16cid:paraId="23F727D5" w16cid:durableId="282C68FB"/>
  <w16cid:commentId w16cid:paraId="0F110972" w16cid:durableId="2829DB80"/>
  <w16cid:commentId w16cid:paraId="771BB0FF" w16cid:durableId="2829DB12"/>
  <w16cid:commentId w16cid:paraId="6DE38C6B" w16cid:durableId="2829DB99"/>
  <w16cid:commentId w16cid:paraId="3EC2F762" w16cid:durableId="2829D1A1"/>
  <w16cid:commentId w16cid:paraId="58992EB6" w16cid:durableId="2829D1A2"/>
  <w16cid:commentId w16cid:paraId="07A1DA3B" w16cid:durableId="2829D1A3"/>
  <w16cid:commentId w16cid:paraId="673DC24D" w16cid:durableId="2829D1A4"/>
  <w16cid:commentId w16cid:paraId="4753FF01" w16cid:durableId="2829D1A5"/>
  <w16cid:commentId w16cid:paraId="7C6AACF1" w16cid:durableId="2829D1A6"/>
  <w16cid:commentId w16cid:paraId="237982C1" w16cid:durableId="2829D1A7"/>
  <w16cid:commentId w16cid:paraId="0FCD3D83" w16cid:durableId="282B224A"/>
  <w16cid:commentId w16cid:paraId="25C2662F" w16cid:durableId="282B27C6"/>
  <w16cid:commentId w16cid:paraId="586260B6" w16cid:durableId="282B3871"/>
  <w16cid:commentId w16cid:paraId="43B5793A" w16cid:durableId="282C5E04"/>
  <w16cid:commentId w16cid:paraId="168EA12D" w16cid:durableId="28319E7D"/>
  <w16cid:commentId w16cid:paraId="599A3212" w16cid:durableId="282C5D5E"/>
  <w16cid:commentId w16cid:paraId="593AD61F" w16cid:durableId="2829D1AA"/>
  <w16cid:commentId w16cid:paraId="413535FC" w16cid:durableId="2829D1AB"/>
  <w16cid:commentId w16cid:paraId="3164CC68" w16cid:durableId="2829D1AC"/>
  <w16cid:commentId w16cid:paraId="339CCB4C" w16cid:durableId="282D6DB7"/>
  <w16cid:commentId w16cid:paraId="6421F36B" w16cid:durableId="282D71F1"/>
  <w16cid:commentId w16cid:paraId="78104D6B" w16cid:durableId="282D7438"/>
  <w16cid:commentId w16cid:paraId="48072395" w16cid:durableId="282D7400"/>
  <w16cid:commentId w16cid:paraId="14D6E336" w16cid:durableId="282D7A4F"/>
  <w16cid:commentId w16cid:paraId="01B2A7E3" w16cid:durableId="282D7CC8"/>
  <w16cid:commentId w16cid:paraId="4F86351C" w16cid:durableId="282D880A"/>
  <w16cid:commentId w16cid:paraId="33BA9AFF" w16cid:durableId="282D862D"/>
  <w16cid:commentId w16cid:paraId="2AFE5DA2" w16cid:durableId="282D84D6"/>
  <w16cid:commentId w16cid:paraId="2939B999" w16cid:durableId="282D852E"/>
  <w16cid:commentId w16cid:paraId="1E6FDC03" w16cid:durableId="282D88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EF11" w14:textId="77777777" w:rsidR="0060403D" w:rsidRDefault="0060403D">
      <w:pPr>
        <w:spacing w:line="240" w:lineRule="auto"/>
      </w:pPr>
      <w:r>
        <w:separator/>
      </w:r>
    </w:p>
  </w:endnote>
  <w:endnote w:type="continuationSeparator" w:id="0">
    <w:p w14:paraId="76C1BBA7" w14:textId="77777777" w:rsidR="0060403D" w:rsidRDefault="00604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5F68D" w14:textId="77777777" w:rsidR="0060403D" w:rsidRDefault="0060403D">
      <w:pPr>
        <w:spacing w:line="240" w:lineRule="auto"/>
      </w:pPr>
      <w:r>
        <w:separator/>
      </w:r>
    </w:p>
  </w:footnote>
  <w:footnote w:type="continuationSeparator" w:id="0">
    <w:p w14:paraId="30D90FFE" w14:textId="77777777" w:rsidR="0060403D" w:rsidRDefault="00604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1"/>
  </w:num>
  <w:num w:numId="2" w16cid:durableId="1051341147">
    <w:abstractNumId w:val="0"/>
  </w:num>
  <w:num w:numId="3" w16cid:durableId="6812012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Long">
    <w15:presenceInfo w15:providerId="None" w15:userId="Jeremy Long"/>
  </w15:person>
  <w15:person w15:author="Ricardo Desantiago">
    <w15:presenceInfo w15:providerId="AD" w15:userId="S::rdesantiago@sdsu.edu::c98f5949-276d-4cb6-a7f8-253ad380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07F"/>
    <w:rsid w:val="0000294C"/>
    <w:rsid w:val="00036158"/>
    <w:rsid w:val="001177BF"/>
    <w:rsid w:val="001853D6"/>
    <w:rsid w:val="001C6EA4"/>
    <w:rsid w:val="002317E4"/>
    <w:rsid w:val="00296B67"/>
    <w:rsid w:val="00386207"/>
    <w:rsid w:val="00466BAD"/>
    <w:rsid w:val="00496665"/>
    <w:rsid w:val="004A2529"/>
    <w:rsid w:val="00512910"/>
    <w:rsid w:val="00527025"/>
    <w:rsid w:val="0054697C"/>
    <w:rsid w:val="00553290"/>
    <w:rsid w:val="005F762F"/>
    <w:rsid w:val="0060403D"/>
    <w:rsid w:val="0063535B"/>
    <w:rsid w:val="00647048"/>
    <w:rsid w:val="006C07E2"/>
    <w:rsid w:val="006F07BD"/>
    <w:rsid w:val="0070315E"/>
    <w:rsid w:val="007A2C2E"/>
    <w:rsid w:val="007D34C9"/>
    <w:rsid w:val="0080007F"/>
    <w:rsid w:val="00825690"/>
    <w:rsid w:val="00865F13"/>
    <w:rsid w:val="00883D6C"/>
    <w:rsid w:val="008A1999"/>
    <w:rsid w:val="00980137"/>
    <w:rsid w:val="0099218E"/>
    <w:rsid w:val="00A721D6"/>
    <w:rsid w:val="00AA55A9"/>
    <w:rsid w:val="00AC4B92"/>
    <w:rsid w:val="00AC5C7B"/>
    <w:rsid w:val="00AD5101"/>
    <w:rsid w:val="00B27A3F"/>
    <w:rsid w:val="00B6708B"/>
    <w:rsid w:val="00C01E84"/>
    <w:rsid w:val="00C07314"/>
    <w:rsid w:val="00C86A47"/>
    <w:rsid w:val="00C9028C"/>
    <w:rsid w:val="00CB79E3"/>
    <w:rsid w:val="00CD07E2"/>
    <w:rsid w:val="00D01D79"/>
    <w:rsid w:val="00D050FC"/>
    <w:rsid w:val="00D432A6"/>
    <w:rsid w:val="00D46CFC"/>
    <w:rsid w:val="00D6358F"/>
    <w:rsid w:val="00D715A6"/>
    <w:rsid w:val="00DE44A9"/>
    <w:rsid w:val="00E00F6A"/>
    <w:rsid w:val="00E03C8B"/>
    <w:rsid w:val="00E50631"/>
    <w:rsid w:val="00E60876"/>
    <w:rsid w:val="00EA3933"/>
    <w:rsid w:val="00EC1059"/>
    <w:rsid w:val="00EE636A"/>
    <w:rsid w:val="00F4400C"/>
    <w:rsid w:val="00F64128"/>
    <w:rsid w:val="00F73923"/>
    <w:rsid w:val="00FB5AF1"/>
    <w:rsid w:val="00FD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4151F"/>
  <w15:docId w15:val="{E0B5115D-FB1F-DF4D-BD31-176E1018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b8sfoi" TargetMode="External"/><Relationship Id="rId299" Type="http://schemas.openxmlformats.org/officeDocument/2006/relationships/hyperlink" Target="https://www.zotero.org/google-docs/?b8sfoi" TargetMode="External"/><Relationship Id="rId21" Type="http://schemas.openxmlformats.org/officeDocument/2006/relationships/hyperlink" Target="https://www.zotero.org/google-docs/?qiUR7H" TargetMode="External"/><Relationship Id="rId63" Type="http://schemas.openxmlformats.org/officeDocument/2006/relationships/hyperlink" Target="https://www.zotero.org/google-docs/?AU5QkT" TargetMode="External"/><Relationship Id="rId159" Type="http://schemas.openxmlformats.org/officeDocument/2006/relationships/hyperlink" Target="https://www.zotero.org/google-docs/?b8sfoi" TargetMode="External"/><Relationship Id="rId324" Type="http://schemas.openxmlformats.org/officeDocument/2006/relationships/hyperlink" Target="https://www.zotero.org/google-docs/?b8sfoi" TargetMode="External"/><Relationship Id="rId366" Type="http://schemas.openxmlformats.org/officeDocument/2006/relationships/hyperlink" Target="https://www.zotero.org/google-docs/?b8sfoi" TargetMode="External"/><Relationship Id="rId170" Type="http://schemas.openxmlformats.org/officeDocument/2006/relationships/hyperlink" Target="https://www.zotero.org/google-docs/?b8sfoi" TargetMode="External"/><Relationship Id="rId226" Type="http://schemas.openxmlformats.org/officeDocument/2006/relationships/hyperlink" Target="https://www.zotero.org/google-docs/?b8sfoi" TargetMode="External"/><Relationship Id="rId268" Type="http://schemas.openxmlformats.org/officeDocument/2006/relationships/hyperlink" Target="https://www.zotero.org/google-docs/?b8sfoi" TargetMode="External"/><Relationship Id="rId32" Type="http://schemas.openxmlformats.org/officeDocument/2006/relationships/hyperlink" Target="https://www.zotero.org/google-docs/?fgqyE3" TargetMode="External"/><Relationship Id="rId74" Type="http://schemas.openxmlformats.org/officeDocument/2006/relationships/hyperlink" Target="https://www.zotero.org/google-docs/?b8sfoi" TargetMode="External"/><Relationship Id="rId128" Type="http://schemas.openxmlformats.org/officeDocument/2006/relationships/hyperlink" Target="https://www.zotero.org/google-docs/?b8sfoi" TargetMode="External"/><Relationship Id="rId335" Type="http://schemas.openxmlformats.org/officeDocument/2006/relationships/hyperlink" Target="https://www.zotero.org/google-docs/?b8sfoi" TargetMode="External"/><Relationship Id="rId377" Type="http://schemas.openxmlformats.org/officeDocument/2006/relationships/hyperlink" Target="https://www.zotero.org/google-docs/?b8sfoi" TargetMode="External"/><Relationship Id="rId5" Type="http://schemas.openxmlformats.org/officeDocument/2006/relationships/footnotes" Target="footnotes.xml"/><Relationship Id="rId181" Type="http://schemas.openxmlformats.org/officeDocument/2006/relationships/hyperlink" Target="https://www.zotero.org/google-docs/?b8sfoi" TargetMode="External"/><Relationship Id="rId237" Type="http://schemas.openxmlformats.org/officeDocument/2006/relationships/hyperlink" Target="https://www.zotero.org/google-docs/?b8sfoi" TargetMode="External"/><Relationship Id="rId279" Type="http://schemas.openxmlformats.org/officeDocument/2006/relationships/hyperlink" Target="https://www.zotero.org/google-docs/?b8sfoi" TargetMode="External"/><Relationship Id="rId43" Type="http://schemas.openxmlformats.org/officeDocument/2006/relationships/hyperlink" Target="https://www.zotero.org/google-docs/?047spG" TargetMode="External"/><Relationship Id="rId139" Type="http://schemas.openxmlformats.org/officeDocument/2006/relationships/hyperlink" Target="https://www.zotero.org/google-docs/?b8sfoi" TargetMode="External"/><Relationship Id="rId290" Type="http://schemas.openxmlformats.org/officeDocument/2006/relationships/hyperlink" Target="https://www.zotero.org/google-docs/?b8sfoi" TargetMode="External"/><Relationship Id="rId304" Type="http://schemas.openxmlformats.org/officeDocument/2006/relationships/hyperlink" Target="https://www.zotero.org/google-docs/?b8sfoi" TargetMode="External"/><Relationship Id="rId346" Type="http://schemas.openxmlformats.org/officeDocument/2006/relationships/hyperlink" Target="https://www.zotero.org/google-docs/?b8sfoi" TargetMode="External"/><Relationship Id="rId388" Type="http://schemas.openxmlformats.org/officeDocument/2006/relationships/hyperlink" Target="https://www.zotero.org/google-docs/?b8sfoi" TargetMode="External"/><Relationship Id="rId85" Type="http://schemas.openxmlformats.org/officeDocument/2006/relationships/hyperlink" Target="https://www.zotero.org/google-docs/?b8sfoi" TargetMode="External"/><Relationship Id="rId150" Type="http://schemas.openxmlformats.org/officeDocument/2006/relationships/hyperlink" Target="https://www.zotero.org/google-docs/?b8sfoi" TargetMode="External"/><Relationship Id="rId192" Type="http://schemas.openxmlformats.org/officeDocument/2006/relationships/hyperlink" Target="https://www.zotero.org/google-docs/?b8sfoi" TargetMode="External"/><Relationship Id="rId206" Type="http://schemas.openxmlformats.org/officeDocument/2006/relationships/hyperlink" Target="https://www.zotero.org/google-docs/?b8sfoi" TargetMode="External"/><Relationship Id="rId248" Type="http://schemas.openxmlformats.org/officeDocument/2006/relationships/hyperlink" Target="https://www.zotero.org/google-docs/?b8sfoi" TargetMode="External"/><Relationship Id="rId12" Type="http://schemas.openxmlformats.org/officeDocument/2006/relationships/hyperlink" Target="https://www.zotero.org/google-docs/?a6cBxR" TargetMode="External"/><Relationship Id="rId108" Type="http://schemas.openxmlformats.org/officeDocument/2006/relationships/hyperlink" Target="https://www.zotero.org/google-docs/?b8sfoi" TargetMode="External"/><Relationship Id="rId315" Type="http://schemas.openxmlformats.org/officeDocument/2006/relationships/hyperlink" Target="https://www.zotero.org/google-docs/?b8sfoi" TargetMode="External"/><Relationship Id="rId357" Type="http://schemas.openxmlformats.org/officeDocument/2006/relationships/hyperlink" Target="https://www.zotero.org/google-docs/?b8sfoi" TargetMode="External"/><Relationship Id="rId54" Type="http://schemas.openxmlformats.org/officeDocument/2006/relationships/hyperlink" Target="https://www.zotero.org/google-docs/?V5oRCO" TargetMode="External"/><Relationship Id="rId96" Type="http://schemas.openxmlformats.org/officeDocument/2006/relationships/hyperlink" Target="https://www.zotero.org/google-docs/?b8sfoi" TargetMode="External"/><Relationship Id="rId161" Type="http://schemas.openxmlformats.org/officeDocument/2006/relationships/hyperlink" Target="https://www.zotero.org/google-docs/?b8sfoi" TargetMode="External"/><Relationship Id="rId217" Type="http://schemas.openxmlformats.org/officeDocument/2006/relationships/hyperlink" Target="https://www.zotero.org/google-docs/?b8sfoi" TargetMode="External"/><Relationship Id="rId259" Type="http://schemas.openxmlformats.org/officeDocument/2006/relationships/hyperlink" Target="https://www.zotero.org/google-docs/?b8sfoi" TargetMode="External"/><Relationship Id="rId23" Type="http://schemas.openxmlformats.org/officeDocument/2006/relationships/hyperlink" Target="https://www.zotero.org/google-docs/?vFTqOf" TargetMode="External"/><Relationship Id="rId119" Type="http://schemas.openxmlformats.org/officeDocument/2006/relationships/hyperlink" Target="https://www.zotero.org/google-docs/?b8sfoi" TargetMode="External"/><Relationship Id="rId270" Type="http://schemas.openxmlformats.org/officeDocument/2006/relationships/hyperlink" Target="https://www.zotero.org/google-docs/?b8sfoi" TargetMode="External"/><Relationship Id="rId326" Type="http://schemas.openxmlformats.org/officeDocument/2006/relationships/hyperlink" Target="https://www.zotero.org/google-docs/?b8sfoi" TargetMode="External"/><Relationship Id="rId65" Type="http://schemas.openxmlformats.org/officeDocument/2006/relationships/image" Target="media/image2.png"/><Relationship Id="rId130" Type="http://schemas.openxmlformats.org/officeDocument/2006/relationships/hyperlink" Target="https://www.zotero.org/google-docs/?b8sfoi" TargetMode="External"/><Relationship Id="rId368" Type="http://schemas.openxmlformats.org/officeDocument/2006/relationships/hyperlink" Target="https://www.zotero.org/google-docs/?b8sfoi" TargetMode="External"/><Relationship Id="rId172" Type="http://schemas.openxmlformats.org/officeDocument/2006/relationships/hyperlink" Target="https://www.zotero.org/google-docs/?b8sfoi" TargetMode="External"/><Relationship Id="rId228" Type="http://schemas.openxmlformats.org/officeDocument/2006/relationships/hyperlink" Target="https://www.zotero.org/google-docs/?b8sfoi" TargetMode="External"/><Relationship Id="rId281" Type="http://schemas.openxmlformats.org/officeDocument/2006/relationships/hyperlink" Target="https://www.zotero.org/google-docs/?b8sfoi" TargetMode="External"/><Relationship Id="rId337" Type="http://schemas.openxmlformats.org/officeDocument/2006/relationships/hyperlink" Target="https://www.zotero.org/google-docs/?b8sfoi" TargetMode="External"/><Relationship Id="rId34" Type="http://schemas.openxmlformats.org/officeDocument/2006/relationships/hyperlink" Target="https://www.zotero.org/google-docs/?KlVoRw" TargetMode="External"/><Relationship Id="rId76" Type="http://schemas.openxmlformats.org/officeDocument/2006/relationships/hyperlink" Target="https://www.zotero.org/google-docs/?b8sfoi" TargetMode="External"/><Relationship Id="rId141" Type="http://schemas.openxmlformats.org/officeDocument/2006/relationships/hyperlink" Target="https://www.zotero.org/google-docs/?b8sfoi" TargetMode="External"/><Relationship Id="rId379" Type="http://schemas.openxmlformats.org/officeDocument/2006/relationships/hyperlink" Target="https://www.zotero.org/google-docs/?b8sfoi" TargetMode="External"/><Relationship Id="rId7" Type="http://schemas.openxmlformats.org/officeDocument/2006/relationships/comments" Target="comments.xml"/><Relationship Id="rId183" Type="http://schemas.openxmlformats.org/officeDocument/2006/relationships/hyperlink" Target="https://www.zotero.org/google-docs/?b8sfoi" TargetMode="External"/><Relationship Id="rId239" Type="http://schemas.openxmlformats.org/officeDocument/2006/relationships/hyperlink" Target="https://www.zotero.org/google-docs/?b8sfoi" TargetMode="External"/><Relationship Id="rId390" Type="http://schemas.openxmlformats.org/officeDocument/2006/relationships/fontTable" Target="fontTable.xml"/><Relationship Id="rId250" Type="http://schemas.openxmlformats.org/officeDocument/2006/relationships/hyperlink" Target="https://www.zotero.org/google-docs/?b8sfoi" TargetMode="External"/><Relationship Id="rId292" Type="http://schemas.openxmlformats.org/officeDocument/2006/relationships/hyperlink" Target="https://www.zotero.org/google-docs/?b8sfoi" TargetMode="External"/><Relationship Id="rId306" Type="http://schemas.openxmlformats.org/officeDocument/2006/relationships/hyperlink" Target="https://www.zotero.org/google-docs/?b8sfoi" TargetMode="External"/><Relationship Id="rId45" Type="http://schemas.openxmlformats.org/officeDocument/2006/relationships/hyperlink" Target="https://www.zotero.org/google-docs/?F6oMEO" TargetMode="External"/><Relationship Id="rId87" Type="http://schemas.openxmlformats.org/officeDocument/2006/relationships/hyperlink" Target="https://www.zotero.org/google-docs/?b8sfoi" TargetMode="External"/><Relationship Id="rId110" Type="http://schemas.openxmlformats.org/officeDocument/2006/relationships/hyperlink" Target="https://www.zotero.org/google-docs/?b8sfoi" TargetMode="External"/><Relationship Id="rId348" Type="http://schemas.openxmlformats.org/officeDocument/2006/relationships/hyperlink" Target="https://www.zotero.org/google-docs/?b8sfoi" TargetMode="External"/><Relationship Id="rId152" Type="http://schemas.openxmlformats.org/officeDocument/2006/relationships/hyperlink" Target="https://www.zotero.org/google-docs/?b8sfoi" TargetMode="External"/><Relationship Id="rId194" Type="http://schemas.openxmlformats.org/officeDocument/2006/relationships/hyperlink" Target="https://www.zotero.org/google-docs/?b8sfoi" TargetMode="External"/><Relationship Id="rId208" Type="http://schemas.openxmlformats.org/officeDocument/2006/relationships/hyperlink" Target="https://www.zotero.org/google-docs/?b8sfoi" TargetMode="External"/><Relationship Id="rId261" Type="http://schemas.openxmlformats.org/officeDocument/2006/relationships/hyperlink" Target="https://www.zotero.org/google-docs/?b8sfoi" TargetMode="External"/><Relationship Id="rId14" Type="http://schemas.openxmlformats.org/officeDocument/2006/relationships/hyperlink" Target="https://www.zotero.org/google-docs/?UjrEdf" TargetMode="External"/><Relationship Id="rId56" Type="http://schemas.openxmlformats.org/officeDocument/2006/relationships/hyperlink" Target="https://www.zotero.org/google-docs/?hGS5xC" TargetMode="External"/><Relationship Id="rId317" Type="http://schemas.openxmlformats.org/officeDocument/2006/relationships/hyperlink" Target="https://www.zotero.org/google-docs/?b8sfoi" TargetMode="External"/><Relationship Id="rId359" Type="http://schemas.openxmlformats.org/officeDocument/2006/relationships/hyperlink" Target="https://www.zotero.org/google-docs/?b8sfoi" TargetMode="External"/><Relationship Id="rId98" Type="http://schemas.openxmlformats.org/officeDocument/2006/relationships/hyperlink" Target="https://www.zotero.org/google-docs/?b8sfoi" TargetMode="External"/><Relationship Id="rId121" Type="http://schemas.openxmlformats.org/officeDocument/2006/relationships/hyperlink" Target="https://www.zotero.org/google-docs/?b8sfoi" TargetMode="External"/><Relationship Id="rId163" Type="http://schemas.openxmlformats.org/officeDocument/2006/relationships/hyperlink" Target="https://www.zotero.org/google-docs/?b8sfoi" TargetMode="External"/><Relationship Id="rId219" Type="http://schemas.openxmlformats.org/officeDocument/2006/relationships/hyperlink" Target="https://www.zotero.org/google-docs/?b8sfoi" TargetMode="External"/><Relationship Id="rId370" Type="http://schemas.openxmlformats.org/officeDocument/2006/relationships/hyperlink" Target="https://www.zotero.org/google-docs/?b8sfoi" TargetMode="External"/><Relationship Id="rId230" Type="http://schemas.openxmlformats.org/officeDocument/2006/relationships/hyperlink" Target="https://www.zotero.org/google-docs/?b8sfoi" TargetMode="External"/><Relationship Id="rId25" Type="http://schemas.openxmlformats.org/officeDocument/2006/relationships/hyperlink" Target="https://www.zotero.org/google-docs/?nH2YGI" TargetMode="External"/><Relationship Id="rId67" Type="http://schemas.openxmlformats.org/officeDocument/2006/relationships/image" Target="media/image4.png"/><Relationship Id="rId272" Type="http://schemas.openxmlformats.org/officeDocument/2006/relationships/hyperlink" Target="https://www.zotero.org/google-docs/?b8sfoi" TargetMode="External"/><Relationship Id="rId328" Type="http://schemas.openxmlformats.org/officeDocument/2006/relationships/hyperlink" Target="https://www.zotero.org/google-docs/?b8sfoi" TargetMode="External"/><Relationship Id="rId132" Type="http://schemas.openxmlformats.org/officeDocument/2006/relationships/hyperlink" Target="https://www.zotero.org/google-docs/?b8sfoi" TargetMode="External"/><Relationship Id="rId174" Type="http://schemas.openxmlformats.org/officeDocument/2006/relationships/hyperlink" Target="https://www.zotero.org/google-docs/?b8sfoi" TargetMode="External"/><Relationship Id="rId381" Type="http://schemas.openxmlformats.org/officeDocument/2006/relationships/hyperlink" Target="https://www.zotero.org/google-docs/?b8sfoi" TargetMode="External"/><Relationship Id="rId241" Type="http://schemas.openxmlformats.org/officeDocument/2006/relationships/hyperlink" Target="https://www.zotero.org/google-docs/?b8sfoi" TargetMode="External"/><Relationship Id="rId36" Type="http://schemas.openxmlformats.org/officeDocument/2006/relationships/hyperlink" Target="https://www.zotero.org/google-docs/?KlVoRw" TargetMode="External"/><Relationship Id="rId283" Type="http://schemas.openxmlformats.org/officeDocument/2006/relationships/hyperlink" Target="https://www.zotero.org/google-docs/?b8sfoi" TargetMode="External"/><Relationship Id="rId339" Type="http://schemas.openxmlformats.org/officeDocument/2006/relationships/hyperlink" Target="https://www.zotero.org/google-docs/?b8sfoi" TargetMode="External"/><Relationship Id="rId78" Type="http://schemas.openxmlformats.org/officeDocument/2006/relationships/hyperlink" Target="https://www.zotero.org/google-docs/?b8sfoi" TargetMode="External"/><Relationship Id="rId101" Type="http://schemas.openxmlformats.org/officeDocument/2006/relationships/hyperlink" Target="https://www.zotero.org/google-docs/?b8sfoi" TargetMode="External"/><Relationship Id="rId143" Type="http://schemas.openxmlformats.org/officeDocument/2006/relationships/hyperlink" Target="https://www.zotero.org/google-docs/?b8sfoi" TargetMode="External"/><Relationship Id="rId185" Type="http://schemas.openxmlformats.org/officeDocument/2006/relationships/hyperlink" Target="https://www.zotero.org/google-docs/?b8sfoi" TargetMode="External"/><Relationship Id="rId350" Type="http://schemas.openxmlformats.org/officeDocument/2006/relationships/hyperlink" Target="https://www.zotero.org/google-docs/?b8sfoi" TargetMode="External"/><Relationship Id="rId9" Type="http://schemas.microsoft.com/office/2016/09/relationships/commentsIds" Target="commentsIds.xml"/><Relationship Id="rId210" Type="http://schemas.openxmlformats.org/officeDocument/2006/relationships/hyperlink" Target="https://www.zotero.org/google-docs/?b8sfoi" TargetMode="External"/><Relationship Id="rId392" Type="http://schemas.openxmlformats.org/officeDocument/2006/relationships/theme" Target="theme/theme1.xml"/><Relationship Id="rId252" Type="http://schemas.openxmlformats.org/officeDocument/2006/relationships/hyperlink" Target="https://www.zotero.org/google-docs/?b8sfoi" TargetMode="External"/><Relationship Id="rId294" Type="http://schemas.openxmlformats.org/officeDocument/2006/relationships/hyperlink" Target="https://www.zotero.org/google-docs/?b8sfoi" TargetMode="External"/><Relationship Id="rId308" Type="http://schemas.openxmlformats.org/officeDocument/2006/relationships/hyperlink" Target="https://www.zotero.org/google-docs/?b8sfoi" TargetMode="External"/><Relationship Id="rId47" Type="http://schemas.openxmlformats.org/officeDocument/2006/relationships/hyperlink" Target="https://www.zotero.org/google-docs/?rBXVoa" TargetMode="External"/><Relationship Id="rId89" Type="http://schemas.openxmlformats.org/officeDocument/2006/relationships/hyperlink" Target="https://www.zotero.org/google-docs/?b8sfoi" TargetMode="External"/><Relationship Id="rId112" Type="http://schemas.openxmlformats.org/officeDocument/2006/relationships/hyperlink" Target="https://www.zotero.org/google-docs/?b8sfoi" TargetMode="External"/><Relationship Id="rId154" Type="http://schemas.openxmlformats.org/officeDocument/2006/relationships/hyperlink" Target="https://www.zotero.org/google-docs/?b8sfoi" TargetMode="External"/><Relationship Id="rId361" Type="http://schemas.openxmlformats.org/officeDocument/2006/relationships/hyperlink" Target="https://www.zotero.org/google-docs/?b8sfoi" TargetMode="External"/><Relationship Id="rId196" Type="http://schemas.openxmlformats.org/officeDocument/2006/relationships/hyperlink" Target="https://www.zotero.org/google-docs/?b8sfoi" TargetMode="External"/><Relationship Id="rId200" Type="http://schemas.openxmlformats.org/officeDocument/2006/relationships/hyperlink" Target="https://www.zotero.org/google-docs/?b8sfoi" TargetMode="External"/><Relationship Id="rId382" Type="http://schemas.openxmlformats.org/officeDocument/2006/relationships/hyperlink" Target="https://www.zotero.org/google-docs/?b8sfoi" TargetMode="External"/><Relationship Id="rId16" Type="http://schemas.openxmlformats.org/officeDocument/2006/relationships/hyperlink" Target="https://www.zotero.org/google-docs/?HVLRMU" TargetMode="External"/><Relationship Id="rId221" Type="http://schemas.openxmlformats.org/officeDocument/2006/relationships/hyperlink" Target="https://www.zotero.org/google-docs/?b8sfoi" TargetMode="External"/><Relationship Id="rId242" Type="http://schemas.openxmlformats.org/officeDocument/2006/relationships/hyperlink" Target="https://www.zotero.org/google-docs/?b8sfoi" TargetMode="External"/><Relationship Id="rId263" Type="http://schemas.openxmlformats.org/officeDocument/2006/relationships/hyperlink" Target="https://www.zotero.org/google-docs/?b8sfoi" TargetMode="External"/><Relationship Id="rId284" Type="http://schemas.openxmlformats.org/officeDocument/2006/relationships/hyperlink" Target="https://www.zotero.org/google-docs/?b8sfoi" TargetMode="External"/><Relationship Id="rId319" Type="http://schemas.openxmlformats.org/officeDocument/2006/relationships/hyperlink" Target="https://www.zotero.org/google-docs/?b8sfoi" TargetMode="External"/><Relationship Id="rId37" Type="http://schemas.openxmlformats.org/officeDocument/2006/relationships/hyperlink" Target="https://www.zotero.org/google-docs/?c9VYVO" TargetMode="External"/><Relationship Id="rId58" Type="http://schemas.openxmlformats.org/officeDocument/2006/relationships/hyperlink" Target="https://www.zotero.org/google-docs/?QiLLjC" TargetMode="External"/><Relationship Id="rId79" Type="http://schemas.openxmlformats.org/officeDocument/2006/relationships/hyperlink" Target="https://www.zotero.org/google-docs/?b8sfoi" TargetMode="External"/><Relationship Id="rId102" Type="http://schemas.openxmlformats.org/officeDocument/2006/relationships/hyperlink" Target="https://www.zotero.org/google-docs/?b8sfoi" TargetMode="External"/><Relationship Id="rId123" Type="http://schemas.openxmlformats.org/officeDocument/2006/relationships/hyperlink" Target="https://www.zotero.org/google-docs/?b8sfoi" TargetMode="External"/><Relationship Id="rId144" Type="http://schemas.openxmlformats.org/officeDocument/2006/relationships/hyperlink" Target="https://www.zotero.org/google-docs/?b8sfoi" TargetMode="External"/><Relationship Id="rId330" Type="http://schemas.openxmlformats.org/officeDocument/2006/relationships/hyperlink" Target="https://www.zotero.org/google-docs/?b8sfoi" TargetMode="External"/><Relationship Id="rId90" Type="http://schemas.openxmlformats.org/officeDocument/2006/relationships/hyperlink" Target="https://www.zotero.org/google-docs/?b8sfoi" TargetMode="External"/><Relationship Id="rId165" Type="http://schemas.openxmlformats.org/officeDocument/2006/relationships/hyperlink" Target="https://www.zotero.org/google-docs/?b8sfoi" TargetMode="External"/><Relationship Id="rId186" Type="http://schemas.openxmlformats.org/officeDocument/2006/relationships/hyperlink" Target="https://www.zotero.org/google-docs/?b8sfoi" TargetMode="External"/><Relationship Id="rId351" Type="http://schemas.openxmlformats.org/officeDocument/2006/relationships/hyperlink" Target="https://www.zotero.org/google-docs/?b8sfoi" TargetMode="External"/><Relationship Id="rId372" Type="http://schemas.openxmlformats.org/officeDocument/2006/relationships/hyperlink" Target="https://www.zotero.org/google-docs/?b8sfoi" TargetMode="External"/><Relationship Id="rId211" Type="http://schemas.openxmlformats.org/officeDocument/2006/relationships/hyperlink" Target="https://www.zotero.org/google-docs/?b8sfoi" TargetMode="External"/><Relationship Id="rId232" Type="http://schemas.openxmlformats.org/officeDocument/2006/relationships/hyperlink" Target="https://www.zotero.org/google-docs/?b8sfoi" TargetMode="External"/><Relationship Id="rId253" Type="http://schemas.openxmlformats.org/officeDocument/2006/relationships/hyperlink" Target="https://www.zotero.org/google-docs/?b8sfoi" TargetMode="External"/><Relationship Id="rId274" Type="http://schemas.openxmlformats.org/officeDocument/2006/relationships/hyperlink" Target="https://www.zotero.org/google-docs/?b8sfoi" TargetMode="External"/><Relationship Id="rId295" Type="http://schemas.openxmlformats.org/officeDocument/2006/relationships/hyperlink" Target="https://www.zotero.org/google-docs/?b8sfoi" TargetMode="External"/><Relationship Id="rId309" Type="http://schemas.openxmlformats.org/officeDocument/2006/relationships/hyperlink" Target="https://www.zotero.org/google-docs/?b8sfoi" TargetMode="External"/><Relationship Id="rId27" Type="http://schemas.openxmlformats.org/officeDocument/2006/relationships/hyperlink" Target="https://www.zotero.org/google-docs/?7PGF8N" TargetMode="External"/><Relationship Id="rId48" Type="http://schemas.openxmlformats.org/officeDocument/2006/relationships/hyperlink" Target="https://www.zotero.org/google-docs/?ibn4Ww" TargetMode="External"/><Relationship Id="rId69" Type="http://schemas.openxmlformats.org/officeDocument/2006/relationships/hyperlink" Target="https://www.zotero.org/google-docs/?b8sfoi" TargetMode="External"/><Relationship Id="rId113" Type="http://schemas.openxmlformats.org/officeDocument/2006/relationships/hyperlink" Target="https://www.zotero.org/google-docs/?b8sfoi" TargetMode="External"/><Relationship Id="rId134" Type="http://schemas.openxmlformats.org/officeDocument/2006/relationships/hyperlink" Target="https://www.zotero.org/google-docs/?b8sfoi" TargetMode="External"/><Relationship Id="rId320" Type="http://schemas.openxmlformats.org/officeDocument/2006/relationships/hyperlink" Target="https://www.zotero.org/google-docs/?b8sfoi" TargetMode="External"/><Relationship Id="rId80" Type="http://schemas.openxmlformats.org/officeDocument/2006/relationships/hyperlink" Target="https://www.zotero.org/google-docs/?b8sfoi" TargetMode="External"/><Relationship Id="rId155" Type="http://schemas.openxmlformats.org/officeDocument/2006/relationships/hyperlink" Target="https://www.zotero.org/google-docs/?b8sfoi" TargetMode="External"/><Relationship Id="rId176" Type="http://schemas.openxmlformats.org/officeDocument/2006/relationships/hyperlink" Target="https://www.zotero.org/google-docs/?b8sfoi" TargetMode="External"/><Relationship Id="rId197" Type="http://schemas.openxmlformats.org/officeDocument/2006/relationships/hyperlink" Target="https://www.zotero.org/google-docs/?b8sfoi" TargetMode="External"/><Relationship Id="rId341" Type="http://schemas.openxmlformats.org/officeDocument/2006/relationships/hyperlink" Target="https://www.zotero.org/google-docs/?b8sfoi" TargetMode="External"/><Relationship Id="rId362" Type="http://schemas.openxmlformats.org/officeDocument/2006/relationships/hyperlink" Target="https://www.zotero.org/google-docs/?b8sfoi" TargetMode="External"/><Relationship Id="rId383" Type="http://schemas.openxmlformats.org/officeDocument/2006/relationships/hyperlink" Target="https://www.zotero.org/google-docs/?b8sfoi" TargetMode="External"/><Relationship Id="rId201" Type="http://schemas.openxmlformats.org/officeDocument/2006/relationships/hyperlink" Target="https://www.zotero.org/google-docs/?b8sfoi" TargetMode="External"/><Relationship Id="rId222" Type="http://schemas.openxmlformats.org/officeDocument/2006/relationships/hyperlink" Target="https://www.zotero.org/google-docs/?b8sfoi" TargetMode="External"/><Relationship Id="rId243" Type="http://schemas.openxmlformats.org/officeDocument/2006/relationships/hyperlink" Target="https://www.zotero.org/google-docs/?b8sfoi" TargetMode="External"/><Relationship Id="rId264" Type="http://schemas.openxmlformats.org/officeDocument/2006/relationships/hyperlink" Target="https://www.zotero.org/google-docs/?b8sfoi" TargetMode="External"/><Relationship Id="rId285" Type="http://schemas.openxmlformats.org/officeDocument/2006/relationships/hyperlink" Target="https://www.zotero.org/google-docs/?b8sfoi" TargetMode="External"/><Relationship Id="rId17" Type="http://schemas.openxmlformats.org/officeDocument/2006/relationships/hyperlink" Target="https://www.zotero.org/google-docs/?KDlaKP" TargetMode="External"/><Relationship Id="rId38" Type="http://schemas.openxmlformats.org/officeDocument/2006/relationships/hyperlink" Target="https://www.zotero.org/google-docs/?Z6J4qz" TargetMode="External"/><Relationship Id="rId59" Type="http://schemas.openxmlformats.org/officeDocument/2006/relationships/hyperlink" Target="https://www.zotero.org/google-docs/?KlCVLR" TargetMode="External"/><Relationship Id="rId103" Type="http://schemas.openxmlformats.org/officeDocument/2006/relationships/hyperlink" Target="https://www.zotero.org/google-docs/?b8sfoi" TargetMode="External"/><Relationship Id="rId124" Type="http://schemas.openxmlformats.org/officeDocument/2006/relationships/hyperlink" Target="https://www.zotero.org/google-docs/?b8sfoi" TargetMode="External"/><Relationship Id="rId310" Type="http://schemas.openxmlformats.org/officeDocument/2006/relationships/hyperlink" Target="https://www.zotero.org/google-docs/?b8sfoi" TargetMode="External"/><Relationship Id="rId70" Type="http://schemas.openxmlformats.org/officeDocument/2006/relationships/hyperlink" Target="https://www.zotero.org/google-docs/?b8sfoi" TargetMode="External"/><Relationship Id="rId91" Type="http://schemas.openxmlformats.org/officeDocument/2006/relationships/hyperlink" Target="https://www.zotero.org/google-docs/?b8sfoi" TargetMode="External"/><Relationship Id="rId145" Type="http://schemas.openxmlformats.org/officeDocument/2006/relationships/hyperlink" Target="https://www.zotero.org/google-docs/?b8sfoi" TargetMode="External"/><Relationship Id="rId166" Type="http://schemas.openxmlformats.org/officeDocument/2006/relationships/hyperlink" Target="https://www.zotero.org/google-docs/?b8sfoi" TargetMode="External"/><Relationship Id="rId187" Type="http://schemas.openxmlformats.org/officeDocument/2006/relationships/hyperlink" Target="https://www.zotero.org/google-docs/?b8sfoi" TargetMode="External"/><Relationship Id="rId331" Type="http://schemas.openxmlformats.org/officeDocument/2006/relationships/hyperlink" Target="https://www.zotero.org/google-docs/?b8sfoi" TargetMode="External"/><Relationship Id="rId352" Type="http://schemas.openxmlformats.org/officeDocument/2006/relationships/hyperlink" Target="https://www.zotero.org/google-docs/?b8sfoi" TargetMode="External"/><Relationship Id="rId373" Type="http://schemas.openxmlformats.org/officeDocument/2006/relationships/hyperlink" Target="https://www.zotero.org/google-docs/?b8sfoi" TargetMode="External"/><Relationship Id="rId1" Type="http://schemas.openxmlformats.org/officeDocument/2006/relationships/numbering" Target="numbering.xml"/><Relationship Id="rId212" Type="http://schemas.openxmlformats.org/officeDocument/2006/relationships/hyperlink" Target="https://www.zotero.org/google-docs/?b8sfoi" TargetMode="External"/><Relationship Id="rId233" Type="http://schemas.openxmlformats.org/officeDocument/2006/relationships/hyperlink" Target="https://www.zotero.org/google-docs/?b8sfoi" TargetMode="External"/><Relationship Id="rId254" Type="http://schemas.openxmlformats.org/officeDocument/2006/relationships/hyperlink" Target="https://www.zotero.org/google-docs/?b8sfoi" TargetMode="External"/><Relationship Id="rId28" Type="http://schemas.openxmlformats.org/officeDocument/2006/relationships/hyperlink" Target="https://www.zotero.org/google-docs/?FJqtWD" TargetMode="External"/><Relationship Id="rId49" Type="http://schemas.openxmlformats.org/officeDocument/2006/relationships/hyperlink" Target="https://www.zotero.org/google-docs/?RfkLQE" TargetMode="External"/><Relationship Id="rId114" Type="http://schemas.openxmlformats.org/officeDocument/2006/relationships/hyperlink" Target="https://www.zotero.org/google-docs/?b8sfoi" TargetMode="External"/><Relationship Id="rId275" Type="http://schemas.openxmlformats.org/officeDocument/2006/relationships/hyperlink" Target="https://www.zotero.org/google-docs/?b8sfoi" TargetMode="External"/><Relationship Id="rId296" Type="http://schemas.openxmlformats.org/officeDocument/2006/relationships/hyperlink" Target="https://www.zotero.org/google-docs/?b8sfoi" TargetMode="External"/><Relationship Id="rId300" Type="http://schemas.openxmlformats.org/officeDocument/2006/relationships/hyperlink" Target="https://www.zotero.org/google-docs/?b8sfoi" TargetMode="External"/><Relationship Id="rId60" Type="http://schemas.openxmlformats.org/officeDocument/2006/relationships/hyperlink" Target="https://www.zotero.org/google-docs/?GOL38h" TargetMode="External"/><Relationship Id="rId81" Type="http://schemas.openxmlformats.org/officeDocument/2006/relationships/hyperlink" Target="https://www.zotero.org/google-docs/?b8sfoi" TargetMode="External"/><Relationship Id="rId135" Type="http://schemas.openxmlformats.org/officeDocument/2006/relationships/hyperlink" Target="https://www.zotero.org/google-docs/?b8sfoi" TargetMode="External"/><Relationship Id="rId156" Type="http://schemas.openxmlformats.org/officeDocument/2006/relationships/hyperlink" Target="https://www.zotero.org/google-docs/?b8sfoi" TargetMode="External"/><Relationship Id="rId177" Type="http://schemas.openxmlformats.org/officeDocument/2006/relationships/hyperlink" Target="https://www.zotero.org/google-docs/?b8sfoi" TargetMode="External"/><Relationship Id="rId198" Type="http://schemas.openxmlformats.org/officeDocument/2006/relationships/hyperlink" Target="https://www.zotero.org/google-docs/?b8sfoi" TargetMode="External"/><Relationship Id="rId321" Type="http://schemas.openxmlformats.org/officeDocument/2006/relationships/hyperlink" Target="https://www.zotero.org/google-docs/?b8sfoi" TargetMode="External"/><Relationship Id="rId342" Type="http://schemas.openxmlformats.org/officeDocument/2006/relationships/hyperlink" Target="https://www.zotero.org/google-docs/?b8sfoi" TargetMode="External"/><Relationship Id="rId363" Type="http://schemas.openxmlformats.org/officeDocument/2006/relationships/hyperlink" Target="https://www.zotero.org/google-docs/?b8sfoi" TargetMode="External"/><Relationship Id="rId384" Type="http://schemas.openxmlformats.org/officeDocument/2006/relationships/hyperlink" Target="https://www.zotero.org/google-docs/?b8sfoi" TargetMode="External"/><Relationship Id="rId202" Type="http://schemas.openxmlformats.org/officeDocument/2006/relationships/hyperlink" Target="https://www.zotero.org/google-docs/?b8sfoi" TargetMode="External"/><Relationship Id="rId223" Type="http://schemas.openxmlformats.org/officeDocument/2006/relationships/hyperlink" Target="https://www.zotero.org/google-docs/?b8sfoi" TargetMode="External"/><Relationship Id="rId244" Type="http://schemas.openxmlformats.org/officeDocument/2006/relationships/hyperlink" Target="https://www.zotero.org/google-docs/?b8sfoi" TargetMode="External"/><Relationship Id="rId18" Type="http://schemas.openxmlformats.org/officeDocument/2006/relationships/hyperlink" Target="https://www.zotero.org/google-docs/?1ZaxLd" TargetMode="External"/><Relationship Id="rId39" Type="http://schemas.openxmlformats.org/officeDocument/2006/relationships/hyperlink" Target="https://www.zotero.org/google-docs/?8gvHkx" TargetMode="External"/><Relationship Id="rId265" Type="http://schemas.openxmlformats.org/officeDocument/2006/relationships/hyperlink" Target="https://www.zotero.org/google-docs/?b8sfoi" TargetMode="External"/><Relationship Id="rId286" Type="http://schemas.openxmlformats.org/officeDocument/2006/relationships/hyperlink" Target="https://www.zotero.org/google-docs/?b8sfoi" TargetMode="External"/><Relationship Id="rId50" Type="http://schemas.openxmlformats.org/officeDocument/2006/relationships/hyperlink" Target="https://www.zotero.org/google-docs/?KhKPVZ" TargetMode="External"/><Relationship Id="rId104" Type="http://schemas.openxmlformats.org/officeDocument/2006/relationships/hyperlink" Target="https://www.zotero.org/google-docs/?b8sfoi" TargetMode="External"/><Relationship Id="rId125" Type="http://schemas.openxmlformats.org/officeDocument/2006/relationships/hyperlink" Target="https://www.zotero.org/google-docs/?b8sfoi" TargetMode="External"/><Relationship Id="rId146" Type="http://schemas.openxmlformats.org/officeDocument/2006/relationships/hyperlink" Target="https://www.zotero.org/google-docs/?b8sfoi" TargetMode="External"/><Relationship Id="rId167" Type="http://schemas.openxmlformats.org/officeDocument/2006/relationships/hyperlink" Target="https://www.zotero.org/google-docs/?b8sfoi" TargetMode="External"/><Relationship Id="rId188" Type="http://schemas.openxmlformats.org/officeDocument/2006/relationships/hyperlink" Target="https://www.zotero.org/google-docs/?b8sfoi" TargetMode="External"/><Relationship Id="rId311" Type="http://schemas.openxmlformats.org/officeDocument/2006/relationships/hyperlink" Target="https://www.zotero.org/google-docs/?b8sfoi" TargetMode="External"/><Relationship Id="rId332" Type="http://schemas.openxmlformats.org/officeDocument/2006/relationships/hyperlink" Target="https://www.zotero.org/google-docs/?b8sfoi" TargetMode="External"/><Relationship Id="rId353" Type="http://schemas.openxmlformats.org/officeDocument/2006/relationships/hyperlink" Target="https://www.zotero.org/google-docs/?b8sfoi" TargetMode="External"/><Relationship Id="rId374" Type="http://schemas.openxmlformats.org/officeDocument/2006/relationships/hyperlink" Target="https://www.zotero.org/google-docs/?b8sfoi" TargetMode="External"/><Relationship Id="rId71" Type="http://schemas.openxmlformats.org/officeDocument/2006/relationships/hyperlink" Target="https://www.zotero.org/google-docs/?b8sfoi" TargetMode="External"/><Relationship Id="rId92" Type="http://schemas.openxmlformats.org/officeDocument/2006/relationships/hyperlink" Target="https://www.zotero.org/google-docs/?b8sfoi" TargetMode="External"/><Relationship Id="rId213" Type="http://schemas.openxmlformats.org/officeDocument/2006/relationships/hyperlink" Target="https://www.zotero.org/google-docs/?b8sfoi" TargetMode="External"/><Relationship Id="rId234" Type="http://schemas.openxmlformats.org/officeDocument/2006/relationships/hyperlink" Target="https://www.zotero.org/google-docs/?b8sfoi" TargetMode="External"/><Relationship Id="rId2" Type="http://schemas.openxmlformats.org/officeDocument/2006/relationships/styles" Target="styles.xml"/><Relationship Id="rId29" Type="http://schemas.openxmlformats.org/officeDocument/2006/relationships/hyperlink" Target="https://www.zotero.org/google-docs/?Bs3Qnu" TargetMode="External"/><Relationship Id="rId255" Type="http://schemas.openxmlformats.org/officeDocument/2006/relationships/hyperlink" Target="https://www.zotero.org/google-docs/?b8sfoi" TargetMode="External"/><Relationship Id="rId276" Type="http://schemas.openxmlformats.org/officeDocument/2006/relationships/hyperlink" Target="https://www.zotero.org/google-docs/?b8sfoi" TargetMode="External"/><Relationship Id="rId297" Type="http://schemas.openxmlformats.org/officeDocument/2006/relationships/hyperlink" Target="https://www.zotero.org/google-docs/?b8sfoi" TargetMode="External"/><Relationship Id="rId40" Type="http://schemas.openxmlformats.org/officeDocument/2006/relationships/hyperlink" Target="https://www.zotero.org/google-docs/?mtDNgZ" TargetMode="External"/><Relationship Id="rId115" Type="http://schemas.openxmlformats.org/officeDocument/2006/relationships/hyperlink" Target="https://www.zotero.org/google-docs/?b8sfoi" TargetMode="External"/><Relationship Id="rId136" Type="http://schemas.openxmlformats.org/officeDocument/2006/relationships/hyperlink" Target="https://www.zotero.org/google-docs/?b8sfoi" TargetMode="External"/><Relationship Id="rId157" Type="http://schemas.openxmlformats.org/officeDocument/2006/relationships/hyperlink" Target="https://www.zotero.org/google-docs/?b8sfoi" TargetMode="External"/><Relationship Id="rId178" Type="http://schemas.openxmlformats.org/officeDocument/2006/relationships/hyperlink" Target="https://www.zotero.org/google-docs/?b8sfoi" TargetMode="External"/><Relationship Id="rId301" Type="http://schemas.openxmlformats.org/officeDocument/2006/relationships/hyperlink" Target="https://www.zotero.org/google-docs/?b8sfoi" TargetMode="External"/><Relationship Id="rId322" Type="http://schemas.openxmlformats.org/officeDocument/2006/relationships/hyperlink" Target="https://www.zotero.org/google-docs/?b8sfoi" TargetMode="External"/><Relationship Id="rId343" Type="http://schemas.openxmlformats.org/officeDocument/2006/relationships/hyperlink" Target="https://www.zotero.org/google-docs/?b8sfoi" TargetMode="External"/><Relationship Id="rId364" Type="http://schemas.openxmlformats.org/officeDocument/2006/relationships/hyperlink" Target="https://www.zotero.org/google-docs/?b8sfoi" TargetMode="External"/><Relationship Id="rId61" Type="http://schemas.openxmlformats.org/officeDocument/2006/relationships/hyperlink" Target="https://www.zotero.org/google-docs/?Sf0mEm" TargetMode="External"/><Relationship Id="rId82" Type="http://schemas.openxmlformats.org/officeDocument/2006/relationships/hyperlink" Target="https://www.zotero.org/google-docs/?b8sfoi" TargetMode="External"/><Relationship Id="rId199" Type="http://schemas.openxmlformats.org/officeDocument/2006/relationships/hyperlink" Target="https://www.zotero.org/google-docs/?b8sfoi" TargetMode="External"/><Relationship Id="rId203" Type="http://schemas.openxmlformats.org/officeDocument/2006/relationships/hyperlink" Target="https://www.zotero.org/google-docs/?b8sfoi" TargetMode="External"/><Relationship Id="rId385" Type="http://schemas.openxmlformats.org/officeDocument/2006/relationships/hyperlink" Target="https://www.zotero.org/google-docs/?b8sfoi" TargetMode="External"/><Relationship Id="rId19" Type="http://schemas.openxmlformats.org/officeDocument/2006/relationships/hyperlink" Target="https://www.zotero.org/google-docs/?0lxdzr" TargetMode="External"/><Relationship Id="rId224" Type="http://schemas.openxmlformats.org/officeDocument/2006/relationships/hyperlink" Target="https://www.zotero.org/google-docs/?b8sfoi" TargetMode="External"/><Relationship Id="rId245" Type="http://schemas.openxmlformats.org/officeDocument/2006/relationships/hyperlink" Target="https://www.zotero.org/google-docs/?b8sfoi" TargetMode="External"/><Relationship Id="rId266" Type="http://schemas.openxmlformats.org/officeDocument/2006/relationships/hyperlink" Target="https://www.zotero.org/google-docs/?b8sfoi" TargetMode="External"/><Relationship Id="rId287" Type="http://schemas.openxmlformats.org/officeDocument/2006/relationships/hyperlink" Target="https://www.zotero.org/google-docs/?b8sfoi" TargetMode="External"/><Relationship Id="rId30" Type="http://schemas.openxmlformats.org/officeDocument/2006/relationships/hyperlink" Target="https://www.zotero.org/google-docs/?Bs3Qnu" TargetMode="External"/><Relationship Id="rId105" Type="http://schemas.openxmlformats.org/officeDocument/2006/relationships/hyperlink" Target="https://www.zotero.org/google-docs/?b8sfoi" TargetMode="External"/><Relationship Id="rId126" Type="http://schemas.openxmlformats.org/officeDocument/2006/relationships/hyperlink" Target="https://www.zotero.org/google-docs/?b8sfoi" TargetMode="External"/><Relationship Id="rId147" Type="http://schemas.openxmlformats.org/officeDocument/2006/relationships/hyperlink" Target="https://www.zotero.org/google-docs/?b8sfoi" TargetMode="External"/><Relationship Id="rId168" Type="http://schemas.openxmlformats.org/officeDocument/2006/relationships/hyperlink" Target="https://www.zotero.org/google-docs/?b8sfoi" TargetMode="External"/><Relationship Id="rId312" Type="http://schemas.openxmlformats.org/officeDocument/2006/relationships/hyperlink" Target="https://www.zotero.org/google-docs/?b8sfoi" TargetMode="External"/><Relationship Id="rId333" Type="http://schemas.openxmlformats.org/officeDocument/2006/relationships/hyperlink" Target="https://www.zotero.org/google-docs/?b8sfoi" TargetMode="External"/><Relationship Id="rId354" Type="http://schemas.openxmlformats.org/officeDocument/2006/relationships/hyperlink" Target="https://www.zotero.org/google-docs/?b8sfoi" TargetMode="External"/><Relationship Id="rId51" Type="http://schemas.openxmlformats.org/officeDocument/2006/relationships/hyperlink" Target="https://www.zotero.org/google-docs/?SaI1eO" TargetMode="External"/><Relationship Id="rId72" Type="http://schemas.openxmlformats.org/officeDocument/2006/relationships/hyperlink" Target="https://www.zotero.org/google-docs/?b8sfoi" TargetMode="External"/><Relationship Id="rId93" Type="http://schemas.openxmlformats.org/officeDocument/2006/relationships/hyperlink" Target="https://www.zotero.org/google-docs/?b8sfoi" TargetMode="External"/><Relationship Id="rId189" Type="http://schemas.openxmlformats.org/officeDocument/2006/relationships/hyperlink" Target="https://www.zotero.org/google-docs/?b8sfoi" TargetMode="External"/><Relationship Id="rId375" Type="http://schemas.openxmlformats.org/officeDocument/2006/relationships/hyperlink" Target="https://www.zotero.org/google-docs/?b8sfoi" TargetMode="External"/><Relationship Id="rId3" Type="http://schemas.openxmlformats.org/officeDocument/2006/relationships/settings" Target="settings.xml"/><Relationship Id="rId214" Type="http://schemas.openxmlformats.org/officeDocument/2006/relationships/hyperlink" Target="https://www.zotero.org/google-docs/?b8sfoi" TargetMode="External"/><Relationship Id="rId235" Type="http://schemas.openxmlformats.org/officeDocument/2006/relationships/hyperlink" Target="https://www.zotero.org/google-docs/?b8sfoi" TargetMode="External"/><Relationship Id="rId256" Type="http://schemas.openxmlformats.org/officeDocument/2006/relationships/hyperlink" Target="https://www.zotero.org/google-docs/?b8sfoi" TargetMode="External"/><Relationship Id="rId277" Type="http://schemas.openxmlformats.org/officeDocument/2006/relationships/hyperlink" Target="https://www.zotero.org/google-docs/?b8sfoi" TargetMode="External"/><Relationship Id="rId298" Type="http://schemas.openxmlformats.org/officeDocument/2006/relationships/hyperlink" Target="https://www.zotero.org/google-docs/?b8sfoi" TargetMode="External"/><Relationship Id="rId116" Type="http://schemas.openxmlformats.org/officeDocument/2006/relationships/hyperlink" Target="https://www.zotero.org/google-docs/?b8sfoi" TargetMode="External"/><Relationship Id="rId137" Type="http://schemas.openxmlformats.org/officeDocument/2006/relationships/hyperlink" Target="https://www.zotero.org/google-docs/?b8sfoi" TargetMode="External"/><Relationship Id="rId158" Type="http://schemas.openxmlformats.org/officeDocument/2006/relationships/hyperlink" Target="https://www.zotero.org/google-docs/?b8sfoi" TargetMode="External"/><Relationship Id="rId302" Type="http://schemas.openxmlformats.org/officeDocument/2006/relationships/hyperlink" Target="https://www.zotero.org/google-docs/?b8sfoi" TargetMode="External"/><Relationship Id="rId323" Type="http://schemas.openxmlformats.org/officeDocument/2006/relationships/hyperlink" Target="https://www.zotero.org/google-docs/?b8sfoi" TargetMode="External"/><Relationship Id="rId344" Type="http://schemas.openxmlformats.org/officeDocument/2006/relationships/hyperlink" Target="https://www.zotero.org/google-docs/?b8sfoi" TargetMode="External"/><Relationship Id="rId20" Type="http://schemas.openxmlformats.org/officeDocument/2006/relationships/hyperlink" Target="https://www.zotero.org/google-docs/?dOCB45" TargetMode="External"/><Relationship Id="rId41" Type="http://schemas.openxmlformats.org/officeDocument/2006/relationships/hyperlink" Target="https://www.zotero.org/google-docs/?ossMJh" TargetMode="External"/><Relationship Id="rId62" Type="http://schemas.openxmlformats.org/officeDocument/2006/relationships/hyperlink" Target="https://www.zotero.org/google-docs/?RuL4YD" TargetMode="External"/><Relationship Id="rId83" Type="http://schemas.openxmlformats.org/officeDocument/2006/relationships/hyperlink" Target="https://www.zotero.org/google-docs/?b8sfoi" TargetMode="External"/><Relationship Id="rId179" Type="http://schemas.openxmlformats.org/officeDocument/2006/relationships/hyperlink" Target="https://www.zotero.org/google-docs/?b8sfoi" TargetMode="External"/><Relationship Id="rId365" Type="http://schemas.openxmlformats.org/officeDocument/2006/relationships/hyperlink" Target="https://www.zotero.org/google-docs/?b8sfoi" TargetMode="External"/><Relationship Id="rId386" Type="http://schemas.openxmlformats.org/officeDocument/2006/relationships/hyperlink" Target="https://www.zotero.org/google-docs/?b8sfoi" TargetMode="External"/><Relationship Id="rId190" Type="http://schemas.openxmlformats.org/officeDocument/2006/relationships/hyperlink" Target="https://www.zotero.org/google-docs/?b8sfoi" TargetMode="External"/><Relationship Id="rId204" Type="http://schemas.openxmlformats.org/officeDocument/2006/relationships/hyperlink" Target="https://www.zotero.org/google-docs/?b8sfoi" TargetMode="External"/><Relationship Id="rId225" Type="http://schemas.openxmlformats.org/officeDocument/2006/relationships/hyperlink" Target="https://www.zotero.org/google-docs/?b8sfoi" TargetMode="External"/><Relationship Id="rId246" Type="http://schemas.openxmlformats.org/officeDocument/2006/relationships/hyperlink" Target="https://www.zotero.org/google-docs/?b8sfoi" TargetMode="External"/><Relationship Id="rId267" Type="http://schemas.openxmlformats.org/officeDocument/2006/relationships/hyperlink" Target="https://www.zotero.org/google-docs/?b8sfoi" TargetMode="External"/><Relationship Id="rId288" Type="http://schemas.openxmlformats.org/officeDocument/2006/relationships/hyperlink" Target="https://www.zotero.org/google-docs/?b8sfoi" TargetMode="External"/><Relationship Id="rId106" Type="http://schemas.openxmlformats.org/officeDocument/2006/relationships/hyperlink" Target="https://www.zotero.org/google-docs/?b8sfoi" TargetMode="External"/><Relationship Id="rId127" Type="http://schemas.openxmlformats.org/officeDocument/2006/relationships/hyperlink" Target="https://www.zotero.org/google-docs/?b8sfoi" TargetMode="External"/><Relationship Id="rId313" Type="http://schemas.openxmlformats.org/officeDocument/2006/relationships/hyperlink" Target="https://www.zotero.org/google-docs/?b8sfoi" TargetMode="External"/><Relationship Id="rId10" Type="http://schemas.microsoft.com/office/2018/08/relationships/commentsExtensible" Target="commentsExtensible.xml"/><Relationship Id="rId31" Type="http://schemas.openxmlformats.org/officeDocument/2006/relationships/hyperlink" Target="https://www.zotero.org/google-docs/?Bs3Qnu" TargetMode="External"/><Relationship Id="rId52" Type="http://schemas.openxmlformats.org/officeDocument/2006/relationships/hyperlink" Target="https://www.zotero.org/google-docs/?bWJJYJ" TargetMode="External"/><Relationship Id="rId73" Type="http://schemas.openxmlformats.org/officeDocument/2006/relationships/hyperlink" Target="https://www.zotero.org/google-docs/?b8sfoi" TargetMode="External"/><Relationship Id="rId94" Type="http://schemas.openxmlformats.org/officeDocument/2006/relationships/hyperlink" Target="https://www.zotero.org/google-docs/?b8sfoi" TargetMode="External"/><Relationship Id="rId148" Type="http://schemas.openxmlformats.org/officeDocument/2006/relationships/hyperlink" Target="https://www.zotero.org/google-docs/?b8sfoi" TargetMode="External"/><Relationship Id="rId169" Type="http://schemas.openxmlformats.org/officeDocument/2006/relationships/hyperlink" Target="https://www.zotero.org/google-docs/?b8sfoi" TargetMode="External"/><Relationship Id="rId334" Type="http://schemas.openxmlformats.org/officeDocument/2006/relationships/hyperlink" Target="https://www.zotero.org/google-docs/?b8sfoi" TargetMode="External"/><Relationship Id="rId355" Type="http://schemas.openxmlformats.org/officeDocument/2006/relationships/hyperlink" Target="https://www.zotero.org/google-docs/?b8sfoi" TargetMode="External"/><Relationship Id="rId376" Type="http://schemas.openxmlformats.org/officeDocument/2006/relationships/hyperlink" Target="https://www.zotero.org/google-docs/?b8sfoi" TargetMode="External"/><Relationship Id="rId4" Type="http://schemas.openxmlformats.org/officeDocument/2006/relationships/webSettings" Target="webSettings.xml"/><Relationship Id="rId180" Type="http://schemas.openxmlformats.org/officeDocument/2006/relationships/hyperlink" Target="https://www.zotero.org/google-docs/?b8sfoi" TargetMode="External"/><Relationship Id="rId215" Type="http://schemas.openxmlformats.org/officeDocument/2006/relationships/hyperlink" Target="https://www.zotero.org/google-docs/?b8sfoi" TargetMode="External"/><Relationship Id="rId236" Type="http://schemas.openxmlformats.org/officeDocument/2006/relationships/hyperlink" Target="https://www.zotero.org/google-docs/?b8sfoi" TargetMode="External"/><Relationship Id="rId257" Type="http://schemas.openxmlformats.org/officeDocument/2006/relationships/hyperlink" Target="https://www.zotero.org/google-docs/?b8sfoi" TargetMode="External"/><Relationship Id="rId278" Type="http://schemas.openxmlformats.org/officeDocument/2006/relationships/hyperlink" Target="https://www.zotero.org/google-docs/?b8sfoi" TargetMode="External"/><Relationship Id="rId303" Type="http://schemas.openxmlformats.org/officeDocument/2006/relationships/hyperlink" Target="https://www.zotero.org/google-docs/?b8sfoi" TargetMode="External"/><Relationship Id="rId42" Type="http://schemas.openxmlformats.org/officeDocument/2006/relationships/hyperlink" Target="https://www.zotero.org/google-docs/?2Mdx8A" TargetMode="External"/><Relationship Id="rId84" Type="http://schemas.openxmlformats.org/officeDocument/2006/relationships/hyperlink" Target="https://www.zotero.org/google-docs/?b8sfoi" TargetMode="External"/><Relationship Id="rId138" Type="http://schemas.openxmlformats.org/officeDocument/2006/relationships/hyperlink" Target="https://www.zotero.org/google-docs/?b8sfoi" TargetMode="External"/><Relationship Id="rId345" Type="http://schemas.openxmlformats.org/officeDocument/2006/relationships/hyperlink" Target="https://www.zotero.org/google-docs/?b8sfoi" TargetMode="External"/><Relationship Id="rId387" Type="http://schemas.openxmlformats.org/officeDocument/2006/relationships/hyperlink" Target="https://www.zotero.org/google-docs/?b8sfoi" TargetMode="External"/><Relationship Id="rId191" Type="http://schemas.openxmlformats.org/officeDocument/2006/relationships/hyperlink" Target="https://www.zotero.org/google-docs/?b8sfoi" TargetMode="External"/><Relationship Id="rId205" Type="http://schemas.openxmlformats.org/officeDocument/2006/relationships/hyperlink" Target="https://www.zotero.org/google-docs/?b8sfoi" TargetMode="External"/><Relationship Id="rId247" Type="http://schemas.openxmlformats.org/officeDocument/2006/relationships/hyperlink" Target="https://www.zotero.org/google-docs/?b8sfoi" TargetMode="External"/><Relationship Id="rId107" Type="http://schemas.openxmlformats.org/officeDocument/2006/relationships/hyperlink" Target="https://www.zotero.org/google-docs/?b8sfoi" TargetMode="External"/><Relationship Id="rId289" Type="http://schemas.openxmlformats.org/officeDocument/2006/relationships/hyperlink" Target="https://www.zotero.org/google-docs/?b8sfoi" TargetMode="External"/><Relationship Id="rId11" Type="http://schemas.openxmlformats.org/officeDocument/2006/relationships/hyperlink" Target="https://www.zotero.org/google-docs/?Hh7kxA" TargetMode="External"/><Relationship Id="rId53" Type="http://schemas.openxmlformats.org/officeDocument/2006/relationships/hyperlink" Target="https://www.zotero.org/google-docs/?hNYmoV" TargetMode="External"/><Relationship Id="rId149" Type="http://schemas.openxmlformats.org/officeDocument/2006/relationships/hyperlink" Target="https://www.zotero.org/google-docs/?b8sfoi" TargetMode="External"/><Relationship Id="rId314" Type="http://schemas.openxmlformats.org/officeDocument/2006/relationships/hyperlink" Target="https://www.zotero.org/google-docs/?b8sfoi" TargetMode="External"/><Relationship Id="rId356" Type="http://schemas.openxmlformats.org/officeDocument/2006/relationships/hyperlink" Target="https://www.zotero.org/google-docs/?b8sfoi" TargetMode="External"/><Relationship Id="rId95" Type="http://schemas.openxmlformats.org/officeDocument/2006/relationships/hyperlink" Target="https://www.zotero.org/google-docs/?b8sfoi" TargetMode="External"/><Relationship Id="rId160" Type="http://schemas.openxmlformats.org/officeDocument/2006/relationships/hyperlink" Target="https://www.zotero.org/google-docs/?b8sfoi" TargetMode="External"/><Relationship Id="rId216" Type="http://schemas.openxmlformats.org/officeDocument/2006/relationships/hyperlink" Target="https://www.zotero.org/google-docs/?b8sfoi" TargetMode="External"/><Relationship Id="rId258" Type="http://schemas.openxmlformats.org/officeDocument/2006/relationships/hyperlink" Target="https://www.zotero.org/google-docs/?b8sfoi" TargetMode="External"/><Relationship Id="rId22" Type="http://schemas.openxmlformats.org/officeDocument/2006/relationships/hyperlink" Target="https://www.zotero.org/google-docs/?UL5JXL" TargetMode="External"/><Relationship Id="rId64" Type="http://schemas.openxmlformats.org/officeDocument/2006/relationships/image" Target="media/image1.png"/><Relationship Id="rId118" Type="http://schemas.openxmlformats.org/officeDocument/2006/relationships/hyperlink" Target="https://www.zotero.org/google-docs/?b8sfoi" TargetMode="External"/><Relationship Id="rId325" Type="http://schemas.openxmlformats.org/officeDocument/2006/relationships/hyperlink" Target="https://www.zotero.org/google-docs/?b8sfoi" TargetMode="External"/><Relationship Id="rId367" Type="http://schemas.openxmlformats.org/officeDocument/2006/relationships/hyperlink" Target="https://www.zotero.org/google-docs/?b8sfoi" TargetMode="External"/><Relationship Id="rId171" Type="http://schemas.openxmlformats.org/officeDocument/2006/relationships/hyperlink" Target="https://www.zotero.org/google-docs/?b8sfoi" TargetMode="External"/><Relationship Id="rId227" Type="http://schemas.openxmlformats.org/officeDocument/2006/relationships/hyperlink" Target="https://www.zotero.org/google-docs/?b8sfoi" TargetMode="External"/><Relationship Id="rId269" Type="http://schemas.openxmlformats.org/officeDocument/2006/relationships/hyperlink" Target="https://www.zotero.org/google-docs/?b8sfoi" TargetMode="External"/><Relationship Id="rId33" Type="http://schemas.openxmlformats.org/officeDocument/2006/relationships/hyperlink" Target="https://www.zotero.org/google-docs/?B2eRbT" TargetMode="External"/><Relationship Id="rId129" Type="http://schemas.openxmlformats.org/officeDocument/2006/relationships/hyperlink" Target="https://www.zotero.org/google-docs/?b8sfoi" TargetMode="External"/><Relationship Id="rId280" Type="http://schemas.openxmlformats.org/officeDocument/2006/relationships/hyperlink" Target="https://www.zotero.org/google-docs/?b8sfoi" TargetMode="External"/><Relationship Id="rId336" Type="http://schemas.openxmlformats.org/officeDocument/2006/relationships/hyperlink" Target="https://www.zotero.org/google-docs/?b8sfoi" TargetMode="External"/><Relationship Id="rId75" Type="http://schemas.openxmlformats.org/officeDocument/2006/relationships/hyperlink" Target="https://www.zotero.org/google-docs/?b8sfoi" TargetMode="External"/><Relationship Id="rId140" Type="http://schemas.openxmlformats.org/officeDocument/2006/relationships/hyperlink" Target="https://www.zotero.org/google-docs/?b8sfoi" TargetMode="External"/><Relationship Id="rId182" Type="http://schemas.openxmlformats.org/officeDocument/2006/relationships/hyperlink" Target="https://www.zotero.org/google-docs/?b8sfoi" TargetMode="External"/><Relationship Id="rId378" Type="http://schemas.openxmlformats.org/officeDocument/2006/relationships/hyperlink" Target="https://www.zotero.org/google-docs/?b8sfoi" TargetMode="External"/><Relationship Id="rId6" Type="http://schemas.openxmlformats.org/officeDocument/2006/relationships/endnotes" Target="endnotes.xml"/><Relationship Id="rId238" Type="http://schemas.openxmlformats.org/officeDocument/2006/relationships/hyperlink" Target="https://www.zotero.org/google-docs/?b8sfoi" TargetMode="External"/><Relationship Id="rId291" Type="http://schemas.openxmlformats.org/officeDocument/2006/relationships/hyperlink" Target="https://www.zotero.org/google-docs/?b8sfoi" TargetMode="External"/><Relationship Id="rId305" Type="http://schemas.openxmlformats.org/officeDocument/2006/relationships/hyperlink" Target="https://www.zotero.org/google-docs/?b8sfoi" TargetMode="External"/><Relationship Id="rId347" Type="http://schemas.openxmlformats.org/officeDocument/2006/relationships/hyperlink" Target="https://www.zotero.org/google-docs/?b8sfoi" TargetMode="External"/><Relationship Id="rId44" Type="http://schemas.openxmlformats.org/officeDocument/2006/relationships/hyperlink" Target="https://www.zotero.org/google-docs/?qJsSTa" TargetMode="External"/><Relationship Id="rId86" Type="http://schemas.openxmlformats.org/officeDocument/2006/relationships/hyperlink" Target="https://www.zotero.org/google-docs/?b8sfoi" TargetMode="External"/><Relationship Id="rId151" Type="http://schemas.openxmlformats.org/officeDocument/2006/relationships/hyperlink" Target="https://www.zotero.org/google-docs/?b8sfoi" TargetMode="External"/><Relationship Id="rId389" Type="http://schemas.openxmlformats.org/officeDocument/2006/relationships/header" Target="header1.xml"/><Relationship Id="rId193" Type="http://schemas.openxmlformats.org/officeDocument/2006/relationships/hyperlink" Target="https://www.zotero.org/google-docs/?b8sfoi" TargetMode="External"/><Relationship Id="rId207" Type="http://schemas.openxmlformats.org/officeDocument/2006/relationships/hyperlink" Target="https://www.zotero.org/google-docs/?b8sfoi" TargetMode="External"/><Relationship Id="rId249" Type="http://schemas.openxmlformats.org/officeDocument/2006/relationships/hyperlink" Target="https://www.zotero.org/google-docs/?b8sfoi" TargetMode="External"/><Relationship Id="rId13" Type="http://schemas.openxmlformats.org/officeDocument/2006/relationships/hyperlink" Target="https://www.zotero.org/google-docs/?3WSSY9" TargetMode="External"/><Relationship Id="rId109" Type="http://schemas.openxmlformats.org/officeDocument/2006/relationships/hyperlink" Target="https://www.zotero.org/google-docs/?b8sfoi" TargetMode="External"/><Relationship Id="rId260" Type="http://schemas.openxmlformats.org/officeDocument/2006/relationships/hyperlink" Target="https://www.zotero.org/google-docs/?b8sfoi" TargetMode="External"/><Relationship Id="rId316" Type="http://schemas.openxmlformats.org/officeDocument/2006/relationships/hyperlink" Target="https://www.zotero.org/google-docs/?b8sfoi" TargetMode="External"/><Relationship Id="rId55" Type="http://schemas.openxmlformats.org/officeDocument/2006/relationships/hyperlink" Target="https://www.zotero.org/google-docs/?dSXHa7" TargetMode="External"/><Relationship Id="rId97" Type="http://schemas.openxmlformats.org/officeDocument/2006/relationships/hyperlink" Target="https://www.zotero.org/google-docs/?b8sfoi" TargetMode="External"/><Relationship Id="rId120" Type="http://schemas.openxmlformats.org/officeDocument/2006/relationships/hyperlink" Target="https://www.zotero.org/google-docs/?b8sfoi" TargetMode="External"/><Relationship Id="rId358" Type="http://schemas.openxmlformats.org/officeDocument/2006/relationships/hyperlink" Target="https://www.zotero.org/google-docs/?b8sfoi" TargetMode="External"/><Relationship Id="rId162" Type="http://schemas.openxmlformats.org/officeDocument/2006/relationships/hyperlink" Target="https://www.zotero.org/google-docs/?b8sfoi" TargetMode="External"/><Relationship Id="rId218" Type="http://schemas.openxmlformats.org/officeDocument/2006/relationships/hyperlink" Target="https://www.zotero.org/google-docs/?b8sfoi" TargetMode="External"/><Relationship Id="rId271" Type="http://schemas.openxmlformats.org/officeDocument/2006/relationships/hyperlink" Target="https://www.zotero.org/google-docs/?b8sfoi" TargetMode="External"/><Relationship Id="rId24" Type="http://schemas.openxmlformats.org/officeDocument/2006/relationships/hyperlink" Target="https://www.zotero.org/google-docs/?5Zvvll" TargetMode="External"/><Relationship Id="rId66" Type="http://schemas.openxmlformats.org/officeDocument/2006/relationships/image" Target="media/image3.png"/><Relationship Id="rId131" Type="http://schemas.openxmlformats.org/officeDocument/2006/relationships/hyperlink" Target="https://www.zotero.org/google-docs/?b8sfoi" TargetMode="External"/><Relationship Id="rId327" Type="http://schemas.openxmlformats.org/officeDocument/2006/relationships/hyperlink" Target="https://www.zotero.org/google-docs/?b8sfoi" TargetMode="External"/><Relationship Id="rId369" Type="http://schemas.openxmlformats.org/officeDocument/2006/relationships/hyperlink" Target="https://www.zotero.org/google-docs/?b8sfoi" TargetMode="External"/><Relationship Id="rId173" Type="http://schemas.openxmlformats.org/officeDocument/2006/relationships/hyperlink" Target="https://www.zotero.org/google-docs/?b8sfoi" TargetMode="External"/><Relationship Id="rId229" Type="http://schemas.openxmlformats.org/officeDocument/2006/relationships/hyperlink" Target="https://www.zotero.org/google-docs/?b8sfoi" TargetMode="External"/><Relationship Id="rId380" Type="http://schemas.openxmlformats.org/officeDocument/2006/relationships/hyperlink" Target="https://www.zotero.org/google-docs/?b8sfoi" TargetMode="External"/><Relationship Id="rId240" Type="http://schemas.openxmlformats.org/officeDocument/2006/relationships/hyperlink" Target="https://www.zotero.org/google-docs/?b8sfoi" TargetMode="External"/><Relationship Id="rId35" Type="http://schemas.openxmlformats.org/officeDocument/2006/relationships/hyperlink" Target="https://www.zotero.org/google-docs/?KlVoRw" TargetMode="External"/><Relationship Id="rId77" Type="http://schemas.openxmlformats.org/officeDocument/2006/relationships/hyperlink" Target="https://www.zotero.org/google-docs/?b8sfoi" TargetMode="External"/><Relationship Id="rId100" Type="http://schemas.openxmlformats.org/officeDocument/2006/relationships/hyperlink" Target="https://www.zotero.org/google-docs/?b8sfoi" TargetMode="External"/><Relationship Id="rId282" Type="http://schemas.openxmlformats.org/officeDocument/2006/relationships/hyperlink" Target="https://www.zotero.org/google-docs/?b8sfoi" TargetMode="External"/><Relationship Id="rId338" Type="http://schemas.openxmlformats.org/officeDocument/2006/relationships/hyperlink" Target="https://www.zotero.org/google-docs/?b8sfoi" TargetMode="External"/><Relationship Id="rId8" Type="http://schemas.microsoft.com/office/2011/relationships/commentsExtended" Target="commentsExtended.xml"/><Relationship Id="rId142" Type="http://schemas.openxmlformats.org/officeDocument/2006/relationships/hyperlink" Target="https://www.zotero.org/google-docs/?b8sfoi" TargetMode="External"/><Relationship Id="rId184" Type="http://schemas.openxmlformats.org/officeDocument/2006/relationships/hyperlink" Target="https://www.zotero.org/google-docs/?b8sfoi" TargetMode="External"/><Relationship Id="rId391" Type="http://schemas.microsoft.com/office/2011/relationships/people" Target="people.xml"/><Relationship Id="rId251" Type="http://schemas.openxmlformats.org/officeDocument/2006/relationships/hyperlink" Target="https://www.zotero.org/google-docs/?b8sfoi" TargetMode="External"/><Relationship Id="rId46" Type="http://schemas.openxmlformats.org/officeDocument/2006/relationships/hyperlink" Target="https://www.zotero.org/google-docs/?VJX3UW" TargetMode="External"/><Relationship Id="rId293" Type="http://schemas.openxmlformats.org/officeDocument/2006/relationships/hyperlink" Target="https://www.zotero.org/google-docs/?b8sfoi" TargetMode="External"/><Relationship Id="rId307" Type="http://schemas.openxmlformats.org/officeDocument/2006/relationships/hyperlink" Target="https://www.zotero.org/google-docs/?b8sfoi" TargetMode="External"/><Relationship Id="rId349" Type="http://schemas.openxmlformats.org/officeDocument/2006/relationships/hyperlink" Target="https://www.zotero.org/google-docs/?b8sfoi" TargetMode="External"/><Relationship Id="rId88" Type="http://schemas.openxmlformats.org/officeDocument/2006/relationships/hyperlink" Target="https://www.zotero.org/google-docs/?b8sfoi" TargetMode="External"/><Relationship Id="rId111" Type="http://schemas.openxmlformats.org/officeDocument/2006/relationships/hyperlink" Target="https://www.zotero.org/google-docs/?b8sfoi" TargetMode="External"/><Relationship Id="rId153" Type="http://schemas.openxmlformats.org/officeDocument/2006/relationships/hyperlink" Target="https://www.zotero.org/google-docs/?b8sfoi" TargetMode="External"/><Relationship Id="rId195" Type="http://schemas.openxmlformats.org/officeDocument/2006/relationships/hyperlink" Target="https://www.zotero.org/google-docs/?b8sfoi" TargetMode="External"/><Relationship Id="rId209" Type="http://schemas.openxmlformats.org/officeDocument/2006/relationships/hyperlink" Target="https://www.zotero.org/google-docs/?b8sfoi" TargetMode="External"/><Relationship Id="rId360" Type="http://schemas.openxmlformats.org/officeDocument/2006/relationships/hyperlink" Target="https://www.zotero.org/google-docs/?b8sfoi" TargetMode="External"/><Relationship Id="rId220" Type="http://schemas.openxmlformats.org/officeDocument/2006/relationships/hyperlink" Target="https://www.zotero.org/google-docs/?b8sfoi" TargetMode="External"/><Relationship Id="rId15" Type="http://schemas.openxmlformats.org/officeDocument/2006/relationships/hyperlink" Target="https://www.zotero.org/google-docs/?Ejc0XV" TargetMode="External"/><Relationship Id="rId57" Type="http://schemas.openxmlformats.org/officeDocument/2006/relationships/hyperlink" Target="https://www.zotero.org/google-docs/?CEyvz8" TargetMode="External"/><Relationship Id="rId262" Type="http://schemas.openxmlformats.org/officeDocument/2006/relationships/hyperlink" Target="https://www.zotero.org/google-docs/?b8sfoi" TargetMode="External"/><Relationship Id="rId318" Type="http://schemas.openxmlformats.org/officeDocument/2006/relationships/hyperlink" Target="https://www.zotero.org/google-docs/?b8sfoi" TargetMode="External"/><Relationship Id="rId99" Type="http://schemas.openxmlformats.org/officeDocument/2006/relationships/hyperlink" Target="https://www.zotero.org/google-docs/?b8sfoi" TargetMode="External"/><Relationship Id="rId122" Type="http://schemas.openxmlformats.org/officeDocument/2006/relationships/hyperlink" Target="https://www.zotero.org/google-docs/?b8sfoi" TargetMode="External"/><Relationship Id="rId164" Type="http://schemas.openxmlformats.org/officeDocument/2006/relationships/hyperlink" Target="https://www.zotero.org/google-docs/?b8sfoi" TargetMode="External"/><Relationship Id="rId371" Type="http://schemas.openxmlformats.org/officeDocument/2006/relationships/hyperlink" Target="https://www.zotero.org/google-docs/?b8sfoi" TargetMode="External"/><Relationship Id="rId26" Type="http://schemas.openxmlformats.org/officeDocument/2006/relationships/hyperlink" Target="https://www.zotero.org/google-docs/?sdNSZR" TargetMode="External"/><Relationship Id="rId231" Type="http://schemas.openxmlformats.org/officeDocument/2006/relationships/hyperlink" Target="https://www.zotero.org/google-docs/?b8sfoi" TargetMode="External"/><Relationship Id="rId273" Type="http://schemas.openxmlformats.org/officeDocument/2006/relationships/hyperlink" Target="https://www.zotero.org/google-docs/?b8sfoi" TargetMode="External"/><Relationship Id="rId329" Type="http://schemas.openxmlformats.org/officeDocument/2006/relationships/hyperlink" Target="https://www.zotero.org/google-docs/?b8sfoi" TargetMode="External"/><Relationship Id="rId68" Type="http://schemas.openxmlformats.org/officeDocument/2006/relationships/hyperlink" Target="https://www.zotero.org/google-docs/?b8sfoi" TargetMode="External"/><Relationship Id="rId133" Type="http://schemas.openxmlformats.org/officeDocument/2006/relationships/hyperlink" Target="https://www.zotero.org/google-docs/?b8sfoi" TargetMode="External"/><Relationship Id="rId175" Type="http://schemas.openxmlformats.org/officeDocument/2006/relationships/hyperlink" Target="https://www.zotero.org/google-docs/?b8sfoi" TargetMode="External"/><Relationship Id="rId340" Type="http://schemas.openxmlformats.org/officeDocument/2006/relationships/hyperlink" Target="https://www.zotero.org/google-docs/?b8sf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28</Pages>
  <Words>11188</Words>
  <Characters>63777</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Desantiago</cp:lastModifiedBy>
  <cp:revision>7</cp:revision>
  <cp:lastPrinted>2023-06-09T16:18:00Z</cp:lastPrinted>
  <dcterms:created xsi:type="dcterms:W3CDTF">2023-06-09T18:23:00Z</dcterms:created>
  <dcterms:modified xsi:type="dcterms:W3CDTF">2023-06-21T15:59:00Z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zotero-version="6.0.22-beta.4+a78920b16"&gt;&lt;session id="WSchGJFu"/&gt;&lt;style id="" hasBibliography="0" bibliographyStyleHasBeenSet="0"/&gt;&lt;prefs/&gt;&lt;/data&gt;</vt:lpwstr>
  </property>
</Properties>
</file>